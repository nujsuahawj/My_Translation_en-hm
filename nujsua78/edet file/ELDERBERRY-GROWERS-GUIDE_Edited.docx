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A68D1" w14:textId="10E2BB0F" w:rsidR="00A3234B" w:rsidRPr="005C1F35" w:rsidRDefault="002E4B37">
      <w:pPr>
        <w:rPr>
          <w:sz w:val="20"/>
          <w:szCs w:val="20"/>
        </w:rPr>
      </w:pPr>
      <w:r w:rsidRPr="005C1F35">
        <w:rPr>
          <w:sz w:val="20"/>
          <w:szCs w:val="20"/>
        </w:rPr>
        <w:t>TUS QAUV QHIA KEV COG</w:t>
      </w:r>
      <w:ins w:id="0" w:author="Fong RERHANG" w:date="2021-12-08T11:22:00Z">
        <w:r w:rsidR="00BB7447">
          <w:rPr>
            <w:sz w:val="20"/>
            <w:szCs w:val="20"/>
          </w:rPr>
          <w:t xml:space="preserve"> TXIV</w:t>
        </w:r>
      </w:ins>
      <w:r w:rsidRPr="005C1F35">
        <w:rPr>
          <w:sz w:val="20"/>
          <w:szCs w:val="20"/>
        </w:rPr>
        <w:t xml:space="preserve"> </w:t>
      </w:r>
      <w:del w:id="1" w:author="Fong RERHANG" w:date="2021-12-08T11:21:00Z">
        <w:r w:rsidRPr="005C1F35" w:rsidDel="00BB7447">
          <w:rPr>
            <w:sz w:val="20"/>
            <w:szCs w:val="20"/>
          </w:rPr>
          <w:delText>QOOB LOO</w:delText>
        </w:r>
      </w:del>
      <w:r w:rsidRPr="005C1F35">
        <w:rPr>
          <w:sz w:val="20"/>
          <w:szCs w:val="20"/>
        </w:rPr>
        <w:t xml:space="preserve"> </w:t>
      </w:r>
      <w:r w:rsidR="002356AC">
        <w:rPr>
          <w:sz w:val="20"/>
          <w:szCs w:val="20"/>
        </w:rPr>
        <w:t xml:space="preserve">ELDERBERRY </w:t>
      </w:r>
      <w:r w:rsidRPr="005C1F35">
        <w:rPr>
          <w:sz w:val="20"/>
          <w:szCs w:val="20"/>
        </w:rPr>
        <w:t>(</w:t>
      </w:r>
      <w:r w:rsidR="00AD166D" w:rsidRPr="005C1F35">
        <w:rPr>
          <w:sz w:val="20"/>
          <w:szCs w:val="20"/>
        </w:rPr>
        <w:t>ELDERBERRY GROWERS GUIDE</w:t>
      </w:r>
      <w:r w:rsidRPr="005C1F35">
        <w:rPr>
          <w:sz w:val="20"/>
          <w:szCs w:val="20"/>
        </w:rPr>
        <w:t>)</w:t>
      </w:r>
      <w:r w:rsidR="00AD166D" w:rsidRPr="005C1F35">
        <w:rPr>
          <w:sz w:val="20"/>
          <w:szCs w:val="20"/>
        </w:rPr>
        <w:tab/>
      </w:r>
      <w:r w:rsidR="00AD166D" w:rsidRPr="005C1F35">
        <w:rPr>
          <w:sz w:val="20"/>
          <w:szCs w:val="20"/>
        </w:rPr>
        <w:tab/>
      </w:r>
    </w:p>
    <w:p w14:paraId="6BB3CB4D" w14:textId="77777777" w:rsidR="00A3234B" w:rsidRDefault="00A3234B">
      <w:pPr>
        <w:rPr>
          <w:sz w:val="24"/>
          <w:szCs w:val="24"/>
          <w:u w:val="single"/>
        </w:rPr>
      </w:pPr>
    </w:p>
    <w:p w14:paraId="6B8B3DB5" w14:textId="3C430B58" w:rsidR="00A3234B" w:rsidRPr="00E529ED" w:rsidRDefault="003A26F0">
      <w:pPr>
        <w:rPr>
          <w:sz w:val="20"/>
          <w:szCs w:val="20"/>
        </w:rPr>
      </w:pPr>
      <w:r w:rsidRPr="00E529ED">
        <w:rPr>
          <w:sz w:val="20"/>
          <w:szCs w:val="20"/>
          <w:u w:val="single"/>
        </w:rPr>
        <w:t xml:space="preserve">Kev </w:t>
      </w:r>
      <w:proofErr w:type="spellStart"/>
      <w:r w:rsidR="0083097D" w:rsidRPr="00E529ED">
        <w:rPr>
          <w:sz w:val="20"/>
          <w:szCs w:val="20"/>
          <w:u w:val="single"/>
        </w:rPr>
        <w:t>N</w:t>
      </w:r>
      <w:r w:rsidRPr="00E529ED">
        <w:rPr>
          <w:sz w:val="20"/>
          <w:szCs w:val="20"/>
          <w:u w:val="single"/>
        </w:rPr>
        <w:t>tuav</w:t>
      </w:r>
      <w:proofErr w:type="spellEnd"/>
      <w:r w:rsidRPr="00E529ED">
        <w:rPr>
          <w:sz w:val="20"/>
          <w:szCs w:val="20"/>
          <w:u w:val="single"/>
        </w:rPr>
        <w:t xml:space="preserve"> </w:t>
      </w:r>
      <w:proofErr w:type="spellStart"/>
      <w:r w:rsidR="0083097D" w:rsidRPr="00E529ED">
        <w:rPr>
          <w:sz w:val="20"/>
          <w:szCs w:val="20"/>
          <w:u w:val="single"/>
        </w:rPr>
        <w:t>Q</w:t>
      </w:r>
      <w:r w:rsidR="00AD166D" w:rsidRPr="00E529ED">
        <w:rPr>
          <w:sz w:val="20"/>
          <w:szCs w:val="20"/>
          <w:u w:val="single"/>
        </w:rPr>
        <w:t>hia</w:t>
      </w:r>
      <w:proofErr w:type="spellEnd"/>
      <w:r w:rsidR="00AD166D" w:rsidRPr="00E529ED">
        <w:rPr>
          <w:sz w:val="20"/>
          <w:szCs w:val="20"/>
        </w:rPr>
        <w:t>:</w:t>
      </w:r>
    </w:p>
    <w:p w14:paraId="57CB48F5" w14:textId="43A6DA58" w:rsidR="00A3234B" w:rsidRPr="00A340EE" w:rsidRDefault="00BB7447" w:rsidP="00A340EE">
      <w:pPr>
        <w:jc w:val="both"/>
        <w:rPr>
          <w:sz w:val="20"/>
          <w:szCs w:val="20"/>
        </w:rPr>
      </w:pPr>
      <w:proofErr w:type="spellStart"/>
      <w:ins w:id="2" w:author="Fong RERHANG" w:date="2021-12-08T11:22:00Z">
        <w:r>
          <w:rPr>
            <w:sz w:val="20"/>
            <w:szCs w:val="20"/>
          </w:rPr>
          <w:t>Cov</w:t>
        </w:r>
        <w:proofErr w:type="spellEnd"/>
        <w:r>
          <w:rPr>
            <w:sz w:val="20"/>
            <w:szCs w:val="20"/>
          </w:rPr>
          <w:t xml:space="preserve"> </w:t>
        </w:r>
      </w:ins>
      <w:proofErr w:type="spellStart"/>
      <w:ins w:id="3" w:author="Fong RERHANG" w:date="2021-12-08T12:19:00Z">
        <w:r w:rsidR="00B6631C">
          <w:rPr>
            <w:sz w:val="20"/>
            <w:szCs w:val="20"/>
          </w:rPr>
          <w:t>t</w:t>
        </w:r>
      </w:ins>
      <w:ins w:id="4" w:author="Fong RERHANG" w:date="2021-12-08T11:22:00Z">
        <w:r>
          <w:rPr>
            <w:sz w:val="20"/>
            <w:szCs w:val="20"/>
          </w:rPr>
          <w:t>xiv</w:t>
        </w:r>
        <w:proofErr w:type="spellEnd"/>
        <w:r>
          <w:rPr>
            <w:sz w:val="20"/>
            <w:szCs w:val="20"/>
          </w:rPr>
          <w:t xml:space="preserve"> </w:t>
        </w:r>
      </w:ins>
      <w:ins w:id="5" w:author="Fong RERHANG" w:date="2021-12-08T12:19:00Z">
        <w:r w:rsidR="00B6631C">
          <w:rPr>
            <w:sz w:val="20"/>
            <w:szCs w:val="20"/>
          </w:rPr>
          <w:t>e</w:t>
        </w:r>
      </w:ins>
      <w:del w:id="6" w:author="Fong RERHANG" w:date="2021-12-08T12:19:00Z">
        <w:r w:rsidR="00AD166D" w:rsidRPr="00A340EE" w:rsidDel="00B6631C">
          <w:rPr>
            <w:sz w:val="20"/>
            <w:szCs w:val="20"/>
          </w:rPr>
          <w:delText>E</w:delText>
        </w:r>
      </w:del>
      <w:r w:rsidR="00AD166D" w:rsidRPr="00A340EE">
        <w:rPr>
          <w:sz w:val="20"/>
          <w:szCs w:val="20"/>
        </w:rPr>
        <w:t>lderberr</w:t>
      </w:r>
      <w:ins w:id="7" w:author="Fong RERHANG" w:date="2021-12-08T11:22:00Z">
        <w:r>
          <w:rPr>
            <w:sz w:val="20"/>
            <w:szCs w:val="20"/>
          </w:rPr>
          <w:t>y</w:t>
        </w:r>
      </w:ins>
      <w:del w:id="8" w:author="Fong RERHANG" w:date="2021-12-08T11:22:00Z">
        <w:r w:rsidR="00AD166D" w:rsidRPr="00A340EE" w:rsidDel="00BB7447">
          <w:rPr>
            <w:sz w:val="20"/>
            <w:szCs w:val="20"/>
          </w:rPr>
          <w:delText>ies</w:delText>
        </w:r>
      </w:del>
      <w:r w:rsidR="00AD166D" w:rsidRPr="00A340EE">
        <w:rPr>
          <w:sz w:val="20"/>
          <w:szCs w:val="20"/>
        </w:rPr>
        <w:t xml:space="preserve"> </w:t>
      </w:r>
      <w:r w:rsidR="00AD166D" w:rsidRPr="00B6631C">
        <w:rPr>
          <w:i/>
          <w:iCs/>
          <w:sz w:val="20"/>
          <w:szCs w:val="20"/>
          <w:rPrChange w:id="9" w:author="Fong RERHANG" w:date="2021-12-08T12:19:00Z">
            <w:rPr>
              <w:sz w:val="20"/>
              <w:szCs w:val="20"/>
            </w:rPr>
          </w:rPrChange>
        </w:rPr>
        <w:t xml:space="preserve">(Sambucus nigra </w:t>
      </w:r>
      <w:proofErr w:type="spellStart"/>
      <w:r w:rsidR="00AD166D" w:rsidRPr="00B6631C">
        <w:rPr>
          <w:i/>
          <w:iCs/>
          <w:sz w:val="20"/>
          <w:szCs w:val="20"/>
          <w:rPrChange w:id="10" w:author="Fong RERHANG" w:date="2021-12-08T12:19:00Z">
            <w:rPr>
              <w:sz w:val="20"/>
              <w:szCs w:val="20"/>
            </w:rPr>
          </w:rPrChange>
        </w:rPr>
        <w:t>thiab</w:t>
      </w:r>
      <w:proofErr w:type="spellEnd"/>
      <w:r w:rsidR="00AD166D" w:rsidRPr="00B6631C">
        <w:rPr>
          <w:i/>
          <w:iCs/>
          <w:sz w:val="20"/>
          <w:szCs w:val="20"/>
          <w:rPrChange w:id="11" w:author="Fong RERHANG" w:date="2021-12-08T12:19:00Z">
            <w:rPr>
              <w:sz w:val="20"/>
              <w:szCs w:val="20"/>
            </w:rPr>
          </w:rPrChange>
        </w:rPr>
        <w:t xml:space="preserve"> S. nigra ssp. canadensis)</w:t>
      </w:r>
      <w:r w:rsidR="00AD166D" w:rsidRPr="00A340EE">
        <w:rPr>
          <w:sz w:val="20"/>
          <w:szCs w:val="20"/>
        </w:rPr>
        <w:t xml:space="preserve"> tau </w:t>
      </w:r>
      <w:proofErr w:type="spellStart"/>
      <w:r w:rsidR="00AD166D" w:rsidRPr="00A340EE">
        <w:rPr>
          <w:sz w:val="20"/>
          <w:szCs w:val="20"/>
        </w:rPr>
        <w:t>siv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ins w:id="12" w:author="Fong RERHANG" w:date="2021-12-08T11:24:00Z">
        <w:r w:rsidR="00EC708D">
          <w:rPr>
            <w:sz w:val="20"/>
            <w:szCs w:val="20"/>
          </w:rPr>
          <w:t>ua</w:t>
        </w:r>
        <w:proofErr w:type="spellEnd"/>
        <w:r w:rsidR="00EC708D">
          <w:rPr>
            <w:sz w:val="20"/>
            <w:szCs w:val="20"/>
          </w:rPr>
          <w:t xml:space="preserve"> </w:t>
        </w:r>
      </w:ins>
      <w:proofErr w:type="spellStart"/>
      <w:r w:rsidR="00AD166D" w:rsidRPr="00A340EE">
        <w:rPr>
          <w:sz w:val="20"/>
          <w:szCs w:val="20"/>
        </w:rPr>
        <w:t>tshuaj</w:t>
      </w:r>
      <w:proofErr w:type="spellEnd"/>
      <w:r w:rsidR="00AD166D" w:rsidRPr="00A340EE">
        <w:rPr>
          <w:sz w:val="20"/>
          <w:szCs w:val="20"/>
        </w:rPr>
        <w:t xml:space="preserve"> los </w:t>
      </w:r>
      <w:proofErr w:type="spellStart"/>
      <w:r w:rsidR="00AD166D" w:rsidRPr="00A340EE">
        <w:rPr>
          <w:sz w:val="20"/>
          <w:szCs w:val="20"/>
        </w:rPr>
        <w:t>ntawm</w:t>
      </w:r>
      <w:proofErr w:type="spellEnd"/>
      <w:r w:rsidR="00AD166D" w:rsidRPr="00A340EE">
        <w:rPr>
          <w:sz w:val="20"/>
          <w:szCs w:val="20"/>
        </w:rPr>
        <w:t xml:space="preserve"> tib </w:t>
      </w:r>
      <w:proofErr w:type="spellStart"/>
      <w:r w:rsidR="00AD166D" w:rsidRPr="00A340EE">
        <w:rPr>
          <w:sz w:val="20"/>
          <w:szCs w:val="20"/>
        </w:rPr>
        <w:t>neeg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rau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ntau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pua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xyoo</w:t>
      </w:r>
      <w:proofErr w:type="spellEnd"/>
      <w:r w:rsidR="00AD166D" w:rsidRPr="00A340EE">
        <w:rPr>
          <w:sz w:val="20"/>
          <w:szCs w:val="20"/>
        </w:rPr>
        <w:t xml:space="preserve">. </w:t>
      </w:r>
      <w:proofErr w:type="spellStart"/>
      <w:r w:rsidR="00AD166D" w:rsidRPr="00A340EE">
        <w:rPr>
          <w:sz w:val="20"/>
          <w:szCs w:val="20"/>
        </w:rPr>
        <w:t>Lawv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yog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cov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nyiam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ntawm</w:t>
      </w:r>
      <w:proofErr w:type="spellEnd"/>
      <w:r w:rsidR="00AD166D" w:rsidRPr="00A340EE">
        <w:rPr>
          <w:sz w:val="20"/>
          <w:szCs w:val="20"/>
        </w:rPr>
        <w:t xml:space="preserve"> Hippocrates, </w:t>
      </w:r>
      <w:proofErr w:type="spellStart"/>
      <w:r w:rsidR="00AD166D" w:rsidRPr="00A340EE">
        <w:rPr>
          <w:sz w:val="20"/>
          <w:szCs w:val="20"/>
        </w:rPr>
        <w:t>uas</w:t>
      </w:r>
      <w:proofErr w:type="spellEnd"/>
      <w:r w:rsidR="00AD166D" w:rsidRPr="00A340EE">
        <w:rPr>
          <w:sz w:val="20"/>
          <w:szCs w:val="20"/>
        </w:rPr>
        <w:t xml:space="preserve"> tau </w:t>
      </w:r>
      <w:proofErr w:type="spellStart"/>
      <w:r w:rsidR="00AD166D" w:rsidRPr="00A340EE">
        <w:rPr>
          <w:sz w:val="20"/>
          <w:szCs w:val="20"/>
        </w:rPr>
        <w:t>sau</w:t>
      </w:r>
      <w:proofErr w:type="spellEnd"/>
      <w:r w:rsidR="00AD166D" w:rsidRPr="00A340EE">
        <w:rPr>
          <w:sz w:val="20"/>
          <w:szCs w:val="20"/>
        </w:rPr>
        <w:t xml:space="preserve"> tag </w:t>
      </w:r>
      <w:proofErr w:type="spellStart"/>
      <w:r w:rsidR="00AD166D" w:rsidRPr="00A340EE">
        <w:rPr>
          <w:sz w:val="20"/>
          <w:szCs w:val="20"/>
        </w:rPr>
        <w:t>nrho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CA5B0F" w:rsidRPr="00A340EE">
        <w:rPr>
          <w:sz w:val="20"/>
          <w:szCs w:val="20"/>
        </w:rPr>
        <w:t>tus</w:t>
      </w:r>
      <w:proofErr w:type="spellEnd"/>
      <w:r w:rsidR="00CA5B0F" w:rsidRPr="00A340EE">
        <w:rPr>
          <w:sz w:val="20"/>
          <w:szCs w:val="20"/>
        </w:rPr>
        <w:t xml:space="preserve"> </w:t>
      </w:r>
      <w:proofErr w:type="spellStart"/>
      <w:r w:rsidR="00CA5B0F" w:rsidRPr="00A340EE">
        <w:rPr>
          <w:sz w:val="20"/>
          <w:szCs w:val="20"/>
        </w:rPr>
        <w:t>qauv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rau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lawv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siv</w:t>
      </w:r>
      <w:proofErr w:type="spellEnd"/>
      <w:r w:rsidR="00AD166D" w:rsidRPr="00A340EE">
        <w:rPr>
          <w:sz w:val="20"/>
          <w:szCs w:val="20"/>
        </w:rPr>
        <w:t xml:space="preserve">. </w:t>
      </w:r>
      <w:proofErr w:type="spellStart"/>
      <w:r w:rsidR="00AD166D" w:rsidRPr="00A340EE">
        <w:rPr>
          <w:sz w:val="20"/>
          <w:szCs w:val="20"/>
        </w:rPr>
        <w:t>Nws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ntseeg</w:t>
      </w:r>
      <w:proofErr w:type="spellEnd"/>
      <w:r w:rsidR="00AD166D" w:rsidRPr="00A340EE">
        <w:rPr>
          <w:sz w:val="20"/>
          <w:szCs w:val="20"/>
        </w:rPr>
        <w:t xml:space="preserve"> tau </w:t>
      </w:r>
      <w:proofErr w:type="spellStart"/>
      <w:r w:rsidR="00AD166D" w:rsidRPr="00A340EE">
        <w:rPr>
          <w:sz w:val="20"/>
          <w:szCs w:val="20"/>
        </w:rPr>
        <w:t>tias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cov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neeg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hauv</w:t>
      </w:r>
      <w:proofErr w:type="spellEnd"/>
      <w:r w:rsidR="00AD166D" w:rsidRPr="00A340EE">
        <w:rPr>
          <w:sz w:val="20"/>
          <w:szCs w:val="20"/>
        </w:rPr>
        <w:t xml:space="preserve"> paus</w:t>
      </w:r>
      <w:r w:rsidR="00CA5B0F" w:rsidRPr="00A340EE">
        <w:rPr>
          <w:sz w:val="20"/>
          <w:szCs w:val="20"/>
        </w:rPr>
        <w:t xml:space="preserve"> yam </w:t>
      </w:r>
      <w:proofErr w:type="spellStart"/>
      <w:r w:rsidR="00CA5B0F" w:rsidRPr="00A340EE">
        <w:rPr>
          <w:sz w:val="20"/>
          <w:szCs w:val="20"/>
        </w:rPr>
        <w:t>Quam</w:t>
      </w:r>
      <w:proofErr w:type="spellEnd"/>
      <w:r w:rsidR="00CA5B0F" w:rsidRPr="00A340EE">
        <w:rPr>
          <w:sz w:val="20"/>
          <w:szCs w:val="20"/>
        </w:rPr>
        <w:t xml:space="preserve"> </w:t>
      </w:r>
      <w:proofErr w:type="spellStart"/>
      <w:r w:rsidR="00CA5B0F" w:rsidRPr="00A340EE">
        <w:rPr>
          <w:sz w:val="20"/>
          <w:szCs w:val="20"/>
        </w:rPr>
        <w:t>Teb</w:t>
      </w:r>
      <w:proofErr w:type="spellEnd"/>
      <w:r w:rsidR="00CA5B0F" w:rsidRPr="00A340EE">
        <w:rPr>
          <w:sz w:val="20"/>
          <w:szCs w:val="20"/>
        </w:rPr>
        <w:t xml:space="preserve"> </w:t>
      </w:r>
      <w:proofErr w:type="spellStart"/>
      <w:r w:rsidR="00CA5B0F" w:rsidRPr="00A340EE">
        <w:rPr>
          <w:sz w:val="20"/>
          <w:szCs w:val="20"/>
        </w:rPr>
        <w:t>hauv</w:t>
      </w:r>
      <w:proofErr w:type="spellEnd"/>
      <w:r w:rsidR="00AD166D" w:rsidRPr="00A340EE">
        <w:rPr>
          <w:sz w:val="20"/>
          <w:szCs w:val="20"/>
        </w:rPr>
        <w:t xml:space="preserve"> America </w:t>
      </w:r>
      <w:proofErr w:type="spellStart"/>
      <w:r w:rsidR="00AD166D" w:rsidRPr="00A340EE">
        <w:rPr>
          <w:sz w:val="20"/>
          <w:szCs w:val="20"/>
        </w:rPr>
        <w:t>kuj</w:t>
      </w:r>
      <w:proofErr w:type="spellEnd"/>
      <w:r w:rsidR="00AD166D" w:rsidRPr="00A340EE">
        <w:rPr>
          <w:sz w:val="20"/>
          <w:szCs w:val="20"/>
        </w:rPr>
        <w:t xml:space="preserve"> tau </w:t>
      </w:r>
      <w:proofErr w:type="spellStart"/>
      <w:r w:rsidR="00AD166D" w:rsidRPr="00A340EE">
        <w:rPr>
          <w:sz w:val="20"/>
          <w:szCs w:val="20"/>
        </w:rPr>
        <w:t>siv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tshuaj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kho</w:t>
      </w:r>
      <w:proofErr w:type="spellEnd"/>
      <w:r w:rsidR="00AD166D" w:rsidRPr="00A340EE">
        <w:rPr>
          <w:sz w:val="20"/>
          <w:szCs w:val="20"/>
        </w:rPr>
        <w:t xml:space="preserve"> mob, </w:t>
      </w:r>
      <w:proofErr w:type="spellStart"/>
      <w:r w:rsidR="00AD166D" w:rsidRPr="00A340EE">
        <w:rPr>
          <w:sz w:val="20"/>
          <w:szCs w:val="20"/>
        </w:rPr>
        <w:t>coj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cov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txiv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hmab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txiv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ntoo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txiav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mus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rau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qhov</w:t>
      </w:r>
      <w:proofErr w:type="spellEnd"/>
      <w:r w:rsidR="00AD166D" w:rsidRPr="00A340EE">
        <w:rPr>
          <w:sz w:val="20"/>
          <w:szCs w:val="20"/>
        </w:rPr>
        <w:t xml:space="preserve"> chaw </w:t>
      </w:r>
      <w:proofErr w:type="spellStart"/>
      <w:r w:rsidR="00AD166D" w:rsidRPr="00A340EE">
        <w:rPr>
          <w:sz w:val="20"/>
          <w:szCs w:val="20"/>
        </w:rPr>
        <w:t>tshiab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thiab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yog</w:t>
      </w:r>
      <w:proofErr w:type="spellEnd"/>
      <w:r w:rsidR="00AD166D" w:rsidRPr="00A340EE">
        <w:rPr>
          <w:sz w:val="20"/>
          <w:szCs w:val="20"/>
        </w:rPr>
        <w:t xml:space="preserve"> li </w:t>
      </w:r>
      <w:proofErr w:type="spellStart"/>
      <w:r w:rsidR="00AD166D" w:rsidRPr="00A340EE">
        <w:rPr>
          <w:sz w:val="20"/>
          <w:szCs w:val="20"/>
        </w:rPr>
        <w:t>pab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txhawb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lawv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txoj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kev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loj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hlob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thoob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plaws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hauv</w:t>
      </w:r>
      <w:proofErr w:type="spellEnd"/>
      <w:ins w:id="13" w:author="Fong RERHANG" w:date="2021-12-08T11:27:00Z">
        <w:r w:rsidR="00EC708D">
          <w:rPr>
            <w:sz w:val="20"/>
            <w:szCs w:val="20"/>
          </w:rPr>
          <w:t xml:space="preserve"> </w:t>
        </w:r>
        <w:proofErr w:type="spellStart"/>
        <w:r w:rsidR="00EC708D">
          <w:rPr>
            <w:sz w:val="20"/>
            <w:szCs w:val="20"/>
          </w:rPr>
          <w:t>cov</w:t>
        </w:r>
        <w:proofErr w:type="spellEnd"/>
        <w:r w:rsidR="00EC708D">
          <w:rPr>
            <w:sz w:val="20"/>
            <w:szCs w:val="20"/>
          </w:rPr>
          <w:t xml:space="preserve"> </w:t>
        </w:r>
        <w:proofErr w:type="spellStart"/>
        <w:r w:rsidR="00EC708D">
          <w:rPr>
            <w:sz w:val="20"/>
            <w:szCs w:val="20"/>
          </w:rPr>
          <w:t>toj</w:t>
        </w:r>
        <w:proofErr w:type="spellEnd"/>
        <w:r w:rsidR="00EC708D">
          <w:rPr>
            <w:sz w:val="20"/>
            <w:szCs w:val="20"/>
          </w:rPr>
          <w:t xml:space="preserve"> </w:t>
        </w:r>
        <w:proofErr w:type="spellStart"/>
        <w:r w:rsidR="00EC708D">
          <w:rPr>
            <w:sz w:val="20"/>
            <w:szCs w:val="20"/>
          </w:rPr>
          <w:t>siab</w:t>
        </w:r>
      </w:ins>
      <w:proofErr w:type="spellEnd"/>
      <w:del w:id="14" w:author="Fong RERHANG" w:date="2021-12-08T11:27:00Z">
        <w:r w:rsidR="00AD166D" w:rsidRPr="00A340EE" w:rsidDel="00EC708D">
          <w:rPr>
            <w:sz w:val="20"/>
            <w:szCs w:val="20"/>
          </w:rPr>
          <w:delText xml:space="preserve"> lub teb</w:delText>
        </w:r>
        <w:r w:rsidR="00CA5B0F" w:rsidRPr="00A340EE" w:rsidDel="00EC708D">
          <w:rPr>
            <w:sz w:val="20"/>
            <w:szCs w:val="20"/>
          </w:rPr>
          <w:delText xml:space="preserve"> </w:delText>
        </w:r>
        <w:r w:rsidR="00AD166D" w:rsidRPr="00A340EE" w:rsidDel="00EC708D">
          <w:rPr>
            <w:sz w:val="20"/>
            <w:szCs w:val="20"/>
          </w:rPr>
          <w:delText>chaws</w:delText>
        </w:r>
      </w:del>
      <w:r w:rsidR="00AD166D" w:rsidRPr="00A340EE">
        <w:rPr>
          <w:sz w:val="20"/>
          <w:szCs w:val="20"/>
        </w:rPr>
        <w:t xml:space="preserve">. Kev lag </w:t>
      </w:r>
      <w:proofErr w:type="spellStart"/>
      <w:r w:rsidR="00AD166D" w:rsidRPr="00A340EE">
        <w:rPr>
          <w:sz w:val="20"/>
          <w:szCs w:val="20"/>
        </w:rPr>
        <w:t>luam</w:t>
      </w:r>
      <w:proofErr w:type="spellEnd"/>
      <w:r w:rsidR="00CA5B0F" w:rsidRPr="00A340EE">
        <w:rPr>
          <w:sz w:val="20"/>
          <w:szCs w:val="20"/>
        </w:rPr>
        <w:t xml:space="preserve"> </w:t>
      </w:r>
      <w:proofErr w:type="spellStart"/>
      <w:r w:rsidR="00CA5B0F" w:rsidRPr="00A340EE">
        <w:rPr>
          <w:sz w:val="20"/>
          <w:szCs w:val="20"/>
        </w:rPr>
        <w:t>ntawm</w:t>
      </w:r>
      <w:proofErr w:type="spellEnd"/>
      <w:r w:rsidR="00AD166D" w:rsidRPr="00A340EE">
        <w:rPr>
          <w:sz w:val="20"/>
          <w:szCs w:val="20"/>
        </w:rPr>
        <w:t xml:space="preserve"> elderberry </w:t>
      </w:r>
      <w:proofErr w:type="spellStart"/>
      <w:r w:rsidR="00AD166D" w:rsidRPr="00A340EE">
        <w:rPr>
          <w:sz w:val="20"/>
          <w:szCs w:val="20"/>
        </w:rPr>
        <w:t>nyob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rau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hauv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Teb</w:t>
      </w:r>
      <w:proofErr w:type="spellEnd"/>
      <w:r w:rsidR="00AD166D" w:rsidRPr="00A340EE">
        <w:rPr>
          <w:sz w:val="20"/>
          <w:szCs w:val="20"/>
        </w:rPr>
        <w:t xml:space="preserve"> Chaws </w:t>
      </w:r>
      <w:proofErr w:type="spellStart"/>
      <w:r w:rsidR="00AD166D" w:rsidRPr="00A340EE">
        <w:rPr>
          <w:sz w:val="20"/>
          <w:szCs w:val="20"/>
        </w:rPr>
        <w:t>Asmeskas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muaj</w:t>
      </w:r>
      <w:proofErr w:type="spellEnd"/>
      <w:r w:rsidR="00AD166D" w:rsidRPr="00A340EE">
        <w:rPr>
          <w:sz w:val="20"/>
          <w:szCs w:val="20"/>
        </w:rPr>
        <w:t xml:space="preserve"> </w:t>
      </w:r>
      <w:del w:id="15" w:author="Fong RERHANG" w:date="2021-12-08T11:29:00Z">
        <w:r w:rsidR="00AD166D" w:rsidRPr="00A340EE" w:rsidDel="00EC708D">
          <w:rPr>
            <w:sz w:val="20"/>
            <w:szCs w:val="20"/>
          </w:rPr>
          <w:delText xml:space="preserve">nyob rau ntawm ib tug ntau me </w:delText>
        </w:r>
      </w:del>
      <w:r w:rsidR="00AD166D" w:rsidRPr="00A340EE">
        <w:rPr>
          <w:sz w:val="20"/>
          <w:szCs w:val="20"/>
        </w:rPr>
        <w:t xml:space="preserve">me </w:t>
      </w:r>
      <w:proofErr w:type="spellStart"/>
      <w:ins w:id="16" w:author="Fong RERHANG" w:date="2021-12-08T11:29:00Z">
        <w:r w:rsidR="00EC708D">
          <w:rPr>
            <w:sz w:val="20"/>
            <w:szCs w:val="20"/>
          </w:rPr>
          <w:t>dua</w:t>
        </w:r>
        <w:proofErr w:type="spellEnd"/>
        <w:r w:rsidR="00EC708D">
          <w:rPr>
            <w:sz w:val="20"/>
            <w:szCs w:val="20"/>
          </w:rPr>
          <w:t xml:space="preserve"> </w:t>
        </w:r>
      </w:ins>
      <w:del w:id="17" w:author="Fong RERHANG" w:date="2021-12-08T11:29:00Z">
        <w:r w:rsidR="00AD166D" w:rsidRPr="00A340EE" w:rsidDel="00EC708D">
          <w:rPr>
            <w:sz w:val="20"/>
            <w:szCs w:val="20"/>
          </w:rPr>
          <w:delText xml:space="preserve">tshaj </w:delText>
        </w:r>
      </w:del>
      <w:proofErr w:type="spellStart"/>
      <w:r w:rsidR="00AD166D" w:rsidRPr="00A340EE">
        <w:rPr>
          <w:sz w:val="20"/>
          <w:szCs w:val="20"/>
        </w:rPr>
        <w:t>nyob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CA5B0F" w:rsidRPr="00A340EE">
        <w:rPr>
          <w:sz w:val="20"/>
          <w:szCs w:val="20"/>
        </w:rPr>
        <w:t>yog</w:t>
      </w:r>
      <w:proofErr w:type="spellEnd"/>
      <w:r w:rsidR="00CA5B0F" w:rsidRPr="00A340EE">
        <w:rPr>
          <w:sz w:val="20"/>
          <w:szCs w:val="20"/>
        </w:rPr>
        <w:t xml:space="preserve"> </w:t>
      </w:r>
      <w:proofErr w:type="spellStart"/>
      <w:r w:rsidR="00CA5B0F" w:rsidRPr="00A340EE">
        <w:rPr>
          <w:sz w:val="20"/>
          <w:szCs w:val="20"/>
        </w:rPr>
        <w:t>nyob</w:t>
      </w:r>
      <w:proofErr w:type="spellEnd"/>
      <w:r w:rsidR="00CA5B0F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rau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hauv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cov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teb</w:t>
      </w:r>
      <w:proofErr w:type="spellEnd"/>
      <w:r w:rsidR="00AD166D" w:rsidRPr="00A340EE">
        <w:rPr>
          <w:sz w:val="20"/>
          <w:szCs w:val="20"/>
        </w:rPr>
        <w:t xml:space="preserve"> chaws Europe, </w:t>
      </w:r>
      <w:proofErr w:type="spellStart"/>
      <w:r w:rsidR="00AD166D" w:rsidRPr="00A340EE">
        <w:rPr>
          <w:sz w:val="20"/>
          <w:szCs w:val="20"/>
        </w:rPr>
        <w:t>qhov</w:t>
      </w:r>
      <w:proofErr w:type="spellEnd"/>
      <w:r w:rsidR="00AD166D" w:rsidRPr="00A340EE">
        <w:rPr>
          <w:sz w:val="20"/>
          <w:szCs w:val="20"/>
        </w:rPr>
        <w:t xml:space="preserve"> </w:t>
      </w:r>
      <w:ins w:id="18" w:author="Fong RERHANG" w:date="2021-12-08T11:30:00Z">
        <w:r w:rsidR="00EC708D">
          <w:rPr>
            <w:sz w:val="20"/>
            <w:szCs w:val="20"/>
          </w:rPr>
          <w:t>chaws</w:t>
        </w:r>
      </w:ins>
      <w:del w:id="19" w:author="Fong RERHANG" w:date="2021-12-08T11:30:00Z">
        <w:r w:rsidR="00AD166D" w:rsidRPr="00A340EE" w:rsidDel="00EC708D">
          <w:rPr>
            <w:sz w:val="20"/>
            <w:szCs w:val="20"/>
          </w:rPr>
          <w:delText>twg</w:delText>
        </w:r>
      </w:del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cov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txiv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hmab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txiv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ntoo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txuas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ntxiv</w:t>
      </w:r>
      <w:proofErr w:type="spellEnd"/>
      <w:r w:rsidR="00AD166D" w:rsidRPr="00A340EE">
        <w:rPr>
          <w:sz w:val="20"/>
          <w:szCs w:val="20"/>
        </w:rPr>
        <w:t xml:space="preserve"> tau </w:t>
      </w:r>
      <w:proofErr w:type="spellStart"/>
      <w:r w:rsidR="00E239FF" w:rsidRPr="00A340EE">
        <w:rPr>
          <w:sz w:val="20"/>
          <w:szCs w:val="20"/>
        </w:rPr>
        <w:t>ntuav</w:t>
      </w:r>
      <w:proofErr w:type="spellEnd"/>
      <w:r w:rsidR="00E239FF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dav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siv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E239FF" w:rsidRPr="00A340EE">
        <w:rPr>
          <w:sz w:val="20"/>
          <w:szCs w:val="20"/>
        </w:rPr>
        <w:t>nyob</w:t>
      </w:r>
      <w:proofErr w:type="spellEnd"/>
      <w:r w:rsidR="00E239FF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rau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ins w:id="20" w:author="Fong RERHANG" w:date="2021-12-08T12:20:00Z">
        <w:r w:rsidR="00B6631C">
          <w:rPr>
            <w:sz w:val="20"/>
            <w:szCs w:val="20"/>
          </w:rPr>
          <w:t>muaj</w:t>
        </w:r>
        <w:proofErr w:type="spellEnd"/>
        <w:r w:rsidR="00B6631C">
          <w:rPr>
            <w:sz w:val="20"/>
            <w:szCs w:val="20"/>
          </w:rPr>
          <w:t xml:space="preserve"> zoo </w:t>
        </w:r>
        <w:proofErr w:type="spellStart"/>
        <w:r w:rsidR="00B6631C">
          <w:rPr>
            <w:sz w:val="20"/>
            <w:szCs w:val="20"/>
          </w:rPr>
          <w:t>tshu</w:t>
        </w:r>
      </w:ins>
      <w:ins w:id="21" w:author="Fong RERHANG" w:date="2021-12-08T12:21:00Z">
        <w:r w:rsidR="00B6631C">
          <w:rPr>
            <w:sz w:val="20"/>
            <w:szCs w:val="20"/>
          </w:rPr>
          <w:t>aj</w:t>
        </w:r>
      </w:ins>
      <w:proofErr w:type="spellEnd"/>
      <w:del w:id="22" w:author="Fong RERHANG" w:date="2021-12-08T12:21:00Z">
        <w:r w:rsidR="00AD166D" w:rsidRPr="00A340EE" w:rsidDel="00B6631C">
          <w:rPr>
            <w:sz w:val="20"/>
            <w:szCs w:val="20"/>
          </w:rPr>
          <w:delText>nutraceutical</w:delText>
        </w:r>
      </w:del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lub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hom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phiaj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thiab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nyob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rau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hauv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E239FF" w:rsidRPr="00A340EE">
        <w:rPr>
          <w:sz w:val="20"/>
          <w:szCs w:val="20"/>
        </w:rPr>
        <w:t>dej</w:t>
      </w:r>
      <w:proofErr w:type="spellEnd"/>
      <w:r w:rsidR="00E239FF" w:rsidRPr="00A340EE">
        <w:rPr>
          <w:sz w:val="20"/>
          <w:szCs w:val="20"/>
        </w:rPr>
        <w:t xml:space="preserve"> </w:t>
      </w:r>
      <w:proofErr w:type="spellStart"/>
      <w:r w:rsidR="00E239FF" w:rsidRPr="00A340EE">
        <w:rPr>
          <w:sz w:val="20"/>
          <w:szCs w:val="20"/>
        </w:rPr>
        <w:t>qab</w:t>
      </w:r>
      <w:proofErr w:type="spellEnd"/>
      <w:r w:rsidR="00E239FF" w:rsidRPr="00A340EE">
        <w:rPr>
          <w:sz w:val="20"/>
          <w:szCs w:val="20"/>
        </w:rPr>
        <w:t xml:space="preserve"> </w:t>
      </w:r>
      <w:proofErr w:type="spellStart"/>
      <w:r w:rsidR="00E239FF" w:rsidRPr="00A340EE">
        <w:rPr>
          <w:sz w:val="20"/>
          <w:szCs w:val="20"/>
        </w:rPr>
        <w:t>zib</w:t>
      </w:r>
      <w:proofErr w:type="spellEnd"/>
      <w:r w:rsidR="00E239FF" w:rsidRPr="00A340EE">
        <w:rPr>
          <w:sz w:val="20"/>
          <w:szCs w:val="20"/>
        </w:rPr>
        <w:t xml:space="preserve"> (</w:t>
      </w:r>
      <w:r w:rsidR="00AD166D" w:rsidRPr="00A340EE">
        <w:rPr>
          <w:sz w:val="20"/>
          <w:szCs w:val="20"/>
        </w:rPr>
        <w:t>syrups</w:t>
      </w:r>
      <w:r w:rsidR="00E239FF" w:rsidRPr="00A340EE">
        <w:rPr>
          <w:sz w:val="20"/>
          <w:szCs w:val="20"/>
        </w:rPr>
        <w:t>)</w:t>
      </w:r>
      <w:r w:rsidR="00AD166D" w:rsidRPr="00A340EE">
        <w:rPr>
          <w:sz w:val="20"/>
          <w:szCs w:val="20"/>
        </w:rPr>
        <w:t xml:space="preserve">, </w:t>
      </w:r>
      <w:proofErr w:type="spellStart"/>
      <w:r w:rsidR="00E239FF" w:rsidRPr="00A340EE">
        <w:rPr>
          <w:sz w:val="20"/>
          <w:szCs w:val="20"/>
        </w:rPr>
        <w:t>cawv</w:t>
      </w:r>
      <w:proofErr w:type="spellEnd"/>
      <w:r w:rsidR="00E239FF" w:rsidRPr="00A340EE">
        <w:rPr>
          <w:sz w:val="20"/>
          <w:szCs w:val="20"/>
        </w:rPr>
        <w:t xml:space="preserve"> (</w:t>
      </w:r>
      <w:r w:rsidR="00AD166D" w:rsidRPr="00A340EE">
        <w:rPr>
          <w:sz w:val="20"/>
          <w:szCs w:val="20"/>
        </w:rPr>
        <w:t>wines</w:t>
      </w:r>
      <w:r w:rsidR="00E239FF" w:rsidRPr="00A340EE">
        <w:rPr>
          <w:sz w:val="20"/>
          <w:szCs w:val="20"/>
        </w:rPr>
        <w:t>)</w:t>
      </w:r>
      <w:r w:rsidR="00AD166D" w:rsidRPr="00A340EE">
        <w:rPr>
          <w:sz w:val="20"/>
          <w:szCs w:val="20"/>
        </w:rPr>
        <w:t xml:space="preserve">, </w:t>
      </w:r>
      <w:proofErr w:type="spellStart"/>
      <w:r w:rsidR="00AD166D" w:rsidRPr="00A340EE">
        <w:rPr>
          <w:sz w:val="20"/>
          <w:szCs w:val="20"/>
        </w:rPr>
        <w:t>thiab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lwm</w:t>
      </w:r>
      <w:proofErr w:type="spellEnd"/>
      <w:r w:rsidR="00AD166D" w:rsidRPr="00A340EE">
        <w:rPr>
          <w:sz w:val="20"/>
          <w:szCs w:val="20"/>
        </w:rPr>
        <w:t xml:space="preserve"> yam </w:t>
      </w:r>
      <w:proofErr w:type="spellStart"/>
      <w:r w:rsidR="00AD166D" w:rsidRPr="00A340EE">
        <w:rPr>
          <w:sz w:val="20"/>
          <w:szCs w:val="20"/>
        </w:rPr>
        <w:t>kev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siv</w:t>
      </w:r>
      <w:proofErr w:type="spellEnd"/>
      <w:r w:rsidR="00AD166D" w:rsidRPr="00A340EE">
        <w:rPr>
          <w:sz w:val="20"/>
          <w:szCs w:val="20"/>
        </w:rPr>
        <w:t xml:space="preserve">. </w:t>
      </w:r>
      <w:proofErr w:type="spellStart"/>
      <w:r w:rsidR="00AD166D" w:rsidRPr="00A340EE">
        <w:rPr>
          <w:sz w:val="20"/>
          <w:szCs w:val="20"/>
        </w:rPr>
        <w:t>Asmeskas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cov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tuam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txhab</w:t>
      </w:r>
      <w:proofErr w:type="spellEnd"/>
      <w:ins w:id="23" w:author="Fong RERHANG" w:date="2021-12-08T11:37:00Z">
        <w:r w:rsidR="00EC59E2">
          <w:rPr>
            <w:sz w:val="20"/>
            <w:szCs w:val="20"/>
          </w:rPr>
          <w:t xml:space="preserve"> </w:t>
        </w:r>
        <w:proofErr w:type="spellStart"/>
        <w:r w:rsidR="00EC59E2">
          <w:rPr>
            <w:sz w:val="20"/>
            <w:szCs w:val="20"/>
          </w:rPr>
          <w:t>tsim</w:t>
        </w:r>
      </w:ins>
      <w:proofErr w:type="spellEnd"/>
      <w:r w:rsidR="00AD166D" w:rsidRPr="00A340EE">
        <w:rPr>
          <w:sz w:val="20"/>
          <w:szCs w:val="20"/>
        </w:rPr>
        <w:t xml:space="preserve"> tau </w:t>
      </w:r>
      <w:proofErr w:type="spellStart"/>
      <w:r w:rsidR="00AD166D" w:rsidRPr="00A340EE">
        <w:rPr>
          <w:sz w:val="20"/>
          <w:szCs w:val="20"/>
        </w:rPr>
        <w:t>cia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siab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rau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cov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khoom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siv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ntawm</w:t>
      </w:r>
      <w:proofErr w:type="spellEnd"/>
      <w:r w:rsidR="00AD166D" w:rsidRPr="00A340EE">
        <w:rPr>
          <w:sz w:val="20"/>
          <w:szCs w:val="20"/>
        </w:rPr>
        <w:t xml:space="preserve"> </w:t>
      </w:r>
      <w:r w:rsidR="00AD166D" w:rsidRPr="00EC59E2">
        <w:rPr>
          <w:i/>
          <w:iCs/>
          <w:sz w:val="20"/>
          <w:szCs w:val="20"/>
          <w:rPrChange w:id="24" w:author="Fong RERHANG" w:date="2021-12-08T11:39:00Z">
            <w:rPr>
              <w:sz w:val="20"/>
              <w:szCs w:val="20"/>
            </w:rPr>
          </w:rPrChange>
        </w:rPr>
        <w:t>S. nigra</w:t>
      </w:r>
      <w:r w:rsidR="00AD166D" w:rsidRPr="00A340EE">
        <w:rPr>
          <w:sz w:val="20"/>
          <w:szCs w:val="20"/>
        </w:rPr>
        <w:t xml:space="preserve"> los </w:t>
      </w:r>
      <w:proofErr w:type="spellStart"/>
      <w:r w:rsidR="00AD166D" w:rsidRPr="00A340EE">
        <w:rPr>
          <w:sz w:val="20"/>
          <w:szCs w:val="20"/>
        </w:rPr>
        <w:t>ntawm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cov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teb</w:t>
      </w:r>
      <w:proofErr w:type="spellEnd"/>
      <w:r w:rsidR="00AD166D" w:rsidRPr="00A340EE">
        <w:rPr>
          <w:sz w:val="20"/>
          <w:szCs w:val="20"/>
        </w:rPr>
        <w:t xml:space="preserve"> chaws Europe sab </w:t>
      </w:r>
      <w:proofErr w:type="spellStart"/>
      <w:r w:rsidR="00AD166D" w:rsidRPr="00A340EE">
        <w:rPr>
          <w:sz w:val="20"/>
          <w:szCs w:val="20"/>
        </w:rPr>
        <w:t>hnub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tuaj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thiab</w:t>
      </w:r>
      <w:proofErr w:type="spellEnd"/>
      <w:r w:rsidR="00AD166D" w:rsidRPr="00A340EE">
        <w:rPr>
          <w:sz w:val="20"/>
          <w:szCs w:val="20"/>
        </w:rPr>
        <w:t xml:space="preserve"> </w:t>
      </w:r>
      <w:r w:rsidR="00CA5B0F" w:rsidRPr="00A340EE">
        <w:rPr>
          <w:sz w:val="20"/>
          <w:szCs w:val="20"/>
        </w:rPr>
        <w:t xml:space="preserve">Sab </w:t>
      </w:r>
      <w:proofErr w:type="spellStart"/>
      <w:r w:rsidR="00CA5B0F" w:rsidRPr="00A340EE">
        <w:rPr>
          <w:sz w:val="20"/>
          <w:szCs w:val="20"/>
        </w:rPr>
        <w:t>Hnub</w:t>
      </w:r>
      <w:proofErr w:type="spellEnd"/>
      <w:r w:rsidR="00CA5B0F" w:rsidRPr="00A340EE">
        <w:rPr>
          <w:sz w:val="20"/>
          <w:szCs w:val="20"/>
        </w:rPr>
        <w:t xml:space="preserve"> </w:t>
      </w:r>
      <w:proofErr w:type="spellStart"/>
      <w:r w:rsidR="00CA5B0F" w:rsidRPr="00A340EE">
        <w:rPr>
          <w:sz w:val="20"/>
          <w:szCs w:val="20"/>
        </w:rPr>
        <w:t>Poob</w:t>
      </w:r>
      <w:proofErr w:type="spellEnd"/>
      <w:r w:rsidR="00CA5B0F" w:rsidRPr="00A340EE">
        <w:rPr>
          <w:sz w:val="20"/>
          <w:szCs w:val="20"/>
        </w:rPr>
        <w:t xml:space="preserve"> </w:t>
      </w:r>
      <w:proofErr w:type="spellStart"/>
      <w:r w:rsidR="00CA5B0F" w:rsidRPr="00A340EE">
        <w:rPr>
          <w:sz w:val="20"/>
          <w:szCs w:val="20"/>
        </w:rPr>
        <w:t>hauv</w:t>
      </w:r>
      <w:proofErr w:type="spellEnd"/>
      <w:r w:rsidR="00AD166D" w:rsidRPr="00A340EE">
        <w:rPr>
          <w:sz w:val="20"/>
          <w:szCs w:val="20"/>
        </w:rPr>
        <w:t xml:space="preserve"> America </w:t>
      </w:r>
      <w:proofErr w:type="spellStart"/>
      <w:r w:rsidR="00AD166D" w:rsidRPr="00A340EE">
        <w:rPr>
          <w:sz w:val="20"/>
          <w:szCs w:val="20"/>
        </w:rPr>
        <w:t>kom</w:t>
      </w:r>
      <w:proofErr w:type="spellEnd"/>
      <w:r w:rsidR="00AD166D" w:rsidRPr="00A340EE">
        <w:rPr>
          <w:sz w:val="20"/>
          <w:szCs w:val="20"/>
        </w:rPr>
        <w:t xml:space="preserve"> tau </w:t>
      </w:r>
      <w:proofErr w:type="spellStart"/>
      <w:r w:rsidR="00AD166D" w:rsidRPr="00A340EE">
        <w:rPr>
          <w:sz w:val="20"/>
          <w:szCs w:val="20"/>
        </w:rPr>
        <w:t>raws</w:t>
      </w:r>
      <w:proofErr w:type="spellEnd"/>
      <w:r w:rsidR="00AD166D" w:rsidRPr="00A340EE">
        <w:rPr>
          <w:sz w:val="20"/>
          <w:szCs w:val="20"/>
        </w:rPr>
        <w:t xml:space="preserve"> li </w:t>
      </w:r>
      <w:proofErr w:type="spellStart"/>
      <w:ins w:id="25" w:author="Fong RERHANG" w:date="2021-12-08T11:39:00Z">
        <w:r w:rsidR="00EC59E2">
          <w:rPr>
            <w:sz w:val="20"/>
            <w:szCs w:val="20"/>
          </w:rPr>
          <w:t>teb</w:t>
        </w:r>
        <w:proofErr w:type="spellEnd"/>
        <w:r w:rsidR="00EC59E2">
          <w:rPr>
            <w:sz w:val="20"/>
            <w:szCs w:val="20"/>
          </w:rPr>
          <w:t xml:space="preserve"> </w:t>
        </w:r>
      </w:ins>
      <w:ins w:id="26" w:author="Fong RERHANG" w:date="2021-12-08T11:40:00Z">
        <w:r w:rsidR="00EC59E2">
          <w:rPr>
            <w:sz w:val="20"/>
            <w:szCs w:val="20"/>
          </w:rPr>
          <w:t xml:space="preserve">chaw </w:t>
        </w:r>
        <w:proofErr w:type="spellStart"/>
        <w:r w:rsidR="00EC59E2">
          <w:rPr>
            <w:sz w:val="20"/>
            <w:szCs w:val="20"/>
          </w:rPr>
          <w:t>Asmeskas</w:t>
        </w:r>
        <w:proofErr w:type="spellEnd"/>
        <w:r w:rsidR="00EC59E2">
          <w:rPr>
            <w:sz w:val="20"/>
            <w:szCs w:val="20"/>
          </w:rPr>
          <w:t xml:space="preserve"> li</w:t>
        </w:r>
      </w:ins>
      <w:del w:id="27" w:author="Fong RERHANG" w:date="2021-12-08T11:39:00Z">
        <w:r w:rsidR="00AD166D" w:rsidRPr="00A340EE" w:rsidDel="00EC59E2">
          <w:rPr>
            <w:sz w:val="20"/>
            <w:szCs w:val="20"/>
          </w:rPr>
          <w:delText>U</w:delText>
        </w:r>
        <w:r w:rsidR="006C52F8" w:rsidRPr="00A340EE" w:rsidDel="00EC59E2">
          <w:rPr>
            <w:sz w:val="20"/>
            <w:szCs w:val="20"/>
          </w:rPr>
          <w:delText>S</w:delText>
        </w:r>
      </w:del>
      <w:r w:rsidR="006C52F8" w:rsidRPr="00A340EE">
        <w:rPr>
          <w:sz w:val="20"/>
          <w:szCs w:val="20"/>
        </w:rPr>
        <w:t xml:space="preserve"> </w:t>
      </w:r>
      <w:proofErr w:type="spellStart"/>
      <w:r w:rsidR="00CA5B0F" w:rsidRPr="00A340EE">
        <w:rPr>
          <w:sz w:val="20"/>
          <w:szCs w:val="20"/>
        </w:rPr>
        <w:t>kev</w:t>
      </w:r>
      <w:proofErr w:type="spellEnd"/>
      <w:r w:rsidR="00CA5B0F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xav</w:t>
      </w:r>
      <w:proofErr w:type="spellEnd"/>
      <w:r w:rsidR="00AD166D" w:rsidRPr="00A340EE">
        <w:rPr>
          <w:sz w:val="20"/>
          <w:szCs w:val="20"/>
        </w:rPr>
        <w:t xml:space="preserve"> tau. </w:t>
      </w:r>
      <w:del w:id="28" w:author="Fong RERHANG" w:date="2021-12-08T11:41:00Z">
        <w:r w:rsidR="00AD166D" w:rsidRPr="00A340EE" w:rsidDel="00EC59E2">
          <w:rPr>
            <w:sz w:val="20"/>
            <w:szCs w:val="20"/>
          </w:rPr>
          <w:delText>Midwestern c</w:delText>
        </w:r>
      </w:del>
      <w:proofErr w:type="spellStart"/>
      <w:ins w:id="29" w:author="Fong RERHANG" w:date="2021-12-08T11:41:00Z">
        <w:r w:rsidR="00EC59E2">
          <w:rPr>
            <w:sz w:val="20"/>
            <w:szCs w:val="20"/>
          </w:rPr>
          <w:t>C</w:t>
        </w:r>
      </w:ins>
      <w:r w:rsidR="00AD166D" w:rsidRPr="00A340EE">
        <w:rPr>
          <w:sz w:val="20"/>
          <w:szCs w:val="20"/>
        </w:rPr>
        <w:t>ov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neeg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ua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liaj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ua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teb</w:t>
      </w:r>
      <w:proofErr w:type="spellEnd"/>
      <w:ins w:id="30" w:author="Fong RERHANG" w:date="2021-12-08T11:41:00Z">
        <w:r w:rsidR="00EC59E2">
          <w:rPr>
            <w:sz w:val="20"/>
            <w:szCs w:val="20"/>
          </w:rPr>
          <w:t xml:space="preserve"> </w:t>
        </w:r>
        <w:proofErr w:type="spellStart"/>
        <w:r w:rsidR="00EC59E2">
          <w:rPr>
            <w:sz w:val="20"/>
            <w:szCs w:val="20"/>
          </w:rPr>
          <w:t>hauv</w:t>
        </w:r>
        <w:proofErr w:type="spellEnd"/>
        <w:r w:rsidR="00EC59E2">
          <w:rPr>
            <w:sz w:val="20"/>
            <w:szCs w:val="20"/>
          </w:rPr>
          <w:t xml:space="preserve"> </w:t>
        </w:r>
        <w:proofErr w:type="spellStart"/>
        <w:r w:rsidR="00EC59E2">
          <w:rPr>
            <w:sz w:val="20"/>
            <w:szCs w:val="20"/>
          </w:rPr>
          <w:t>nrab</w:t>
        </w:r>
        <w:proofErr w:type="spellEnd"/>
        <w:r w:rsidR="00EC59E2">
          <w:rPr>
            <w:sz w:val="20"/>
            <w:szCs w:val="20"/>
          </w:rPr>
          <w:t xml:space="preserve"> sab </w:t>
        </w:r>
        <w:proofErr w:type="spellStart"/>
        <w:r w:rsidR="00EC59E2">
          <w:rPr>
            <w:sz w:val="20"/>
            <w:szCs w:val="20"/>
          </w:rPr>
          <w:t>hnub</w:t>
        </w:r>
        <w:proofErr w:type="spellEnd"/>
        <w:r w:rsidR="00EC59E2">
          <w:rPr>
            <w:sz w:val="20"/>
            <w:szCs w:val="20"/>
          </w:rPr>
          <w:t xml:space="preserve"> </w:t>
        </w:r>
        <w:proofErr w:type="spellStart"/>
        <w:r w:rsidR="00EC59E2">
          <w:rPr>
            <w:sz w:val="20"/>
            <w:szCs w:val="20"/>
          </w:rPr>
          <w:t>poob</w:t>
        </w:r>
      </w:ins>
      <w:proofErr w:type="spellEnd"/>
      <w:r w:rsidR="00AD166D" w:rsidRPr="00A340EE">
        <w:rPr>
          <w:sz w:val="20"/>
          <w:szCs w:val="20"/>
        </w:rPr>
        <w:t xml:space="preserve"> tau </w:t>
      </w:r>
      <w:ins w:id="31" w:author="Fong RERHANG" w:date="2021-12-08T11:42:00Z">
        <w:r w:rsidR="00EC59E2">
          <w:rPr>
            <w:sz w:val="20"/>
            <w:szCs w:val="20"/>
          </w:rPr>
          <w:t xml:space="preserve">cog </w:t>
        </w:r>
        <w:proofErr w:type="spellStart"/>
        <w:r w:rsidR="00EC59E2">
          <w:rPr>
            <w:sz w:val="20"/>
            <w:szCs w:val="20"/>
          </w:rPr>
          <w:t>ntau</w:t>
        </w:r>
        <w:proofErr w:type="spellEnd"/>
        <w:r w:rsidR="00EC59E2">
          <w:rPr>
            <w:sz w:val="20"/>
            <w:szCs w:val="20"/>
          </w:rPr>
          <w:t xml:space="preserve"> </w:t>
        </w:r>
      </w:ins>
      <w:del w:id="32" w:author="Fong RERHANG" w:date="2021-12-08T11:42:00Z">
        <w:r w:rsidR="00AD166D" w:rsidRPr="00A340EE" w:rsidDel="00EC59E2">
          <w:rPr>
            <w:sz w:val="20"/>
            <w:szCs w:val="20"/>
          </w:rPr>
          <w:delText xml:space="preserve">nce </w:delText>
        </w:r>
        <w:r w:rsidR="006C52F8" w:rsidRPr="00A340EE" w:rsidDel="00EC59E2">
          <w:rPr>
            <w:sz w:val="20"/>
            <w:szCs w:val="20"/>
          </w:rPr>
          <w:delText>qib</w:delText>
        </w:r>
      </w:del>
      <w:r w:rsidR="006C52F8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zuj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zu</w:t>
      </w:r>
      <w:r w:rsidR="006C52F8" w:rsidRPr="00A340EE">
        <w:rPr>
          <w:sz w:val="20"/>
          <w:szCs w:val="20"/>
        </w:rPr>
        <w:t>s</w:t>
      </w:r>
      <w:proofErr w:type="spellEnd"/>
      <w:r w:rsidR="006C52F8" w:rsidRPr="00A340EE">
        <w:rPr>
          <w:sz w:val="20"/>
          <w:szCs w:val="20"/>
        </w:rPr>
        <w:t xml:space="preserve"> </w:t>
      </w:r>
      <w:proofErr w:type="spellStart"/>
      <w:r w:rsidR="006C52F8" w:rsidRPr="00A340EE">
        <w:rPr>
          <w:sz w:val="20"/>
          <w:szCs w:val="20"/>
        </w:rPr>
        <w:t>ntawm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cov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haiv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neeg</w:t>
      </w:r>
      <w:proofErr w:type="spellEnd"/>
      <w:r w:rsidR="00AD166D" w:rsidRPr="00A340EE">
        <w:rPr>
          <w:sz w:val="20"/>
          <w:szCs w:val="20"/>
        </w:rPr>
        <w:t xml:space="preserve"> </w:t>
      </w:r>
      <w:r w:rsidR="00AD166D" w:rsidRPr="00EC59E2">
        <w:rPr>
          <w:i/>
          <w:iCs/>
          <w:sz w:val="20"/>
          <w:szCs w:val="20"/>
          <w:rPrChange w:id="33" w:author="Fong RERHANG" w:date="2021-12-08T11:42:00Z">
            <w:rPr>
              <w:sz w:val="20"/>
              <w:szCs w:val="20"/>
            </w:rPr>
          </w:rPrChange>
        </w:rPr>
        <w:t>S. nigra canadensis</w:t>
      </w:r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rau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kev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tsim</w:t>
      </w:r>
      <w:proofErr w:type="spellEnd"/>
      <w:r w:rsidR="00AD166D" w:rsidRPr="00A340EE">
        <w:rPr>
          <w:sz w:val="20"/>
          <w:szCs w:val="20"/>
        </w:rPr>
        <w:t xml:space="preserve"> </w:t>
      </w:r>
      <w:proofErr w:type="spellStart"/>
      <w:r w:rsidR="00AD166D" w:rsidRPr="00A340EE">
        <w:rPr>
          <w:sz w:val="20"/>
          <w:szCs w:val="20"/>
        </w:rPr>
        <w:t>khoom</w:t>
      </w:r>
      <w:proofErr w:type="spellEnd"/>
      <w:r w:rsidR="00AD166D" w:rsidRPr="00A340EE">
        <w:rPr>
          <w:sz w:val="20"/>
          <w:szCs w:val="20"/>
        </w:rPr>
        <w:t>,</w:t>
      </w:r>
      <w:r w:rsidR="006C52F8" w:rsidRPr="00A340EE">
        <w:rPr>
          <w:sz w:val="20"/>
          <w:szCs w:val="20"/>
        </w:rPr>
        <w:t xml:space="preserve"> </w:t>
      </w:r>
      <w:proofErr w:type="spellStart"/>
      <w:r w:rsidR="006C52F8" w:rsidRPr="00A340EE">
        <w:rPr>
          <w:sz w:val="20"/>
          <w:szCs w:val="20"/>
        </w:rPr>
        <w:t>Txawm</w:t>
      </w:r>
      <w:proofErr w:type="spellEnd"/>
      <w:r w:rsidR="006C52F8" w:rsidRPr="00A340EE">
        <w:rPr>
          <w:sz w:val="20"/>
          <w:szCs w:val="20"/>
        </w:rPr>
        <w:t xml:space="preserve"> li </w:t>
      </w:r>
      <w:proofErr w:type="spellStart"/>
      <w:r w:rsidR="006C52F8" w:rsidRPr="00A340EE">
        <w:rPr>
          <w:sz w:val="20"/>
          <w:szCs w:val="20"/>
        </w:rPr>
        <w:t>cas</w:t>
      </w:r>
      <w:proofErr w:type="spellEnd"/>
      <w:r w:rsidR="006C52F8" w:rsidRPr="00A340EE">
        <w:rPr>
          <w:sz w:val="20"/>
          <w:szCs w:val="20"/>
        </w:rPr>
        <w:t xml:space="preserve"> los </w:t>
      </w:r>
      <w:proofErr w:type="spellStart"/>
      <w:r w:rsidR="006C52F8" w:rsidRPr="00A340EE">
        <w:rPr>
          <w:sz w:val="20"/>
          <w:szCs w:val="20"/>
        </w:rPr>
        <w:t>xij</w:t>
      </w:r>
      <w:proofErr w:type="spellEnd"/>
      <w:r w:rsidR="006C52F8" w:rsidRPr="00A340EE">
        <w:rPr>
          <w:sz w:val="20"/>
          <w:szCs w:val="20"/>
        </w:rPr>
        <w:t xml:space="preserve"> </w:t>
      </w:r>
      <w:proofErr w:type="spellStart"/>
      <w:r w:rsidR="006C52F8" w:rsidRPr="00A340EE">
        <w:rPr>
          <w:sz w:val="20"/>
          <w:szCs w:val="20"/>
        </w:rPr>
        <w:t>Asmeskas</w:t>
      </w:r>
      <w:proofErr w:type="spellEnd"/>
      <w:r w:rsidR="006C52F8" w:rsidRPr="00A340EE">
        <w:rPr>
          <w:sz w:val="20"/>
          <w:szCs w:val="20"/>
        </w:rPr>
        <w:t xml:space="preserve"> </w:t>
      </w:r>
      <w:proofErr w:type="spellStart"/>
      <w:r w:rsidR="006C52F8" w:rsidRPr="00A340EE">
        <w:rPr>
          <w:sz w:val="20"/>
          <w:szCs w:val="20"/>
        </w:rPr>
        <w:t>kev</w:t>
      </w:r>
      <w:proofErr w:type="spellEnd"/>
      <w:r w:rsidR="006C52F8" w:rsidRPr="00A340EE">
        <w:rPr>
          <w:sz w:val="20"/>
          <w:szCs w:val="20"/>
        </w:rPr>
        <w:t xml:space="preserve"> </w:t>
      </w:r>
      <w:proofErr w:type="spellStart"/>
      <w:r w:rsidR="006C52F8" w:rsidRPr="00A340EE">
        <w:rPr>
          <w:sz w:val="20"/>
          <w:szCs w:val="20"/>
        </w:rPr>
        <w:t>thov</w:t>
      </w:r>
      <w:proofErr w:type="spellEnd"/>
      <w:r w:rsidR="006C52F8" w:rsidRPr="00A340EE">
        <w:rPr>
          <w:sz w:val="20"/>
          <w:szCs w:val="20"/>
        </w:rPr>
        <w:t xml:space="preserve"> </w:t>
      </w:r>
      <w:proofErr w:type="spellStart"/>
      <w:r w:rsidR="006C52F8" w:rsidRPr="00A340EE">
        <w:rPr>
          <w:sz w:val="20"/>
          <w:szCs w:val="20"/>
        </w:rPr>
        <w:t>rau</w:t>
      </w:r>
      <w:proofErr w:type="spellEnd"/>
      <w:r w:rsidR="006C52F8" w:rsidRPr="00A340EE">
        <w:rPr>
          <w:sz w:val="20"/>
          <w:szCs w:val="20"/>
        </w:rPr>
        <w:t xml:space="preserve"> </w:t>
      </w:r>
      <w:proofErr w:type="spellStart"/>
      <w:r w:rsidR="006C52F8" w:rsidRPr="00A340EE">
        <w:rPr>
          <w:sz w:val="20"/>
          <w:szCs w:val="20"/>
        </w:rPr>
        <w:t>cov</w:t>
      </w:r>
      <w:proofErr w:type="spellEnd"/>
      <w:r w:rsidR="006C52F8" w:rsidRPr="00A340EE">
        <w:rPr>
          <w:sz w:val="20"/>
          <w:szCs w:val="20"/>
        </w:rPr>
        <w:t xml:space="preserve"> </w:t>
      </w:r>
      <w:proofErr w:type="spellStart"/>
      <w:r w:rsidR="006C52F8" w:rsidRPr="00A340EE">
        <w:rPr>
          <w:sz w:val="20"/>
          <w:szCs w:val="20"/>
        </w:rPr>
        <w:t>khoom</w:t>
      </w:r>
      <w:proofErr w:type="spellEnd"/>
      <w:r w:rsidR="006C52F8" w:rsidRPr="00A340EE">
        <w:rPr>
          <w:sz w:val="20"/>
          <w:szCs w:val="20"/>
        </w:rPr>
        <w:t xml:space="preserve"> lag </w:t>
      </w:r>
      <w:proofErr w:type="spellStart"/>
      <w:r w:rsidR="006C52F8" w:rsidRPr="00A340EE">
        <w:rPr>
          <w:sz w:val="20"/>
          <w:szCs w:val="20"/>
        </w:rPr>
        <w:t>luam</w:t>
      </w:r>
      <w:proofErr w:type="spellEnd"/>
      <w:r w:rsidR="00A340EE" w:rsidRPr="00A340EE">
        <w:rPr>
          <w:sz w:val="20"/>
          <w:szCs w:val="20"/>
        </w:rPr>
        <w:t xml:space="preserve"> </w:t>
      </w:r>
      <w:proofErr w:type="spellStart"/>
      <w:r w:rsidR="00A340EE" w:rsidRPr="00A340EE">
        <w:rPr>
          <w:sz w:val="20"/>
          <w:szCs w:val="20"/>
        </w:rPr>
        <w:t>ntawm</w:t>
      </w:r>
      <w:proofErr w:type="spellEnd"/>
      <w:ins w:id="34" w:author="Fong RERHANG" w:date="2021-12-08T11:44:00Z">
        <w:r w:rsidR="00EC59E2">
          <w:rPr>
            <w:sz w:val="20"/>
            <w:szCs w:val="20"/>
          </w:rPr>
          <w:t xml:space="preserve"> </w:t>
        </w:r>
        <w:proofErr w:type="spellStart"/>
        <w:r w:rsidR="00EC59E2">
          <w:rPr>
            <w:sz w:val="20"/>
            <w:szCs w:val="20"/>
          </w:rPr>
          <w:t>txiv</w:t>
        </w:r>
      </w:ins>
      <w:proofErr w:type="spellEnd"/>
      <w:r w:rsidR="006C52F8" w:rsidRPr="00A340EE">
        <w:rPr>
          <w:sz w:val="20"/>
          <w:szCs w:val="20"/>
        </w:rPr>
        <w:t xml:space="preserve"> elderberry </w:t>
      </w:r>
      <w:proofErr w:type="spellStart"/>
      <w:r w:rsidR="006C52F8" w:rsidRPr="00A340EE">
        <w:rPr>
          <w:sz w:val="20"/>
          <w:szCs w:val="20"/>
        </w:rPr>
        <w:t>tseem</w:t>
      </w:r>
      <w:proofErr w:type="spellEnd"/>
      <w:r w:rsidR="006C52F8" w:rsidRPr="00A340EE">
        <w:rPr>
          <w:sz w:val="20"/>
          <w:szCs w:val="20"/>
        </w:rPr>
        <w:t xml:space="preserve"> </w:t>
      </w:r>
      <w:proofErr w:type="spellStart"/>
      <w:r w:rsidR="006C52F8" w:rsidRPr="00A340EE">
        <w:rPr>
          <w:sz w:val="20"/>
          <w:szCs w:val="20"/>
        </w:rPr>
        <w:t>muaj</w:t>
      </w:r>
      <w:proofErr w:type="spellEnd"/>
      <w:r w:rsidR="006C52F8" w:rsidRPr="00A340EE">
        <w:rPr>
          <w:sz w:val="20"/>
          <w:szCs w:val="20"/>
        </w:rPr>
        <w:t xml:space="preserve"> </w:t>
      </w:r>
      <w:proofErr w:type="spellStart"/>
      <w:r w:rsidR="006C52F8" w:rsidRPr="00A340EE">
        <w:rPr>
          <w:sz w:val="20"/>
          <w:szCs w:val="20"/>
        </w:rPr>
        <w:t>ntau</w:t>
      </w:r>
      <w:proofErr w:type="spellEnd"/>
      <w:r w:rsidR="006C52F8" w:rsidRPr="00A340EE">
        <w:rPr>
          <w:sz w:val="20"/>
          <w:szCs w:val="20"/>
        </w:rPr>
        <w:t xml:space="preserve"> </w:t>
      </w:r>
      <w:proofErr w:type="spellStart"/>
      <w:r w:rsidR="006C52F8" w:rsidRPr="00A340EE">
        <w:rPr>
          <w:sz w:val="20"/>
          <w:szCs w:val="20"/>
        </w:rPr>
        <w:t>dua</w:t>
      </w:r>
      <w:proofErr w:type="spellEnd"/>
      <w:r w:rsidR="006C52F8" w:rsidRPr="00A340EE">
        <w:rPr>
          <w:sz w:val="20"/>
          <w:szCs w:val="20"/>
        </w:rPr>
        <w:t xml:space="preserve"> li </w:t>
      </w:r>
      <w:proofErr w:type="spellStart"/>
      <w:r w:rsidR="006C52F8" w:rsidRPr="00A340EE">
        <w:rPr>
          <w:sz w:val="20"/>
          <w:szCs w:val="20"/>
        </w:rPr>
        <w:t>cov</w:t>
      </w:r>
      <w:proofErr w:type="spellEnd"/>
      <w:r w:rsidR="006C52F8" w:rsidRPr="00A340EE">
        <w:rPr>
          <w:sz w:val="20"/>
          <w:szCs w:val="20"/>
        </w:rPr>
        <w:t xml:space="preserve"> </w:t>
      </w:r>
      <w:proofErr w:type="spellStart"/>
      <w:r w:rsidR="006C52F8" w:rsidRPr="00A340EE">
        <w:rPr>
          <w:sz w:val="20"/>
          <w:szCs w:val="20"/>
        </w:rPr>
        <w:t>neeg</w:t>
      </w:r>
      <w:proofErr w:type="spellEnd"/>
      <w:r w:rsidR="006C52F8" w:rsidRPr="00A340EE">
        <w:rPr>
          <w:sz w:val="20"/>
          <w:szCs w:val="20"/>
        </w:rPr>
        <w:t xml:space="preserve"> </w:t>
      </w:r>
      <w:proofErr w:type="spellStart"/>
      <w:r w:rsidR="006C52F8" w:rsidRPr="00A340EE">
        <w:rPr>
          <w:sz w:val="20"/>
          <w:szCs w:val="20"/>
        </w:rPr>
        <w:t>siv</w:t>
      </w:r>
      <w:proofErr w:type="spellEnd"/>
      <w:r w:rsidR="006C52F8" w:rsidRPr="00A340EE">
        <w:rPr>
          <w:sz w:val="20"/>
          <w:szCs w:val="20"/>
        </w:rPr>
        <w:t xml:space="preserve"> </w:t>
      </w:r>
      <w:proofErr w:type="spellStart"/>
      <w:r w:rsidR="006C52F8" w:rsidRPr="00A340EE">
        <w:rPr>
          <w:sz w:val="20"/>
          <w:szCs w:val="20"/>
        </w:rPr>
        <w:t>khoom</w:t>
      </w:r>
      <w:proofErr w:type="spellEnd"/>
      <w:r w:rsidR="006C52F8" w:rsidRPr="00A340EE">
        <w:rPr>
          <w:sz w:val="20"/>
          <w:szCs w:val="20"/>
        </w:rPr>
        <w:t xml:space="preserve"> </w:t>
      </w:r>
      <w:proofErr w:type="spellStart"/>
      <w:r w:rsidR="006C52F8" w:rsidRPr="00A340EE">
        <w:rPr>
          <w:sz w:val="20"/>
          <w:szCs w:val="20"/>
        </w:rPr>
        <w:t>nrhiav</w:t>
      </w:r>
      <w:proofErr w:type="spellEnd"/>
      <w:r w:rsidR="006C52F8" w:rsidRPr="00A340EE">
        <w:rPr>
          <w:sz w:val="20"/>
          <w:szCs w:val="20"/>
        </w:rPr>
        <w:t xml:space="preserve"> </w:t>
      </w:r>
      <w:proofErr w:type="spellStart"/>
      <w:r w:rsidR="006C52F8" w:rsidRPr="00A340EE">
        <w:rPr>
          <w:sz w:val="20"/>
          <w:szCs w:val="20"/>
        </w:rPr>
        <w:t>cov</w:t>
      </w:r>
      <w:proofErr w:type="spellEnd"/>
      <w:r w:rsidR="006C52F8" w:rsidRPr="00A340EE">
        <w:rPr>
          <w:sz w:val="20"/>
          <w:szCs w:val="20"/>
        </w:rPr>
        <w:t xml:space="preserve"> </w:t>
      </w:r>
      <w:proofErr w:type="spellStart"/>
      <w:r w:rsidR="006C52F8" w:rsidRPr="00A340EE">
        <w:rPr>
          <w:sz w:val="20"/>
          <w:szCs w:val="20"/>
        </w:rPr>
        <w:t>khoom</w:t>
      </w:r>
      <w:proofErr w:type="spellEnd"/>
      <w:r w:rsidR="006C52F8" w:rsidRPr="00A340EE">
        <w:rPr>
          <w:sz w:val="20"/>
          <w:szCs w:val="20"/>
        </w:rPr>
        <w:t xml:space="preserve"> lag </w:t>
      </w:r>
      <w:proofErr w:type="spellStart"/>
      <w:r w:rsidR="006C52F8" w:rsidRPr="00A340EE">
        <w:rPr>
          <w:sz w:val="20"/>
          <w:szCs w:val="20"/>
        </w:rPr>
        <w:t>luam</w:t>
      </w:r>
      <w:proofErr w:type="spellEnd"/>
      <w:r w:rsidR="006C52F8" w:rsidRPr="00A340EE">
        <w:rPr>
          <w:sz w:val="20"/>
          <w:szCs w:val="20"/>
        </w:rPr>
        <w:t xml:space="preserve"> </w:t>
      </w:r>
      <w:proofErr w:type="spellStart"/>
      <w:ins w:id="35" w:author="Fong RERHANG" w:date="2021-12-08T11:44:00Z">
        <w:r w:rsidR="00EC59E2">
          <w:rPr>
            <w:sz w:val="20"/>
            <w:szCs w:val="20"/>
          </w:rPr>
          <w:t>txiv</w:t>
        </w:r>
        <w:proofErr w:type="spellEnd"/>
        <w:r w:rsidR="00EC59E2">
          <w:rPr>
            <w:sz w:val="20"/>
            <w:szCs w:val="20"/>
          </w:rPr>
          <w:t xml:space="preserve"> </w:t>
        </w:r>
      </w:ins>
      <w:r w:rsidR="006C52F8" w:rsidRPr="00A340EE">
        <w:rPr>
          <w:sz w:val="20"/>
          <w:szCs w:val="20"/>
        </w:rPr>
        <w:t xml:space="preserve">elderberry </w:t>
      </w:r>
      <w:proofErr w:type="spellStart"/>
      <w:r w:rsidR="006C52F8" w:rsidRPr="00A340EE">
        <w:rPr>
          <w:sz w:val="20"/>
          <w:szCs w:val="20"/>
        </w:rPr>
        <w:t>raws</w:t>
      </w:r>
      <w:proofErr w:type="spellEnd"/>
      <w:r w:rsidR="006C52F8" w:rsidRPr="00A340EE">
        <w:rPr>
          <w:sz w:val="20"/>
          <w:szCs w:val="20"/>
        </w:rPr>
        <w:t xml:space="preserve"> li </w:t>
      </w:r>
      <w:proofErr w:type="spellStart"/>
      <w:r w:rsidR="006C52F8" w:rsidRPr="00A340EE">
        <w:rPr>
          <w:sz w:val="20"/>
          <w:szCs w:val="20"/>
        </w:rPr>
        <w:t>lub</w:t>
      </w:r>
      <w:proofErr w:type="spellEnd"/>
      <w:r w:rsidR="006C52F8" w:rsidRPr="00A340EE">
        <w:rPr>
          <w:sz w:val="20"/>
          <w:szCs w:val="20"/>
        </w:rPr>
        <w:t xml:space="preserve"> </w:t>
      </w:r>
      <w:proofErr w:type="spellStart"/>
      <w:r w:rsidR="006C52F8" w:rsidRPr="00A340EE">
        <w:rPr>
          <w:sz w:val="20"/>
          <w:szCs w:val="20"/>
        </w:rPr>
        <w:t>hauv</w:t>
      </w:r>
      <w:proofErr w:type="spellEnd"/>
      <w:r w:rsidR="006C52F8" w:rsidRPr="00A340EE">
        <w:rPr>
          <w:sz w:val="20"/>
          <w:szCs w:val="20"/>
        </w:rPr>
        <w:t xml:space="preserve"> paus </w:t>
      </w:r>
      <w:proofErr w:type="spellStart"/>
      <w:r w:rsidR="006C52F8" w:rsidRPr="00A340EE">
        <w:rPr>
          <w:sz w:val="20"/>
          <w:szCs w:val="20"/>
        </w:rPr>
        <w:t>ntawm</w:t>
      </w:r>
      <w:proofErr w:type="spellEnd"/>
      <w:r w:rsidR="006C52F8" w:rsidRPr="00A340EE">
        <w:rPr>
          <w:sz w:val="20"/>
          <w:szCs w:val="20"/>
        </w:rPr>
        <w:t xml:space="preserve"> </w:t>
      </w:r>
      <w:del w:id="36" w:author="Fong RERHANG" w:date="2021-12-08T11:46:00Z">
        <w:r w:rsidR="006C52F8" w:rsidRPr="00A340EE" w:rsidDel="004E3D04">
          <w:rPr>
            <w:sz w:val="20"/>
            <w:szCs w:val="20"/>
          </w:rPr>
          <w:delText>kev tiv thaiv kab mob.</w:delText>
        </w:r>
      </w:del>
      <w:proofErr w:type="spellStart"/>
      <w:ins w:id="37" w:author="Fong RERHANG" w:date="2021-12-08T11:46:00Z">
        <w:r w:rsidR="004E3D04">
          <w:rPr>
            <w:sz w:val="20"/>
            <w:szCs w:val="20"/>
          </w:rPr>
          <w:t>cov</w:t>
        </w:r>
        <w:proofErr w:type="spellEnd"/>
        <w:r w:rsidR="004E3D04">
          <w:rPr>
            <w:sz w:val="20"/>
            <w:szCs w:val="20"/>
          </w:rPr>
          <w:t xml:space="preserve"> </w:t>
        </w:r>
        <w:proofErr w:type="spellStart"/>
        <w:r w:rsidR="004E3D04">
          <w:rPr>
            <w:sz w:val="20"/>
            <w:szCs w:val="20"/>
          </w:rPr>
          <w:t>khoom</w:t>
        </w:r>
        <w:proofErr w:type="spellEnd"/>
        <w:r w:rsidR="004E3D04">
          <w:rPr>
            <w:sz w:val="20"/>
            <w:szCs w:val="20"/>
          </w:rPr>
          <w:t xml:space="preserve"> </w:t>
        </w:r>
        <w:proofErr w:type="spellStart"/>
        <w:r w:rsidR="004E3D04">
          <w:rPr>
            <w:sz w:val="20"/>
            <w:szCs w:val="20"/>
          </w:rPr>
          <w:t>ua</w:t>
        </w:r>
        <w:proofErr w:type="spellEnd"/>
        <w:r w:rsidR="004E3D04">
          <w:rPr>
            <w:sz w:val="20"/>
            <w:szCs w:val="20"/>
          </w:rPr>
          <w:t xml:space="preserve"> </w:t>
        </w:r>
        <w:proofErr w:type="spellStart"/>
        <w:r w:rsidR="004E3D04">
          <w:rPr>
            <w:sz w:val="20"/>
            <w:szCs w:val="20"/>
          </w:rPr>
          <w:t>xav</w:t>
        </w:r>
        <w:proofErr w:type="spellEnd"/>
        <w:r w:rsidR="004E3D04">
          <w:rPr>
            <w:sz w:val="20"/>
            <w:szCs w:val="20"/>
          </w:rPr>
          <w:t xml:space="preserve"> tau. </w:t>
        </w:r>
      </w:ins>
    </w:p>
    <w:p w14:paraId="2CBAB0C1" w14:textId="77777777" w:rsidR="00A3234B" w:rsidRDefault="00A3234B">
      <w:pPr>
        <w:rPr>
          <w:sz w:val="24"/>
          <w:szCs w:val="24"/>
        </w:rPr>
      </w:pPr>
    </w:p>
    <w:p w14:paraId="111B961C" w14:textId="0502B60B" w:rsidR="00A3234B" w:rsidRPr="000807FD" w:rsidRDefault="00AD166D" w:rsidP="000807FD">
      <w:pPr>
        <w:jc w:val="both"/>
        <w:rPr>
          <w:sz w:val="20"/>
          <w:szCs w:val="20"/>
        </w:rPr>
      </w:pPr>
      <w:del w:id="38" w:author="Fong RERHANG" w:date="2021-12-08T11:49:00Z">
        <w:r w:rsidRPr="000807FD" w:rsidDel="004E3D04">
          <w:rPr>
            <w:sz w:val="20"/>
            <w:szCs w:val="20"/>
          </w:rPr>
          <w:delText>Pioneering c</w:delText>
        </w:r>
      </w:del>
      <w:proofErr w:type="spellStart"/>
      <w:ins w:id="39" w:author="Fong RERHANG" w:date="2021-12-08T11:49:00Z">
        <w:r w:rsidR="004E3D04">
          <w:rPr>
            <w:sz w:val="20"/>
            <w:szCs w:val="20"/>
          </w:rPr>
          <w:t>C</w:t>
        </w:r>
      </w:ins>
      <w:r w:rsidRPr="000807FD">
        <w:rPr>
          <w:sz w:val="20"/>
          <w:szCs w:val="20"/>
        </w:rPr>
        <w:t>ov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neeg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ua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liaj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ua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teb</w:t>
      </w:r>
      <w:proofErr w:type="spellEnd"/>
      <w:ins w:id="40" w:author="Fong RERHANG" w:date="2021-12-08T11:49:00Z">
        <w:r w:rsidR="004E3D04">
          <w:rPr>
            <w:sz w:val="20"/>
            <w:szCs w:val="20"/>
          </w:rPr>
          <w:t xml:space="preserve"> </w:t>
        </w:r>
        <w:proofErr w:type="spellStart"/>
        <w:r w:rsidR="004E3D04">
          <w:rPr>
            <w:sz w:val="20"/>
            <w:szCs w:val="20"/>
          </w:rPr>
          <w:t>peb</w:t>
        </w:r>
        <w:proofErr w:type="spellEnd"/>
        <w:r w:rsidR="004E3D04">
          <w:rPr>
            <w:sz w:val="20"/>
            <w:szCs w:val="20"/>
          </w:rPr>
          <w:t xml:space="preserve"> </w:t>
        </w:r>
        <w:proofErr w:type="spellStart"/>
        <w:r w:rsidR="004E3D04">
          <w:rPr>
            <w:sz w:val="20"/>
            <w:szCs w:val="20"/>
          </w:rPr>
          <w:t>tsim</w:t>
        </w:r>
      </w:ins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hauv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Teb</w:t>
      </w:r>
      <w:proofErr w:type="spellEnd"/>
      <w:r w:rsidRPr="000807FD">
        <w:rPr>
          <w:sz w:val="20"/>
          <w:szCs w:val="20"/>
        </w:rPr>
        <w:t xml:space="preserve"> Chaws </w:t>
      </w:r>
      <w:proofErr w:type="spellStart"/>
      <w:r w:rsidRPr="000807FD">
        <w:rPr>
          <w:sz w:val="20"/>
          <w:szCs w:val="20"/>
        </w:rPr>
        <w:t>Asmeskas</w:t>
      </w:r>
      <w:proofErr w:type="spellEnd"/>
      <w:r w:rsidRPr="000807FD">
        <w:rPr>
          <w:sz w:val="20"/>
          <w:szCs w:val="20"/>
        </w:rPr>
        <w:t xml:space="preserve"> tau </w:t>
      </w:r>
      <w:proofErr w:type="spellStart"/>
      <w:r w:rsidRPr="000807FD">
        <w:rPr>
          <w:sz w:val="20"/>
          <w:szCs w:val="20"/>
        </w:rPr>
        <w:t>ua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txoj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hauv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kev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rau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lwm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cov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liaj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teb</w:t>
      </w:r>
      <w:proofErr w:type="spellEnd"/>
      <w:r w:rsidRPr="000807FD">
        <w:rPr>
          <w:sz w:val="20"/>
          <w:szCs w:val="20"/>
        </w:rPr>
        <w:t xml:space="preserve"> me los </w:t>
      </w:r>
      <w:proofErr w:type="spellStart"/>
      <w:r w:rsidRPr="000807FD">
        <w:rPr>
          <w:sz w:val="20"/>
          <w:szCs w:val="20"/>
        </w:rPr>
        <w:t>ntxiv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cov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kev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siv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zog</w:t>
      </w:r>
      <w:proofErr w:type="spellEnd"/>
      <w:r w:rsidRPr="000807FD">
        <w:rPr>
          <w:sz w:val="20"/>
          <w:szCs w:val="20"/>
        </w:rPr>
        <w:t xml:space="preserve"> no tab sis </w:t>
      </w:r>
      <w:proofErr w:type="spellStart"/>
      <w:r w:rsidRPr="000807FD">
        <w:rPr>
          <w:sz w:val="20"/>
          <w:szCs w:val="20"/>
        </w:rPr>
        <w:t>cov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qoob</w:t>
      </w:r>
      <w:proofErr w:type="spellEnd"/>
      <w:r w:rsidRPr="000807FD">
        <w:rPr>
          <w:sz w:val="20"/>
          <w:szCs w:val="20"/>
        </w:rPr>
        <w:t xml:space="preserve"> loo </w:t>
      </w:r>
      <w:proofErr w:type="spellStart"/>
      <w:r w:rsidR="000807FD" w:rsidRPr="000807FD">
        <w:rPr>
          <w:sz w:val="20"/>
          <w:szCs w:val="20"/>
        </w:rPr>
        <w:t>koom</w:t>
      </w:r>
      <w:proofErr w:type="spellEnd"/>
      <w:r w:rsidR="000807FD" w:rsidRPr="000807FD">
        <w:rPr>
          <w:sz w:val="20"/>
          <w:szCs w:val="20"/>
        </w:rPr>
        <w:t xml:space="preserve"> </w:t>
      </w:r>
      <w:r w:rsidRPr="000807FD">
        <w:rPr>
          <w:sz w:val="20"/>
          <w:szCs w:val="20"/>
        </w:rPr>
        <w:t xml:space="preserve">tau </w:t>
      </w:r>
      <w:proofErr w:type="spellStart"/>
      <w:r w:rsidRPr="000807FD">
        <w:rPr>
          <w:sz w:val="20"/>
          <w:szCs w:val="20"/>
        </w:rPr>
        <w:t>txais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txiaj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ntsig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rau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lawv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txoj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hauj</w:t>
      </w:r>
      <w:proofErr w:type="spellEnd"/>
      <w:r w:rsidR="000807FD"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lwm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ua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liaj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ua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teb</w:t>
      </w:r>
      <w:proofErr w:type="spellEnd"/>
      <w:r w:rsidRPr="000807FD">
        <w:rPr>
          <w:sz w:val="20"/>
          <w:szCs w:val="20"/>
        </w:rPr>
        <w:t xml:space="preserve">. </w:t>
      </w:r>
      <w:proofErr w:type="spellStart"/>
      <w:r w:rsidRPr="000807FD">
        <w:rPr>
          <w:sz w:val="20"/>
          <w:szCs w:val="20"/>
        </w:rPr>
        <w:t>Cov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neeg</w:t>
      </w:r>
      <w:proofErr w:type="spellEnd"/>
      <w:ins w:id="41" w:author="Fong RERHANG" w:date="2021-12-08T11:53:00Z">
        <w:r w:rsidR="004E3D04">
          <w:rPr>
            <w:sz w:val="20"/>
            <w:szCs w:val="20"/>
          </w:rPr>
          <w:t xml:space="preserve"> </w:t>
        </w:r>
        <w:proofErr w:type="spellStart"/>
        <w:r w:rsidR="004E3D04">
          <w:rPr>
            <w:sz w:val="20"/>
            <w:szCs w:val="20"/>
          </w:rPr>
          <w:t>ua</w:t>
        </w:r>
        <w:proofErr w:type="spellEnd"/>
        <w:r w:rsidR="004E3D04">
          <w:rPr>
            <w:sz w:val="20"/>
            <w:szCs w:val="20"/>
          </w:rPr>
          <w:t xml:space="preserve"> </w:t>
        </w:r>
        <w:proofErr w:type="spellStart"/>
        <w:r w:rsidR="004E3D04">
          <w:rPr>
            <w:sz w:val="20"/>
            <w:szCs w:val="20"/>
          </w:rPr>
          <w:t>ntxov</w:t>
        </w:r>
      </w:ins>
      <w:proofErr w:type="spellEnd"/>
      <w:r w:rsidRPr="000807FD">
        <w:rPr>
          <w:sz w:val="20"/>
          <w:szCs w:val="20"/>
        </w:rPr>
        <w:t xml:space="preserve"> </w:t>
      </w:r>
      <w:del w:id="42" w:author="Fong RERHANG" w:date="2021-12-08T11:52:00Z">
        <w:r w:rsidRPr="000807FD" w:rsidDel="004E3D04">
          <w:rPr>
            <w:sz w:val="20"/>
            <w:szCs w:val="20"/>
          </w:rPr>
          <w:delText>saws ntxov</w:delText>
        </w:r>
      </w:del>
      <w:r w:rsidRPr="000807FD">
        <w:rPr>
          <w:sz w:val="20"/>
          <w:szCs w:val="20"/>
        </w:rPr>
        <w:t xml:space="preserve"> no </w:t>
      </w:r>
      <w:proofErr w:type="spellStart"/>
      <w:r w:rsidRPr="000807FD">
        <w:rPr>
          <w:sz w:val="20"/>
          <w:szCs w:val="20"/>
        </w:rPr>
        <w:t>kuj</w:t>
      </w:r>
      <w:proofErr w:type="spellEnd"/>
      <w:r w:rsidRPr="000807FD">
        <w:rPr>
          <w:sz w:val="20"/>
          <w:szCs w:val="20"/>
        </w:rPr>
        <w:t xml:space="preserve"> tau </w:t>
      </w:r>
      <w:proofErr w:type="spellStart"/>
      <w:r w:rsidRPr="000807FD">
        <w:rPr>
          <w:sz w:val="20"/>
          <w:szCs w:val="20"/>
        </w:rPr>
        <w:t>ua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hauj</w:t>
      </w:r>
      <w:proofErr w:type="spellEnd"/>
      <w:r w:rsidR="000807FD"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lwm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nrog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cov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koom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haum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tshawb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fawb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tseem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ceeb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txhawm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rau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txheeb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xyuas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ntau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hom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kev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txhim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kho</w:t>
      </w:r>
      <w:proofErr w:type="spellEnd"/>
      <w:r w:rsidRPr="000807FD">
        <w:rPr>
          <w:sz w:val="20"/>
          <w:szCs w:val="20"/>
        </w:rPr>
        <w:t xml:space="preserve">, </w:t>
      </w:r>
      <w:proofErr w:type="spellStart"/>
      <w:r w:rsidRPr="000807FD">
        <w:rPr>
          <w:sz w:val="20"/>
          <w:szCs w:val="20"/>
        </w:rPr>
        <w:t>sau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cov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kev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tswj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hwm</w:t>
      </w:r>
      <w:proofErr w:type="spellEnd"/>
      <w:r w:rsidRPr="000807FD">
        <w:rPr>
          <w:sz w:val="20"/>
          <w:szCs w:val="20"/>
        </w:rPr>
        <w:t xml:space="preserve"> zoo </w:t>
      </w:r>
      <w:proofErr w:type="spellStart"/>
      <w:r w:rsidRPr="000807FD">
        <w:rPr>
          <w:sz w:val="20"/>
          <w:szCs w:val="20"/>
        </w:rPr>
        <w:t>tshaj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plaws</w:t>
      </w:r>
      <w:proofErr w:type="spellEnd"/>
      <w:r w:rsidRPr="000807FD">
        <w:rPr>
          <w:sz w:val="20"/>
          <w:szCs w:val="20"/>
        </w:rPr>
        <w:t xml:space="preserve">, </w:t>
      </w:r>
      <w:proofErr w:type="spellStart"/>
      <w:r w:rsidRPr="000807FD">
        <w:rPr>
          <w:sz w:val="20"/>
          <w:szCs w:val="20"/>
        </w:rPr>
        <w:t>thiab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txhim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kho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cov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txheej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txheem</w:t>
      </w:r>
      <w:proofErr w:type="spellEnd"/>
      <w:r w:rsidRPr="000807FD">
        <w:rPr>
          <w:sz w:val="20"/>
          <w:szCs w:val="20"/>
        </w:rPr>
        <w:t xml:space="preserve"> tom </w:t>
      </w:r>
      <w:proofErr w:type="spellStart"/>
      <w:r w:rsidRPr="000807FD">
        <w:rPr>
          <w:sz w:val="20"/>
          <w:szCs w:val="20"/>
        </w:rPr>
        <w:t>qab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sau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qoob</w:t>
      </w:r>
      <w:proofErr w:type="spellEnd"/>
      <w:r w:rsidRPr="000807FD">
        <w:rPr>
          <w:sz w:val="20"/>
          <w:szCs w:val="20"/>
        </w:rPr>
        <w:t xml:space="preserve"> loo.</w:t>
      </w:r>
    </w:p>
    <w:p w14:paraId="6A5A7A46" w14:textId="77777777" w:rsidR="00A3234B" w:rsidRDefault="00A3234B">
      <w:pPr>
        <w:rPr>
          <w:sz w:val="24"/>
          <w:szCs w:val="24"/>
        </w:rPr>
      </w:pPr>
    </w:p>
    <w:p w14:paraId="2C11C1EC" w14:textId="6C3D2FFD" w:rsidR="00A3234B" w:rsidRPr="0004456C" w:rsidRDefault="00F63FA5" w:rsidP="0004456C">
      <w:pPr>
        <w:jc w:val="both"/>
        <w:rPr>
          <w:sz w:val="20"/>
          <w:szCs w:val="20"/>
        </w:rPr>
      </w:pPr>
      <w:r w:rsidRPr="0004456C">
        <w:rPr>
          <w:sz w:val="20"/>
          <w:szCs w:val="20"/>
        </w:rPr>
        <w:t xml:space="preserve">Tus </w:t>
      </w:r>
      <w:proofErr w:type="spellStart"/>
      <w:r w:rsidRPr="0004456C">
        <w:rPr>
          <w:sz w:val="20"/>
          <w:szCs w:val="20"/>
        </w:rPr>
        <w:t>qauv</w:t>
      </w:r>
      <w:proofErr w:type="spellEnd"/>
      <w:r w:rsidR="00AD166D" w:rsidRPr="0004456C">
        <w:rPr>
          <w:sz w:val="20"/>
          <w:szCs w:val="20"/>
        </w:rPr>
        <w:t xml:space="preserve"> </w:t>
      </w:r>
      <w:proofErr w:type="spellStart"/>
      <w:r w:rsidR="00AD166D" w:rsidRPr="0004456C">
        <w:rPr>
          <w:sz w:val="20"/>
          <w:szCs w:val="20"/>
        </w:rPr>
        <w:t>qhia</w:t>
      </w:r>
      <w:proofErr w:type="spellEnd"/>
      <w:r w:rsidR="00AD166D" w:rsidRPr="0004456C">
        <w:rPr>
          <w:sz w:val="20"/>
          <w:szCs w:val="20"/>
        </w:rPr>
        <w:t xml:space="preserve"> </w:t>
      </w:r>
      <w:proofErr w:type="spellStart"/>
      <w:r w:rsidRPr="0004456C">
        <w:rPr>
          <w:sz w:val="20"/>
          <w:szCs w:val="20"/>
        </w:rPr>
        <w:t>kev</w:t>
      </w:r>
      <w:proofErr w:type="spellEnd"/>
      <w:r w:rsidRPr="0004456C">
        <w:rPr>
          <w:sz w:val="20"/>
          <w:szCs w:val="20"/>
        </w:rPr>
        <w:t xml:space="preserve"> </w:t>
      </w:r>
      <w:proofErr w:type="spellStart"/>
      <w:ins w:id="43" w:author="Fong RERHANG" w:date="2021-12-08T11:55:00Z">
        <w:r w:rsidR="004E3D04">
          <w:rPr>
            <w:sz w:val="20"/>
            <w:szCs w:val="20"/>
          </w:rPr>
          <w:t>tus</w:t>
        </w:r>
        <w:proofErr w:type="spellEnd"/>
        <w:r w:rsidR="004E3D04">
          <w:rPr>
            <w:sz w:val="20"/>
            <w:szCs w:val="20"/>
          </w:rPr>
          <w:t xml:space="preserve"> </w:t>
        </w:r>
      </w:ins>
      <w:r w:rsidR="00AD166D" w:rsidRPr="0004456C">
        <w:rPr>
          <w:sz w:val="20"/>
          <w:szCs w:val="20"/>
        </w:rPr>
        <w:t xml:space="preserve">cog </w:t>
      </w:r>
      <w:proofErr w:type="spellStart"/>
      <w:r w:rsidR="00AD166D" w:rsidRPr="0004456C">
        <w:rPr>
          <w:sz w:val="20"/>
          <w:szCs w:val="20"/>
        </w:rPr>
        <w:t>qoob</w:t>
      </w:r>
      <w:proofErr w:type="spellEnd"/>
      <w:r w:rsidR="00AD166D" w:rsidRPr="0004456C">
        <w:rPr>
          <w:sz w:val="20"/>
          <w:szCs w:val="20"/>
        </w:rPr>
        <w:t xml:space="preserve"> loo</w:t>
      </w:r>
      <w:r w:rsidRPr="0004456C">
        <w:rPr>
          <w:sz w:val="20"/>
          <w:szCs w:val="20"/>
        </w:rPr>
        <w:t xml:space="preserve"> no</w:t>
      </w:r>
      <w:r w:rsidR="00AD166D" w:rsidRPr="0004456C">
        <w:rPr>
          <w:sz w:val="20"/>
          <w:szCs w:val="20"/>
        </w:rPr>
        <w:t xml:space="preserve"> </w:t>
      </w:r>
      <w:proofErr w:type="spellStart"/>
      <w:r w:rsidR="00AD166D" w:rsidRPr="0004456C">
        <w:rPr>
          <w:sz w:val="20"/>
          <w:szCs w:val="20"/>
        </w:rPr>
        <w:t>yog</w:t>
      </w:r>
      <w:proofErr w:type="spellEnd"/>
      <w:r w:rsidR="00AD166D" w:rsidRPr="0004456C">
        <w:rPr>
          <w:sz w:val="20"/>
          <w:szCs w:val="20"/>
        </w:rPr>
        <w:t xml:space="preserve"> </w:t>
      </w:r>
      <w:proofErr w:type="spellStart"/>
      <w:r w:rsidR="00AD166D" w:rsidRPr="0004456C">
        <w:rPr>
          <w:sz w:val="20"/>
          <w:szCs w:val="20"/>
        </w:rPr>
        <w:t>npaj</w:t>
      </w:r>
      <w:proofErr w:type="spellEnd"/>
      <w:r w:rsidR="00AD166D" w:rsidRPr="0004456C">
        <w:rPr>
          <w:sz w:val="20"/>
          <w:szCs w:val="20"/>
        </w:rPr>
        <w:t xml:space="preserve"> los </w:t>
      </w:r>
      <w:proofErr w:type="spellStart"/>
      <w:r w:rsidR="00AD166D" w:rsidRPr="0004456C">
        <w:rPr>
          <w:sz w:val="20"/>
          <w:szCs w:val="20"/>
        </w:rPr>
        <w:t>ua</w:t>
      </w:r>
      <w:proofErr w:type="spellEnd"/>
      <w:r w:rsidR="00AD166D" w:rsidRPr="0004456C">
        <w:rPr>
          <w:sz w:val="20"/>
          <w:szCs w:val="20"/>
        </w:rPr>
        <w:t xml:space="preserve"> </w:t>
      </w:r>
      <w:proofErr w:type="spellStart"/>
      <w:r w:rsidR="00AD166D" w:rsidRPr="0004456C">
        <w:rPr>
          <w:sz w:val="20"/>
          <w:szCs w:val="20"/>
        </w:rPr>
        <w:t>kev</w:t>
      </w:r>
      <w:proofErr w:type="spellEnd"/>
      <w:r w:rsidR="00AD166D" w:rsidRPr="0004456C">
        <w:rPr>
          <w:sz w:val="20"/>
          <w:szCs w:val="20"/>
        </w:rPr>
        <w:t xml:space="preserve"> </w:t>
      </w:r>
      <w:proofErr w:type="spellStart"/>
      <w:r w:rsidR="00AD166D" w:rsidRPr="0004456C">
        <w:rPr>
          <w:sz w:val="20"/>
          <w:szCs w:val="20"/>
        </w:rPr>
        <w:t>qhia</w:t>
      </w:r>
      <w:proofErr w:type="spellEnd"/>
      <w:r w:rsidR="00AD166D" w:rsidRPr="0004456C">
        <w:rPr>
          <w:sz w:val="20"/>
          <w:szCs w:val="20"/>
        </w:rPr>
        <w:t xml:space="preserve"> </w:t>
      </w:r>
      <w:proofErr w:type="spellStart"/>
      <w:r w:rsidR="00AD166D" w:rsidRPr="0004456C">
        <w:rPr>
          <w:sz w:val="20"/>
          <w:szCs w:val="20"/>
        </w:rPr>
        <w:t>txog</w:t>
      </w:r>
      <w:proofErr w:type="spellEnd"/>
      <w:r w:rsidR="00AD166D" w:rsidRPr="0004456C">
        <w:rPr>
          <w:sz w:val="20"/>
          <w:szCs w:val="20"/>
        </w:rPr>
        <w:t xml:space="preserve"> </w:t>
      </w:r>
      <w:proofErr w:type="spellStart"/>
      <w:r w:rsidR="00AD166D" w:rsidRPr="0004456C">
        <w:rPr>
          <w:sz w:val="20"/>
          <w:szCs w:val="20"/>
        </w:rPr>
        <w:t>kev</w:t>
      </w:r>
      <w:proofErr w:type="spellEnd"/>
      <w:r w:rsidR="00AD166D" w:rsidRPr="0004456C">
        <w:rPr>
          <w:sz w:val="20"/>
          <w:szCs w:val="20"/>
        </w:rPr>
        <w:t xml:space="preserve"> cog </w:t>
      </w:r>
      <w:proofErr w:type="spellStart"/>
      <w:r w:rsidR="00AD166D" w:rsidRPr="0004456C">
        <w:rPr>
          <w:sz w:val="20"/>
          <w:szCs w:val="20"/>
        </w:rPr>
        <w:t>qoob</w:t>
      </w:r>
      <w:proofErr w:type="spellEnd"/>
      <w:r w:rsidR="00AD166D" w:rsidRPr="0004456C">
        <w:rPr>
          <w:sz w:val="20"/>
          <w:szCs w:val="20"/>
        </w:rPr>
        <w:t xml:space="preserve"> loo </w:t>
      </w:r>
      <w:proofErr w:type="spellStart"/>
      <w:r w:rsidRPr="0004456C">
        <w:rPr>
          <w:sz w:val="20"/>
          <w:szCs w:val="20"/>
        </w:rPr>
        <w:t>ntawm</w:t>
      </w:r>
      <w:proofErr w:type="spellEnd"/>
      <w:ins w:id="44" w:author="Fong RERHANG" w:date="2021-12-08T11:55:00Z">
        <w:r w:rsidR="004E3D04">
          <w:rPr>
            <w:sz w:val="20"/>
            <w:szCs w:val="20"/>
          </w:rPr>
          <w:t xml:space="preserve"> </w:t>
        </w:r>
        <w:proofErr w:type="spellStart"/>
        <w:r w:rsidR="004E3D04">
          <w:rPr>
            <w:sz w:val="20"/>
            <w:szCs w:val="20"/>
          </w:rPr>
          <w:t>cov</w:t>
        </w:r>
        <w:proofErr w:type="spellEnd"/>
        <w:r w:rsidR="004E3D04">
          <w:rPr>
            <w:sz w:val="20"/>
            <w:szCs w:val="20"/>
          </w:rPr>
          <w:t xml:space="preserve"> </w:t>
        </w:r>
        <w:proofErr w:type="spellStart"/>
        <w:r w:rsidR="004E3D04">
          <w:rPr>
            <w:sz w:val="20"/>
            <w:szCs w:val="20"/>
          </w:rPr>
          <w:t>txiv</w:t>
        </w:r>
      </w:ins>
      <w:proofErr w:type="spellEnd"/>
      <w:r w:rsidRPr="0004456C">
        <w:rPr>
          <w:sz w:val="20"/>
          <w:szCs w:val="20"/>
        </w:rPr>
        <w:t xml:space="preserve"> </w:t>
      </w:r>
      <w:r w:rsidR="00AD166D" w:rsidRPr="0004456C">
        <w:rPr>
          <w:sz w:val="20"/>
          <w:szCs w:val="20"/>
        </w:rPr>
        <w:t>elderberr</w:t>
      </w:r>
      <w:ins w:id="45" w:author="Fong RERHANG" w:date="2021-12-08T11:55:00Z">
        <w:r w:rsidR="004E3D04">
          <w:rPr>
            <w:sz w:val="20"/>
            <w:szCs w:val="20"/>
          </w:rPr>
          <w:t>y</w:t>
        </w:r>
      </w:ins>
      <w:del w:id="46" w:author="Fong RERHANG" w:date="2021-12-08T11:55:00Z">
        <w:r w:rsidR="00AD166D" w:rsidRPr="0004456C" w:rsidDel="004E3D04">
          <w:rPr>
            <w:sz w:val="20"/>
            <w:szCs w:val="20"/>
          </w:rPr>
          <w:delText>ies</w:delText>
        </w:r>
      </w:del>
      <w:r w:rsidR="00AD166D" w:rsidRPr="0004456C">
        <w:rPr>
          <w:sz w:val="20"/>
          <w:szCs w:val="20"/>
        </w:rPr>
        <w:t xml:space="preserve">. </w:t>
      </w:r>
      <w:proofErr w:type="spellStart"/>
      <w:r w:rsidR="00AD166D" w:rsidRPr="0004456C">
        <w:rPr>
          <w:sz w:val="20"/>
          <w:szCs w:val="20"/>
        </w:rPr>
        <w:t>Nws</w:t>
      </w:r>
      <w:proofErr w:type="spellEnd"/>
      <w:r w:rsidR="00AD166D" w:rsidRPr="0004456C">
        <w:rPr>
          <w:sz w:val="20"/>
          <w:szCs w:val="20"/>
        </w:rPr>
        <w:t xml:space="preserve"> </w:t>
      </w:r>
      <w:proofErr w:type="spellStart"/>
      <w:r w:rsidR="00AD166D" w:rsidRPr="0004456C">
        <w:rPr>
          <w:sz w:val="20"/>
          <w:szCs w:val="20"/>
        </w:rPr>
        <w:t>muab</w:t>
      </w:r>
      <w:proofErr w:type="spellEnd"/>
      <w:r w:rsidR="00AD166D" w:rsidRPr="0004456C">
        <w:rPr>
          <w:sz w:val="20"/>
          <w:szCs w:val="20"/>
        </w:rPr>
        <w:t xml:space="preserve"> </w:t>
      </w:r>
      <w:proofErr w:type="spellStart"/>
      <w:r w:rsidR="00AD166D" w:rsidRPr="0004456C">
        <w:rPr>
          <w:sz w:val="20"/>
          <w:szCs w:val="20"/>
        </w:rPr>
        <w:t>cov</w:t>
      </w:r>
      <w:proofErr w:type="spellEnd"/>
      <w:r w:rsidR="00AD166D" w:rsidRPr="0004456C">
        <w:rPr>
          <w:sz w:val="20"/>
          <w:szCs w:val="20"/>
        </w:rPr>
        <w:t xml:space="preserve"> </w:t>
      </w:r>
      <w:proofErr w:type="spellStart"/>
      <w:r w:rsidR="00AD166D" w:rsidRPr="0004456C">
        <w:rPr>
          <w:sz w:val="20"/>
          <w:szCs w:val="20"/>
        </w:rPr>
        <w:t>hauv</w:t>
      </w:r>
      <w:proofErr w:type="spellEnd"/>
      <w:r w:rsidR="00AD166D" w:rsidRPr="0004456C">
        <w:rPr>
          <w:sz w:val="20"/>
          <w:szCs w:val="20"/>
        </w:rPr>
        <w:t xml:space="preserve"> paus </w:t>
      </w:r>
      <w:proofErr w:type="spellStart"/>
      <w:r w:rsidR="00AD166D" w:rsidRPr="0004456C">
        <w:rPr>
          <w:sz w:val="20"/>
          <w:szCs w:val="20"/>
        </w:rPr>
        <w:t>ntawm</w:t>
      </w:r>
      <w:proofErr w:type="spellEnd"/>
      <w:r w:rsidR="00AD166D" w:rsidRPr="0004456C">
        <w:rPr>
          <w:sz w:val="20"/>
          <w:szCs w:val="20"/>
        </w:rPr>
        <w:t xml:space="preserve"> </w:t>
      </w:r>
      <w:proofErr w:type="spellStart"/>
      <w:r w:rsidR="00AD166D" w:rsidRPr="0004456C">
        <w:rPr>
          <w:sz w:val="20"/>
          <w:szCs w:val="20"/>
        </w:rPr>
        <w:t>kev</w:t>
      </w:r>
      <w:proofErr w:type="spellEnd"/>
      <w:r w:rsidR="00AD166D" w:rsidRPr="0004456C">
        <w:rPr>
          <w:sz w:val="20"/>
          <w:szCs w:val="20"/>
        </w:rPr>
        <w:t xml:space="preserve"> </w:t>
      </w:r>
      <w:proofErr w:type="spellStart"/>
      <w:r w:rsidR="00AD166D" w:rsidRPr="0004456C">
        <w:rPr>
          <w:sz w:val="20"/>
          <w:szCs w:val="20"/>
        </w:rPr>
        <w:t>npaj</w:t>
      </w:r>
      <w:proofErr w:type="spellEnd"/>
      <w:r w:rsidR="00AD166D" w:rsidRPr="0004456C">
        <w:rPr>
          <w:sz w:val="20"/>
          <w:szCs w:val="20"/>
        </w:rPr>
        <w:t xml:space="preserve">, cog, </w:t>
      </w:r>
      <w:proofErr w:type="spellStart"/>
      <w:r w:rsidR="00AD166D" w:rsidRPr="0004456C">
        <w:rPr>
          <w:sz w:val="20"/>
          <w:szCs w:val="20"/>
        </w:rPr>
        <w:t>tswj</w:t>
      </w:r>
      <w:proofErr w:type="spellEnd"/>
      <w:r w:rsidR="00AD166D" w:rsidRPr="0004456C">
        <w:rPr>
          <w:sz w:val="20"/>
          <w:szCs w:val="20"/>
        </w:rPr>
        <w:t xml:space="preserve">, </w:t>
      </w:r>
      <w:proofErr w:type="spellStart"/>
      <w:r w:rsidR="00AD166D" w:rsidRPr="0004456C">
        <w:rPr>
          <w:sz w:val="20"/>
          <w:szCs w:val="20"/>
        </w:rPr>
        <w:t>thiab</w:t>
      </w:r>
      <w:proofErr w:type="spellEnd"/>
      <w:r w:rsidR="00AD166D" w:rsidRPr="0004456C">
        <w:rPr>
          <w:sz w:val="20"/>
          <w:szCs w:val="20"/>
        </w:rPr>
        <w:t xml:space="preserve"> </w:t>
      </w:r>
      <w:proofErr w:type="spellStart"/>
      <w:r w:rsidR="00AD166D" w:rsidRPr="0004456C">
        <w:rPr>
          <w:sz w:val="20"/>
          <w:szCs w:val="20"/>
        </w:rPr>
        <w:t>sau</w:t>
      </w:r>
      <w:proofErr w:type="spellEnd"/>
      <w:r w:rsidR="00AD166D" w:rsidRPr="0004456C">
        <w:rPr>
          <w:sz w:val="20"/>
          <w:szCs w:val="20"/>
        </w:rPr>
        <w:t xml:space="preserve"> </w:t>
      </w:r>
      <w:proofErr w:type="spellStart"/>
      <w:r w:rsidR="00AD166D" w:rsidRPr="0004456C">
        <w:rPr>
          <w:sz w:val="20"/>
          <w:szCs w:val="20"/>
        </w:rPr>
        <w:t>qoob</w:t>
      </w:r>
      <w:proofErr w:type="spellEnd"/>
      <w:r w:rsidR="00AD166D" w:rsidRPr="0004456C">
        <w:rPr>
          <w:sz w:val="20"/>
          <w:szCs w:val="20"/>
        </w:rPr>
        <w:t xml:space="preserve"> loo. </w:t>
      </w:r>
      <w:proofErr w:type="spellStart"/>
      <w:r w:rsidR="00AD166D" w:rsidRPr="0004456C">
        <w:rPr>
          <w:sz w:val="20"/>
          <w:szCs w:val="20"/>
        </w:rPr>
        <w:t>Nws</w:t>
      </w:r>
      <w:proofErr w:type="spellEnd"/>
      <w:r w:rsidR="00AD166D" w:rsidRPr="0004456C">
        <w:rPr>
          <w:sz w:val="20"/>
          <w:szCs w:val="20"/>
        </w:rPr>
        <w:t xml:space="preserve"> </w:t>
      </w:r>
      <w:proofErr w:type="spellStart"/>
      <w:r w:rsidR="00AD166D" w:rsidRPr="0004456C">
        <w:rPr>
          <w:sz w:val="20"/>
          <w:szCs w:val="20"/>
        </w:rPr>
        <w:t>kuj</w:t>
      </w:r>
      <w:proofErr w:type="spellEnd"/>
      <w:r w:rsidR="00AD166D" w:rsidRPr="0004456C">
        <w:rPr>
          <w:sz w:val="20"/>
          <w:szCs w:val="20"/>
        </w:rPr>
        <w:t xml:space="preserve"> </w:t>
      </w:r>
      <w:proofErr w:type="spellStart"/>
      <w:r w:rsidR="00AD166D" w:rsidRPr="0004456C">
        <w:rPr>
          <w:sz w:val="20"/>
          <w:szCs w:val="20"/>
        </w:rPr>
        <w:t>tseem</w:t>
      </w:r>
      <w:proofErr w:type="spellEnd"/>
      <w:r w:rsidR="00AD166D" w:rsidRPr="0004456C">
        <w:rPr>
          <w:sz w:val="20"/>
          <w:szCs w:val="20"/>
        </w:rPr>
        <w:t xml:space="preserve"> </w:t>
      </w:r>
      <w:proofErr w:type="spellStart"/>
      <w:r w:rsidR="00AD166D" w:rsidRPr="0004456C">
        <w:rPr>
          <w:sz w:val="20"/>
          <w:szCs w:val="20"/>
        </w:rPr>
        <w:t>muab</w:t>
      </w:r>
      <w:proofErr w:type="spellEnd"/>
      <w:r w:rsidR="00AD166D" w:rsidRPr="0004456C">
        <w:rPr>
          <w:sz w:val="20"/>
          <w:szCs w:val="20"/>
        </w:rPr>
        <w:t xml:space="preserve"> </w:t>
      </w:r>
      <w:proofErr w:type="spellStart"/>
      <w:r w:rsidR="00AD166D" w:rsidRPr="0004456C">
        <w:rPr>
          <w:sz w:val="20"/>
          <w:szCs w:val="20"/>
        </w:rPr>
        <w:t>cov</w:t>
      </w:r>
      <w:proofErr w:type="spellEnd"/>
      <w:r w:rsidR="00AD166D" w:rsidRPr="0004456C">
        <w:rPr>
          <w:sz w:val="20"/>
          <w:szCs w:val="20"/>
        </w:rPr>
        <w:t xml:space="preserve"> </w:t>
      </w:r>
      <w:proofErr w:type="spellStart"/>
      <w:r w:rsidR="00AD166D" w:rsidRPr="0004456C">
        <w:rPr>
          <w:sz w:val="20"/>
          <w:szCs w:val="20"/>
        </w:rPr>
        <w:t>peev</w:t>
      </w:r>
      <w:proofErr w:type="spellEnd"/>
      <w:r w:rsidR="00AD166D" w:rsidRPr="0004456C">
        <w:rPr>
          <w:sz w:val="20"/>
          <w:szCs w:val="20"/>
        </w:rPr>
        <w:t xml:space="preserve"> </w:t>
      </w:r>
      <w:proofErr w:type="spellStart"/>
      <w:r w:rsidR="00AD166D" w:rsidRPr="0004456C">
        <w:rPr>
          <w:sz w:val="20"/>
          <w:szCs w:val="20"/>
        </w:rPr>
        <w:t>txheej</w:t>
      </w:r>
      <w:proofErr w:type="spellEnd"/>
      <w:r w:rsidR="00AD166D" w:rsidRPr="0004456C">
        <w:rPr>
          <w:sz w:val="20"/>
          <w:szCs w:val="20"/>
        </w:rPr>
        <w:t xml:space="preserve"> </w:t>
      </w:r>
      <w:proofErr w:type="spellStart"/>
      <w:r w:rsidR="00AD166D" w:rsidRPr="0004456C">
        <w:rPr>
          <w:sz w:val="20"/>
          <w:szCs w:val="20"/>
        </w:rPr>
        <w:t>rau</w:t>
      </w:r>
      <w:proofErr w:type="spellEnd"/>
      <w:r w:rsidR="00AD166D" w:rsidRPr="0004456C">
        <w:rPr>
          <w:sz w:val="20"/>
          <w:szCs w:val="20"/>
        </w:rPr>
        <w:t xml:space="preserve"> </w:t>
      </w:r>
      <w:proofErr w:type="spellStart"/>
      <w:r w:rsidR="00AD166D" w:rsidRPr="0004456C">
        <w:rPr>
          <w:sz w:val="20"/>
          <w:szCs w:val="20"/>
        </w:rPr>
        <w:t>kev</w:t>
      </w:r>
      <w:proofErr w:type="spellEnd"/>
      <w:r w:rsidR="00AD166D" w:rsidRPr="0004456C">
        <w:rPr>
          <w:sz w:val="20"/>
          <w:szCs w:val="20"/>
        </w:rPr>
        <w:t xml:space="preserve"> </w:t>
      </w:r>
      <w:proofErr w:type="spellStart"/>
      <w:r w:rsidR="00AD166D" w:rsidRPr="0004456C">
        <w:rPr>
          <w:sz w:val="20"/>
          <w:szCs w:val="20"/>
        </w:rPr>
        <w:t>kawm</w:t>
      </w:r>
      <w:proofErr w:type="spellEnd"/>
      <w:r w:rsidR="00AD166D" w:rsidRPr="0004456C">
        <w:rPr>
          <w:sz w:val="20"/>
          <w:szCs w:val="20"/>
        </w:rPr>
        <w:t xml:space="preserve"> </w:t>
      </w:r>
      <w:proofErr w:type="spellStart"/>
      <w:r w:rsidR="00AD166D" w:rsidRPr="0004456C">
        <w:rPr>
          <w:sz w:val="20"/>
          <w:szCs w:val="20"/>
        </w:rPr>
        <w:t>ntxiv</w:t>
      </w:r>
      <w:proofErr w:type="spellEnd"/>
      <w:r w:rsidR="00AD166D" w:rsidRPr="0004456C">
        <w:rPr>
          <w:sz w:val="20"/>
          <w:szCs w:val="20"/>
        </w:rPr>
        <w:t xml:space="preserve"> </w:t>
      </w:r>
      <w:proofErr w:type="spellStart"/>
      <w:r w:rsidR="00AD166D" w:rsidRPr="0004456C">
        <w:rPr>
          <w:sz w:val="20"/>
          <w:szCs w:val="20"/>
        </w:rPr>
        <w:t>thiab</w:t>
      </w:r>
      <w:proofErr w:type="spellEnd"/>
      <w:r w:rsidR="00AD166D" w:rsidRPr="0004456C">
        <w:rPr>
          <w:sz w:val="20"/>
          <w:szCs w:val="20"/>
        </w:rPr>
        <w:t xml:space="preserve"> </w:t>
      </w:r>
      <w:proofErr w:type="spellStart"/>
      <w:r w:rsidR="00AD166D" w:rsidRPr="0004456C">
        <w:rPr>
          <w:sz w:val="20"/>
          <w:szCs w:val="20"/>
        </w:rPr>
        <w:t>tshawb</w:t>
      </w:r>
      <w:proofErr w:type="spellEnd"/>
      <w:r w:rsidR="00AD166D" w:rsidRPr="0004456C">
        <w:rPr>
          <w:sz w:val="20"/>
          <w:szCs w:val="20"/>
        </w:rPr>
        <w:t xml:space="preserve"> </w:t>
      </w:r>
      <w:proofErr w:type="spellStart"/>
      <w:r w:rsidR="00AD166D" w:rsidRPr="0004456C">
        <w:rPr>
          <w:sz w:val="20"/>
          <w:szCs w:val="20"/>
        </w:rPr>
        <w:t>nrhiav</w:t>
      </w:r>
      <w:proofErr w:type="spellEnd"/>
      <w:r w:rsidR="00AD166D" w:rsidRPr="0004456C">
        <w:rPr>
          <w:sz w:val="20"/>
          <w:szCs w:val="20"/>
        </w:rPr>
        <w:t xml:space="preserve"> </w:t>
      </w:r>
      <w:proofErr w:type="spellStart"/>
      <w:r w:rsidR="00AD166D" w:rsidRPr="0004456C">
        <w:rPr>
          <w:sz w:val="20"/>
          <w:szCs w:val="20"/>
        </w:rPr>
        <w:t>cov</w:t>
      </w:r>
      <w:proofErr w:type="spellEnd"/>
      <w:r w:rsidR="00AD166D" w:rsidRPr="0004456C">
        <w:rPr>
          <w:sz w:val="20"/>
          <w:szCs w:val="20"/>
        </w:rPr>
        <w:t xml:space="preserve"> </w:t>
      </w:r>
      <w:proofErr w:type="spellStart"/>
      <w:r w:rsidR="00AD166D" w:rsidRPr="0004456C">
        <w:rPr>
          <w:sz w:val="20"/>
          <w:szCs w:val="20"/>
        </w:rPr>
        <w:t>qoob</w:t>
      </w:r>
      <w:proofErr w:type="spellEnd"/>
      <w:r w:rsidR="00AD166D" w:rsidRPr="0004456C">
        <w:rPr>
          <w:sz w:val="20"/>
          <w:szCs w:val="20"/>
        </w:rPr>
        <w:t xml:space="preserve"> loo </w:t>
      </w:r>
      <w:proofErr w:type="spellStart"/>
      <w:r w:rsidRPr="0004456C">
        <w:rPr>
          <w:sz w:val="20"/>
          <w:szCs w:val="20"/>
        </w:rPr>
        <w:t>ib</w:t>
      </w:r>
      <w:proofErr w:type="spellEnd"/>
      <w:r w:rsidRPr="0004456C">
        <w:rPr>
          <w:sz w:val="20"/>
          <w:szCs w:val="20"/>
        </w:rPr>
        <w:t xml:space="preserve"> </w:t>
      </w:r>
      <w:proofErr w:type="spellStart"/>
      <w:r w:rsidRPr="0004456C">
        <w:rPr>
          <w:sz w:val="20"/>
          <w:szCs w:val="20"/>
        </w:rPr>
        <w:t>xyoo</w:t>
      </w:r>
      <w:proofErr w:type="spellEnd"/>
      <w:r w:rsidRPr="0004456C">
        <w:rPr>
          <w:sz w:val="20"/>
          <w:szCs w:val="20"/>
        </w:rPr>
        <w:t xml:space="preserve"> </w:t>
      </w:r>
      <w:proofErr w:type="spellStart"/>
      <w:r w:rsidRPr="0004456C">
        <w:rPr>
          <w:sz w:val="20"/>
          <w:szCs w:val="20"/>
        </w:rPr>
        <w:t>ib</w:t>
      </w:r>
      <w:proofErr w:type="spellEnd"/>
      <w:r w:rsidRPr="0004456C">
        <w:rPr>
          <w:sz w:val="20"/>
          <w:szCs w:val="20"/>
        </w:rPr>
        <w:t xml:space="preserve"> </w:t>
      </w:r>
      <w:proofErr w:type="spellStart"/>
      <w:r w:rsidRPr="0004456C">
        <w:rPr>
          <w:sz w:val="20"/>
          <w:szCs w:val="20"/>
        </w:rPr>
        <w:t>zaug</w:t>
      </w:r>
      <w:proofErr w:type="spellEnd"/>
      <w:r w:rsidR="00AD166D" w:rsidRPr="0004456C">
        <w:rPr>
          <w:sz w:val="20"/>
          <w:szCs w:val="20"/>
        </w:rPr>
        <w:t xml:space="preserve"> no.</w:t>
      </w:r>
    </w:p>
    <w:p w14:paraId="40494331" w14:textId="77777777" w:rsidR="00A3234B" w:rsidRDefault="00A3234B">
      <w:pPr>
        <w:rPr>
          <w:sz w:val="24"/>
          <w:szCs w:val="24"/>
        </w:rPr>
      </w:pPr>
    </w:p>
    <w:p w14:paraId="55A37B14" w14:textId="5F68AF2B" w:rsidR="00A3234B" w:rsidRPr="001F205D" w:rsidRDefault="00226CAD">
      <w:pPr>
        <w:rPr>
          <w:sz w:val="20"/>
          <w:szCs w:val="20"/>
          <w:u w:val="single"/>
        </w:rPr>
      </w:pPr>
      <w:r w:rsidRPr="001F205D">
        <w:rPr>
          <w:sz w:val="20"/>
          <w:szCs w:val="20"/>
          <w:u w:val="single"/>
        </w:rPr>
        <w:t>Kev</w:t>
      </w:r>
      <w:r w:rsidR="00AD166D" w:rsidRPr="001F205D">
        <w:rPr>
          <w:sz w:val="20"/>
          <w:szCs w:val="20"/>
          <w:u w:val="single"/>
        </w:rPr>
        <w:t xml:space="preserve"> </w:t>
      </w:r>
      <w:proofErr w:type="spellStart"/>
      <w:r w:rsidR="00AD166D" w:rsidRPr="001F205D">
        <w:rPr>
          <w:sz w:val="20"/>
          <w:szCs w:val="20"/>
          <w:u w:val="single"/>
        </w:rPr>
        <w:t>piav</w:t>
      </w:r>
      <w:proofErr w:type="spellEnd"/>
      <w:r w:rsidR="00AD166D" w:rsidRPr="001F205D">
        <w:rPr>
          <w:sz w:val="20"/>
          <w:szCs w:val="20"/>
          <w:u w:val="single"/>
        </w:rPr>
        <w:t xml:space="preserve"> </w:t>
      </w:r>
      <w:proofErr w:type="spellStart"/>
      <w:r w:rsidR="00AD166D" w:rsidRPr="001F205D">
        <w:rPr>
          <w:sz w:val="20"/>
          <w:szCs w:val="20"/>
          <w:u w:val="single"/>
        </w:rPr>
        <w:t>qhia</w:t>
      </w:r>
      <w:proofErr w:type="spellEnd"/>
      <w:r w:rsidRPr="001F205D">
        <w:rPr>
          <w:sz w:val="20"/>
          <w:szCs w:val="20"/>
          <w:u w:val="single"/>
        </w:rPr>
        <w:t xml:space="preserve"> </w:t>
      </w:r>
      <w:proofErr w:type="spellStart"/>
      <w:r w:rsidRPr="001F205D">
        <w:rPr>
          <w:sz w:val="20"/>
          <w:szCs w:val="20"/>
          <w:u w:val="single"/>
        </w:rPr>
        <w:t>hom</w:t>
      </w:r>
      <w:proofErr w:type="spellEnd"/>
      <w:r w:rsidRPr="001F205D">
        <w:rPr>
          <w:sz w:val="20"/>
          <w:szCs w:val="20"/>
          <w:u w:val="single"/>
        </w:rPr>
        <w:t xml:space="preserve"> </w:t>
      </w:r>
      <w:del w:id="47" w:author="Fong RERHANG" w:date="2021-12-08T11:57:00Z">
        <w:r w:rsidRPr="001F205D" w:rsidDel="00CB78B7">
          <w:rPr>
            <w:sz w:val="20"/>
            <w:szCs w:val="20"/>
            <w:u w:val="single"/>
          </w:rPr>
          <w:delText>(species description)</w:delText>
        </w:r>
      </w:del>
    </w:p>
    <w:p w14:paraId="7BB584A8" w14:textId="3AC5E462" w:rsidR="00A3234B" w:rsidRPr="00041762" w:rsidRDefault="00CB78B7" w:rsidP="00041762">
      <w:pPr>
        <w:jc w:val="both"/>
        <w:rPr>
          <w:sz w:val="20"/>
          <w:szCs w:val="20"/>
        </w:rPr>
      </w:pPr>
      <w:proofErr w:type="spellStart"/>
      <w:ins w:id="48" w:author="Fong RERHANG" w:date="2021-12-08T11:57:00Z">
        <w:r>
          <w:rPr>
            <w:sz w:val="20"/>
            <w:szCs w:val="20"/>
          </w:rPr>
          <w:t>Txiv</w:t>
        </w:r>
        <w:proofErr w:type="spellEnd"/>
        <w:r>
          <w:rPr>
            <w:sz w:val="20"/>
            <w:szCs w:val="20"/>
          </w:rPr>
          <w:t xml:space="preserve"> </w:t>
        </w:r>
      </w:ins>
      <w:del w:id="49" w:author="Fong RERHANG" w:date="2021-12-08T11:57:00Z">
        <w:r w:rsidR="00AD166D" w:rsidRPr="00041762" w:rsidDel="00CB78B7">
          <w:rPr>
            <w:sz w:val="20"/>
            <w:szCs w:val="20"/>
          </w:rPr>
          <w:delText>E</w:delText>
        </w:r>
      </w:del>
      <w:ins w:id="50" w:author="Fong RERHANG" w:date="2021-12-08T11:57:00Z">
        <w:r>
          <w:rPr>
            <w:sz w:val="20"/>
            <w:szCs w:val="20"/>
          </w:rPr>
          <w:t>e</w:t>
        </w:r>
      </w:ins>
      <w:r w:rsidR="00AD166D" w:rsidRPr="00041762">
        <w:rPr>
          <w:sz w:val="20"/>
          <w:szCs w:val="20"/>
        </w:rPr>
        <w:t>lderberr</w:t>
      </w:r>
      <w:ins w:id="51" w:author="Fong RERHANG" w:date="2021-12-08T11:57:00Z">
        <w:r>
          <w:rPr>
            <w:sz w:val="20"/>
            <w:szCs w:val="20"/>
          </w:rPr>
          <w:t>y</w:t>
        </w:r>
      </w:ins>
      <w:del w:id="52" w:author="Fong RERHANG" w:date="2021-12-08T11:57:00Z">
        <w:r w:rsidR="00AD166D" w:rsidRPr="00041762" w:rsidDel="00CB78B7">
          <w:rPr>
            <w:sz w:val="20"/>
            <w:szCs w:val="20"/>
          </w:rPr>
          <w:delText>ies</w:delText>
        </w:r>
      </w:del>
      <w:r w:rsidR="00AD166D" w:rsidRPr="00041762">
        <w:rPr>
          <w:sz w:val="20"/>
          <w:szCs w:val="20"/>
        </w:rPr>
        <w:t xml:space="preserve"> </w:t>
      </w:r>
      <w:proofErr w:type="spellStart"/>
      <w:r w:rsidR="00AD166D" w:rsidRPr="00041762">
        <w:rPr>
          <w:sz w:val="20"/>
          <w:szCs w:val="20"/>
        </w:rPr>
        <w:t>yog</w:t>
      </w:r>
      <w:proofErr w:type="spellEnd"/>
      <w:r w:rsidR="00AD166D" w:rsidRPr="00041762">
        <w:rPr>
          <w:sz w:val="20"/>
          <w:szCs w:val="20"/>
        </w:rPr>
        <w:t xml:space="preserve"> </w:t>
      </w:r>
      <w:proofErr w:type="spellStart"/>
      <w:r w:rsidR="009F57A9" w:rsidRPr="00041762">
        <w:rPr>
          <w:sz w:val="20"/>
          <w:szCs w:val="20"/>
        </w:rPr>
        <w:t>cov</w:t>
      </w:r>
      <w:proofErr w:type="spellEnd"/>
      <w:r w:rsidR="009F57A9" w:rsidRPr="00041762">
        <w:rPr>
          <w:sz w:val="20"/>
          <w:szCs w:val="20"/>
        </w:rPr>
        <w:t xml:space="preserve"> </w:t>
      </w:r>
      <w:proofErr w:type="spellStart"/>
      <w:r w:rsidR="009F57A9" w:rsidRPr="00041762">
        <w:rPr>
          <w:sz w:val="20"/>
          <w:szCs w:val="20"/>
        </w:rPr>
        <w:t>xyoob</w:t>
      </w:r>
      <w:proofErr w:type="spellEnd"/>
      <w:r w:rsidR="009F57A9" w:rsidRPr="00041762">
        <w:rPr>
          <w:sz w:val="20"/>
          <w:szCs w:val="20"/>
        </w:rPr>
        <w:t xml:space="preserve"> </w:t>
      </w:r>
      <w:proofErr w:type="spellStart"/>
      <w:r w:rsidR="009F57A9" w:rsidRPr="00041762">
        <w:rPr>
          <w:sz w:val="20"/>
          <w:szCs w:val="20"/>
        </w:rPr>
        <w:t>ntoo</w:t>
      </w:r>
      <w:proofErr w:type="spellEnd"/>
      <w:r w:rsidR="009F57A9" w:rsidRPr="00041762">
        <w:rPr>
          <w:sz w:val="20"/>
          <w:szCs w:val="20"/>
        </w:rPr>
        <w:t xml:space="preserve"> </w:t>
      </w:r>
      <w:proofErr w:type="spellStart"/>
      <w:ins w:id="53" w:author="Fong RERHANG" w:date="2021-12-08T11:59:00Z">
        <w:r>
          <w:rPr>
            <w:sz w:val="20"/>
            <w:szCs w:val="20"/>
          </w:rPr>
          <w:t>sawv</w:t>
        </w:r>
        <w:proofErr w:type="spellEnd"/>
        <w:r>
          <w:rPr>
            <w:sz w:val="20"/>
            <w:szCs w:val="20"/>
          </w:rPr>
          <w:t xml:space="preserve"> </w:t>
        </w:r>
        <w:proofErr w:type="spellStart"/>
        <w:r>
          <w:rPr>
            <w:sz w:val="20"/>
            <w:szCs w:val="20"/>
          </w:rPr>
          <w:t>ntsug</w:t>
        </w:r>
        <w:proofErr w:type="spellEnd"/>
        <w:r>
          <w:rPr>
            <w:sz w:val="20"/>
            <w:szCs w:val="20"/>
          </w:rPr>
          <w:t xml:space="preserve"> </w:t>
        </w:r>
      </w:ins>
      <w:del w:id="54" w:author="Fong RERHANG" w:date="2021-12-08T11:59:00Z">
        <w:r w:rsidR="009F57A9" w:rsidRPr="00041762" w:rsidDel="00CB78B7">
          <w:rPr>
            <w:sz w:val="20"/>
            <w:szCs w:val="20"/>
          </w:rPr>
          <w:delText>txiav</w:delText>
        </w:r>
      </w:del>
      <w:r w:rsidR="00AD166D" w:rsidRPr="00041762">
        <w:rPr>
          <w:sz w:val="20"/>
          <w:szCs w:val="20"/>
        </w:rPr>
        <w:t xml:space="preserve">. </w:t>
      </w:r>
      <w:proofErr w:type="spellStart"/>
      <w:r w:rsidR="00AD166D" w:rsidRPr="00041762">
        <w:rPr>
          <w:sz w:val="20"/>
          <w:szCs w:val="20"/>
        </w:rPr>
        <w:t>Lawv</w:t>
      </w:r>
      <w:proofErr w:type="spellEnd"/>
      <w:r w:rsidR="00AD166D" w:rsidRPr="00041762">
        <w:rPr>
          <w:sz w:val="20"/>
          <w:szCs w:val="20"/>
        </w:rPr>
        <w:t xml:space="preserve"> </w:t>
      </w:r>
      <w:proofErr w:type="spellStart"/>
      <w:r w:rsidR="00AD166D" w:rsidRPr="00041762">
        <w:rPr>
          <w:sz w:val="20"/>
          <w:szCs w:val="20"/>
        </w:rPr>
        <w:t>loj</w:t>
      </w:r>
      <w:proofErr w:type="spellEnd"/>
      <w:r w:rsidR="00AD166D" w:rsidRPr="00041762">
        <w:rPr>
          <w:sz w:val="20"/>
          <w:szCs w:val="20"/>
        </w:rPr>
        <w:t xml:space="preserve"> </w:t>
      </w:r>
      <w:proofErr w:type="spellStart"/>
      <w:r w:rsidR="00AD166D" w:rsidRPr="00041762">
        <w:rPr>
          <w:sz w:val="20"/>
          <w:szCs w:val="20"/>
        </w:rPr>
        <w:t>hlob</w:t>
      </w:r>
      <w:proofErr w:type="spellEnd"/>
      <w:r w:rsidR="00AD166D" w:rsidRPr="00041762">
        <w:rPr>
          <w:sz w:val="20"/>
          <w:szCs w:val="20"/>
        </w:rPr>
        <w:t xml:space="preserve"> </w:t>
      </w:r>
      <w:proofErr w:type="spellStart"/>
      <w:r w:rsidR="00EE67FE" w:rsidRPr="00041762">
        <w:rPr>
          <w:sz w:val="20"/>
          <w:szCs w:val="20"/>
        </w:rPr>
        <w:t>ncaj</w:t>
      </w:r>
      <w:proofErr w:type="spellEnd"/>
      <w:r w:rsidR="00EE67FE" w:rsidRPr="00041762">
        <w:rPr>
          <w:sz w:val="20"/>
          <w:szCs w:val="20"/>
        </w:rPr>
        <w:t xml:space="preserve"> </w:t>
      </w:r>
      <w:del w:id="55" w:author="Fong RERHANG" w:date="2021-12-08T12:00:00Z">
        <w:r w:rsidR="00EE67FE" w:rsidRPr="00041762" w:rsidDel="00CB78B7">
          <w:rPr>
            <w:sz w:val="20"/>
            <w:szCs w:val="20"/>
          </w:rPr>
          <w:delText>ncees</w:delText>
        </w:r>
      </w:del>
      <w:r w:rsidR="00AD166D" w:rsidRPr="00041762">
        <w:rPr>
          <w:sz w:val="20"/>
          <w:szCs w:val="20"/>
        </w:rPr>
        <w:t xml:space="preserve">, </w:t>
      </w:r>
      <w:proofErr w:type="spellStart"/>
      <w:r w:rsidR="00AD166D" w:rsidRPr="00041762">
        <w:rPr>
          <w:sz w:val="20"/>
          <w:szCs w:val="20"/>
        </w:rPr>
        <w:t>feem</w:t>
      </w:r>
      <w:proofErr w:type="spellEnd"/>
      <w:r w:rsidR="00AD166D" w:rsidRPr="00041762">
        <w:rPr>
          <w:sz w:val="20"/>
          <w:szCs w:val="20"/>
        </w:rPr>
        <w:t xml:space="preserve"> </w:t>
      </w:r>
      <w:proofErr w:type="spellStart"/>
      <w:r w:rsidR="00AD166D" w:rsidRPr="00041762">
        <w:rPr>
          <w:sz w:val="20"/>
          <w:szCs w:val="20"/>
        </w:rPr>
        <w:t>ntau</w:t>
      </w:r>
      <w:proofErr w:type="spellEnd"/>
      <w:r w:rsidR="00AD166D" w:rsidRPr="00041762">
        <w:rPr>
          <w:sz w:val="20"/>
          <w:szCs w:val="20"/>
        </w:rPr>
        <w:t xml:space="preserve"> </w:t>
      </w:r>
      <w:proofErr w:type="spellStart"/>
      <w:r w:rsidR="00AD166D" w:rsidRPr="00041762">
        <w:rPr>
          <w:sz w:val="20"/>
          <w:szCs w:val="20"/>
        </w:rPr>
        <w:t>ncav</w:t>
      </w:r>
      <w:proofErr w:type="spellEnd"/>
      <w:r w:rsidR="00AD166D" w:rsidRPr="00041762">
        <w:rPr>
          <w:sz w:val="20"/>
          <w:szCs w:val="20"/>
        </w:rPr>
        <w:t xml:space="preserve"> </w:t>
      </w:r>
      <w:proofErr w:type="spellStart"/>
      <w:r w:rsidR="00AD166D" w:rsidRPr="00041762">
        <w:rPr>
          <w:sz w:val="20"/>
          <w:szCs w:val="20"/>
        </w:rPr>
        <w:t>cuag</w:t>
      </w:r>
      <w:proofErr w:type="spellEnd"/>
      <w:r w:rsidR="00AD166D" w:rsidRPr="00041762">
        <w:rPr>
          <w:sz w:val="20"/>
          <w:szCs w:val="20"/>
        </w:rPr>
        <w:t xml:space="preserve"> </w:t>
      </w:r>
      <w:proofErr w:type="spellStart"/>
      <w:r w:rsidR="00AD166D" w:rsidRPr="00041762">
        <w:rPr>
          <w:sz w:val="20"/>
          <w:szCs w:val="20"/>
        </w:rPr>
        <w:t>qhov</w:t>
      </w:r>
      <w:proofErr w:type="spellEnd"/>
      <w:r w:rsidR="00AD166D" w:rsidRPr="00041762">
        <w:rPr>
          <w:sz w:val="20"/>
          <w:szCs w:val="20"/>
        </w:rPr>
        <w:t xml:space="preserve"> </w:t>
      </w:r>
      <w:proofErr w:type="spellStart"/>
      <w:r w:rsidR="00AD166D" w:rsidRPr="00041762">
        <w:rPr>
          <w:sz w:val="20"/>
          <w:szCs w:val="20"/>
        </w:rPr>
        <w:t>siab</w:t>
      </w:r>
      <w:proofErr w:type="spellEnd"/>
      <w:r w:rsidR="00AD166D" w:rsidRPr="00041762">
        <w:rPr>
          <w:sz w:val="20"/>
          <w:szCs w:val="20"/>
        </w:rPr>
        <w:t xml:space="preserve"> </w:t>
      </w:r>
      <w:proofErr w:type="spellStart"/>
      <w:r w:rsidR="00AD166D" w:rsidRPr="00041762">
        <w:rPr>
          <w:sz w:val="20"/>
          <w:szCs w:val="20"/>
        </w:rPr>
        <w:t>ntawm</w:t>
      </w:r>
      <w:proofErr w:type="spellEnd"/>
      <w:r w:rsidR="00AD166D" w:rsidRPr="00041762">
        <w:rPr>
          <w:sz w:val="20"/>
          <w:szCs w:val="20"/>
        </w:rPr>
        <w:t xml:space="preserve"> </w:t>
      </w:r>
      <w:proofErr w:type="spellStart"/>
      <w:r w:rsidR="00AD166D" w:rsidRPr="00041762">
        <w:rPr>
          <w:sz w:val="20"/>
          <w:szCs w:val="20"/>
        </w:rPr>
        <w:t>yim</w:t>
      </w:r>
      <w:proofErr w:type="spellEnd"/>
      <w:r w:rsidR="00AD166D" w:rsidRPr="00041762">
        <w:rPr>
          <w:sz w:val="20"/>
          <w:szCs w:val="20"/>
        </w:rPr>
        <w:t xml:space="preserve"> </w:t>
      </w:r>
      <w:proofErr w:type="spellStart"/>
      <w:r w:rsidR="00AD166D" w:rsidRPr="00041762">
        <w:rPr>
          <w:sz w:val="20"/>
          <w:szCs w:val="20"/>
        </w:rPr>
        <w:t>mus</w:t>
      </w:r>
      <w:proofErr w:type="spellEnd"/>
      <w:r w:rsidR="00AD166D" w:rsidRPr="00041762">
        <w:rPr>
          <w:sz w:val="20"/>
          <w:szCs w:val="20"/>
        </w:rPr>
        <w:t xml:space="preserve"> </w:t>
      </w:r>
      <w:proofErr w:type="spellStart"/>
      <w:r w:rsidR="00AD166D" w:rsidRPr="00041762">
        <w:rPr>
          <w:sz w:val="20"/>
          <w:szCs w:val="20"/>
        </w:rPr>
        <w:t>rau</w:t>
      </w:r>
      <w:proofErr w:type="spellEnd"/>
      <w:r w:rsidR="00AD166D" w:rsidRPr="00041762">
        <w:rPr>
          <w:sz w:val="20"/>
          <w:szCs w:val="20"/>
        </w:rPr>
        <w:t xml:space="preserve"> </w:t>
      </w:r>
      <w:proofErr w:type="spellStart"/>
      <w:r w:rsidR="00AD166D" w:rsidRPr="00041762">
        <w:rPr>
          <w:sz w:val="20"/>
          <w:szCs w:val="20"/>
        </w:rPr>
        <w:t>kaum</w:t>
      </w:r>
      <w:proofErr w:type="spellEnd"/>
      <w:r w:rsidR="00AD166D" w:rsidRPr="00041762">
        <w:rPr>
          <w:sz w:val="20"/>
          <w:szCs w:val="20"/>
        </w:rPr>
        <w:t xml:space="preserve"> </w:t>
      </w:r>
      <w:proofErr w:type="spellStart"/>
      <w:r w:rsidR="00AD166D" w:rsidRPr="00041762">
        <w:rPr>
          <w:sz w:val="20"/>
          <w:szCs w:val="20"/>
        </w:rPr>
        <w:t>ob</w:t>
      </w:r>
      <w:proofErr w:type="spellEnd"/>
      <w:r w:rsidR="00AD166D" w:rsidRPr="00041762">
        <w:rPr>
          <w:sz w:val="20"/>
          <w:szCs w:val="20"/>
        </w:rPr>
        <w:t xml:space="preserve"> </w:t>
      </w:r>
      <w:r w:rsidR="00EE67FE" w:rsidRPr="00041762">
        <w:rPr>
          <w:sz w:val="20"/>
          <w:szCs w:val="20"/>
        </w:rPr>
        <w:t>feet</w:t>
      </w:r>
      <w:r w:rsidR="00AD166D" w:rsidRPr="00041762">
        <w:rPr>
          <w:sz w:val="20"/>
          <w:szCs w:val="20"/>
        </w:rPr>
        <w:t xml:space="preserve">. </w:t>
      </w:r>
      <w:proofErr w:type="spellStart"/>
      <w:r w:rsidR="00AD166D" w:rsidRPr="00041762">
        <w:rPr>
          <w:sz w:val="20"/>
          <w:szCs w:val="20"/>
        </w:rPr>
        <w:t>Lawv</w:t>
      </w:r>
      <w:proofErr w:type="spellEnd"/>
      <w:r w:rsidR="00AD166D" w:rsidRPr="00041762">
        <w:rPr>
          <w:sz w:val="20"/>
          <w:szCs w:val="20"/>
        </w:rPr>
        <w:t xml:space="preserve"> </w:t>
      </w:r>
      <w:proofErr w:type="spellStart"/>
      <w:r w:rsidR="00AD166D" w:rsidRPr="00041762">
        <w:rPr>
          <w:sz w:val="20"/>
          <w:szCs w:val="20"/>
        </w:rPr>
        <w:t>tus</w:t>
      </w:r>
      <w:proofErr w:type="spellEnd"/>
      <w:r w:rsidR="00AD166D" w:rsidRPr="00041762">
        <w:rPr>
          <w:sz w:val="20"/>
          <w:szCs w:val="20"/>
        </w:rPr>
        <w:t xml:space="preserve"> </w:t>
      </w:r>
      <w:proofErr w:type="spellStart"/>
      <w:r w:rsidR="00AD166D" w:rsidRPr="00041762">
        <w:rPr>
          <w:sz w:val="20"/>
          <w:szCs w:val="20"/>
        </w:rPr>
        <w:t>kheej-</w:t>
      </w:r>
      <w:r w:rsidR="00E94DCB" w:rsidRPr="00041762">
        <w:rPr>
          <w:sz w:val="20"/>
          <w:szCs w:val="20"/>
        </w:rPr>
        <w:t>nthuav</w:t>
      </w:r>
      <w:proofErr w:type="spellEnd"/>
      <w:r w:rsidR="00AD166D" w:rsidRPr="00041762">
        <w:rPr>
          <w:sz w:val="20"/>
          <w:szCs w:val="20"/>
        </w:rPr>
        <w:t xml:space="preserve"> </w:t>
      </w:r>
      <w:proofErr w:type="spellStart"/>
      <w:r w:rsidR="00AD166D" w:rsidRPr="00041762">
        <w:rPr>
          <w:sz w:val="20"/>
          <w:szCs w:val="20"/>
        </w:rPr>
        <w:t>thiab</w:t>
      </w:r>
      <w:proofErr w:type="spellEnd"/>
      <w:r w:rsidR="00AD166D" w:rsidRPr="00041762">
        <w:rPr>
          <w:sz w:val="20"/>
          <w:szCs w:val="20"/>
        </w:rPr>
        <w:t xml:space="preserve"> </w:t>
      </w:r>
      <w:proofErr w:type="spellStart"/>
      <w:r w:rsidR="00AD166D" w:rsidRPr="00041762">
        <w:rPr>
          <w:sz w:val="20"/>
          <w:szCs w:val="20"/>
        </w:rPr>
        <w:t>kis</w:t>
      </w:r>
      <w:proofErr w:type="spellEnd"/>
      <w:r w:rsidR="00AD166D" w:rsidRPr="00041762">
        <w:rPr>
          <w:sz w:val="20"/>
          <w:szCs w:val="20"/>
        </w:rPr>
        <w:t xml:space="preserve"> los </w:t>
      </w:r>
      <w:proofErr w:type="spellStart"/>
      <w:r w:rsidR="00AD166D" w:rsidRPr="00041762">
        <w:rPr>
          <w:sz w:val="20"/>
          <w:szCs w:val="20"/>
        </w:rPr>
        <w:t>ntawm</w:t>
      </w:r>
      <w:proofErr w:type="spellEnd"/>
      <w:r w:rsidR="00AD166D" w:rsidRPr="00041762">
        <w:rPr>
          <w:sz w:val="20"/>
          <w:szCs w:val="20"/>
        </w:rPr>
        <w:t xml:space="preserve"> </w:t>
      </w:r>
      <w:proofErr w:type="spellStart"/>
      <w:r w:rsidR="00AD166D" w:rsidRPr="00041762">
        <w:rPr>
          <w:sz w:val="20"/>
          <w:szCs w:val="20"/>
        </w:rPr>
        <w:t>ntiav</w:t>
      </w:r>
      <w:proofErr w:type="spellEnd"/>
      <w:r w:rsidR="00AD166D" w:rsidRPr="00041762">
        <w:rPr>
          <w:sz w:val="20"/>
          <w:szCs w:val="20"/>
        </w:rPr>
        <w:t xml:space="preserve"> </w:t>
      </w:r>
      <w:proofErr w:type="spellStart"/>
      <w:r w:rsidR="00E80F8E" w:rsidRPr="00041762">
        <w:rPr>
          <w:sz w:val="20"/>
          <w:szCs w:val="20"/>
        </w:rPr>
        <w:t>haus</w:t>
      </w:r>
      <w:proofErr w:type="spellEnd"/>
      <w:r w:rsidR="00E80F8E" w:rsidRPr="00041762">
        <w:rPr>
          <w:sz w:val="20"/>
          <w:szCs w:val="20"/>
        </w:rPr>
        <w:t xml:space="preserve"> </w:t>
      </w:r>
      <w:proofErr w:type="spellStart"/>
      <w:r w:rsidR="00E80F8E" w:rsidRPr="00041762">
        <w:rPr>
          <w:sz w:val="20"/>
          <w:szCs w:val="20"/>
        </w:rPr>
        <w:t>pauv</w:t>
      </w:r>
      <w:proofErr w:type="spellEnd"/>
      <w:r w:rsidR="00E80F8E" w:rsidRPr="00041762">
        <w:rPr>
          <w:sz w:val="20"/>
          <w:szCs w:val="20"/>
        </w:rPr>
        <w:t xml:space="preserve"> (</w:t>
      </w:r>
      <w:r w:rsidR="00AD166D" w:rsidRPr="00041762">
        <w:rPr>
          <w:sz w:val="20"/>
          <w:szCs w:val="20"/>
        </w:rPr>
        <w:t>rhizomatous</w:t>
      </w:r>
      <w:r w:rsidR="00E80F8E" w:rsidRPr="00041762">
        <w:rPr>
          <w:sz w:val="20"/>
          <w:szCs w:val="20"/>
        </w:rPr>
        <w:t>)</w:t>
      </w:r>
      <w:r w:rsidR="00AD166D" w:rsidRPr="00041762">
        <w:rPr>
          <w:sz w:val="20"/>
          <w:szCs w:val="20"/>
        </w:rPr>
        <w:t xml:space="preserve"> </w:t>
      </w:r>
      <w:proofErr w:type="spellStart"/>
      <w:r w:rsidR="00AD166D" w:rsidRPr="00041762">
        <w:rPr>
          <w:sz w:val="20"/>
          <w:szCs w:val="20"/>
        </w:rPr>
        <w:t>cov</w:t>
      </w:r>
      <w:proofErr w:type="spellEnd"/>
      <w:r w:rsidR="00AD166D" w:rsidRPr="00041762">
        <w:rPr>
          <w:sz w:val="20"/>
          <w:szCs w:val="20"/>
        </w:rPr>
        <w:t xml:space="preserve"> </w:t>
      </w:r>
      <w:proofErr w:type="spellStart"/>
      <w:r w:rsidR="00AD166D" w:rsidRPr="00041762">
        <w:rPr>
          <w:sz w:val="20"/>
          <w:szCs w:val="20"/>
        </w:rPr>
        <w:t>hauv</w:t>
      </w:r>
      <w:proofErr w:type="spellEnd"/>
      <w:r w:rsidR="00AD166D" w:rsidRPr="00041762">
        <w:rPr>
          <w:sz w:val="20"/>
          <w:szCs w:val="20"/>
        </w:rPr>
        <w:t xml:space="preserve"> paus </w:t>
      </w:r>
      <w:del w:id="56" w:author="Fong RERHANG" w:date="2021-12-08T12:02:00Z">
        <w:r w:rsidR="00AD166D" w:rsidRPr="00041762" w:rsidDel="00CB78B7">
          <w:rPr>
            <w:sz w:val="20"/>
            <w:szCs w:val="20"/>
          </w:rPr>
          <w:delText>hniav</w:delText>
        </w:r>
      </w:del>
      <w:ins w:id="57" w:author="Fong RERHANG" w:date="2021-12-08T12:02:00Z">
        <w:r>
          <w:rPr>
            <w:sz w:val="20"/>
            <w:szCs w:val="20"/>
          </w:rPr>
          <w:t>cag</w:t>
        </w:r>
      </w:ins>
      <w:r w:rsidR="00AD166D" w:rsidRPr="00041762">
        <w:rPr>
          <w:sz w:val="20"/>
          <w:szCs w:val="20"/>
        </w:rPr>
        <w:t xml:space="preserve">, </w:t>
      </w:r>
      <w:proofErr w:type="spellStart"/>
      <w:ins w:id="58" w:author="Fong RERHANG" w:date="2021-12-08T12:03:00Z">
        <w:r>
          <w:rPr>
            <w:sz w:val="20"/>
            <w:szCs w:val="20"/>
          </w:rPr>
          <w:t>muaj</w:t>
        </w:r>
        <w:proofErr w:type="spellEnd"/>
        <w:r>
          <w:rPr>
            <w:sz w:val="20"/>
            <w:szCs w:val="20"/>
          </w:rPr>
          <w:t xml:space="preserve"> </w:t>
        </w:r>
        <w:proofErr w:type="spellStart"/>
        <w:r>
          <w:rPr>
            <w:sz w:val="20"/>
            <w:szCs w:val="20"/>
          </w:rPr>
          <w:t>ntshuag</w:t>
        </w:r>
      </w:ins>
      <w:proofErr w:type="spellEnd"/>
      <w:ins w:id="59" w:author="Fong RERHANG" w:date="2021-12-08T12:04:00Z">
        <w:r>
          <w:rPr>
            <w:sz w:val="20"/>
            <w:szCs w:val="20"/>
          </w:rPr>
          <w:t xml:space="preserve"> </w:t>
        </w:r>
      </w:ins>
      <w:del w:id="60" w:author="Fong RERHANG" w:date="2021-12-08T12:04:00Z">
        <w:r w:rsidR="00AD166D" w:rsidRPr="00041762" w:rsidDel="00CB78B7">
          <w:rPr>
            <w:sz w:val="20"/>
            <w:szCs w:val="20"/>
          </w:rPr>
          <w:delText>xa</w:delText>
        </w:r>
      </w:del>
      <w:r w:rsidR="00AD166D" w:rsidRPr="00041762">
        <w:rPr>
          <w:sz w:val="20"/>
          <w:szCs w:val="20"/>
        </w:rPr>
        <w:t xml:space="preserve"> </w:t>
      </w:r>
      <w:proofErr w:type="spellStart"/>
      <w:r w:rsidR="00AD166D" w:rsidRPr="00041762">
        <w:rPr>
          <w:sz w:val="20"/>
          <w:szCs w:val="20"/>
        </w:rPr>
        <w:t>tuaj</w:t>
      </w:r>
      <w:proofErr w:type="spellEnd"/>
      <w:r w:rsidR="00AD166D" w:rsidRPr="00041762">
        <w:rPr>
          <w:sz w:val="20"/>
          <w:szCs w:val="20"/>
        </w:rPr>
        <w:t xml:space="preserve"> </w:t>
      </w:r>
      <w:proofErr w:type="spellStart"/>
      <w:r w:rsidR="00AD166D" w:rsidRPr="00041762">
        <w:rPr>
          <w:sz w:val="20"/>
          <w:szCs w:val="20"/>
        </w:rPr>
        <w:t>tshiab</w:t>
      </w:r>
      <w:proofErr w:type="spellEnd"/>
      <w:r w:rsidR="00AD166D" w:rsidRPr="00041762">
        <w:rPr>
          <w:sz w:val="20"/>
          <w:szCs w:val="20"/>
        </w:rPr>
        <w:t xml:space="preserve"> </w:t>
      </w:r>
      <w:proofErr w:type="spellStart"/>
      <w:ins w:id="61" w:author="Fong RERHANG" w:date="2021-12-08T12:04:00Z">
        <w:r>
          <w:rPr>
            <w:sz w:val="20"/>
            <w:szCs w:val="20"/>
          </w:rPr>
          <w:t>kom</w:t>
        </w:r>
        <w:proofErr w:type="spellEnd"/>
        <w:r>
          <w:rPr>
            <w:sz w:val="20"/>
            <w:szCs w:val="20"/>
          </w:rPr>
          <w:t xml:space="preserve"> </w:t>
        </w:r>
        <w:proofErr w:type="spellStart"/>
        <w:r>
          <w:rPr>
            <w:sz w:val="20"/>
            <w:szCs w:val="20"/>
          </w:rPr>
          <w:t>ntau</w:t>
        </w:r>
        <w:proofErr w:type="spellEnd"/>
        <w:r>
          <w:rPr>
            <w:sz w:val="20"/>
            <w:szCs w:val="20"/>
          </w:rPr>
          <w:t xml:space="preserve"> </w:t>
        </w:r>
        <w:proofErr w:type="spellStart"/>
        <w:r>
          <w:rPr>
            <w:sz w:val="20"/>
            <w:szCs w:val="20"/>
          </w:rPr>
          <w:t>ntxiv</w:t>
        </w:r>
      </w:ins>
      <w:proofErr w:type="spellEnd"/>
      <w:del w:id="62" w:author="Fong RERHANG" w:date="2021-12-08T12:04:00Z">
        <w:r w:rsidR="00AD166D" w:rsidRPr="00041762" w:rsidDel="00CB78B7">
          <w:rPr>
            <w:sz w:val="20"/>
            <w:szCs w:val="20"/>
          </w:rPr>
          <w:delText>tua thaum lawv kis</w:delText>
        </w:r>
      </w:del>
      <w:r w:rsidR="00AD166D" w:rsidRPr="00041762">
        <w:rPr>
          <w:sz w:val="20"/>
          <w:szCs w:val="20"/>
        </w:rPr>
        <w:t xml:space="preserve">. </w:t>
      </w:r>
      <w:proofErr w:type="spellStart"/>
      <w:r w:rsidR="00AD166D" w:rsidRPr="00041762">
        <w:rPr>
          <w:sz w:val="20"/>
          <w:szCs w:val="20"/>
        </w:rPr>
        <w:t>Cov</w:t>
      </w:r>
      <w:proofErr w:type="spellEnd"/>
      <w:r w:rsidR="00AD166D" w:rsidRPr="00041762">
        <w:rPr>
          <w:sz w:val="20"/>
          <w:szCs w:val="20"/>
        </w:rPr>
        <w:t xml:space="preserve"> </w:t>
      </w:r>
      <w:proofErr w:type="spellStart"/>
      <w:r w:rsidR="00AD166D" w:rsidRPr="00041762">
        <w:rPr>
          <w:sz w:val="20"/>
          <w:szCs w:val="20"/>
        </w:rPr>
        <w:t>paj</w:t>
      </w:r>
      <w:proofErr w:type="spellEnd"/>
      <w:r w:rsidR="00AD166D" w:rsidRPr="00041762">
        <w:rPr>
          <w:sz w:val="20"/>
          <w:szCs w:val="20"/>
        </w:rPr>
        <w:t xml:space="preserve">, </w:t>
      </w:r>
      <w:proofErr w:type="spellStart"/>
      <w:r w:rsidR="00AD166D" w:rsidRPr="00041762">
        <w:rPr>
          <w:sz w:val="20"/>
          <w:szCs w:val="20"/>
        </w:rPr>
        <w:t>uas</w:t>
      </w:r>
      <w:proofErr w:type="spellEnd"/>
      <w:r w:rsidR="00AD166D" w:rsidRPr="00041762">
        <w:rPr>
          <w:sz w:val="20"/>
          <w:szCs w:val="20"/>
        </w:rPr>
        <w:t xml:space="preserve"> </w:t>
      </w:r>
      <w:proofErr w:type="spellStart"/>
      <w:r w:rsidR="00AD166D" w:rsidRPr="00041762">
        <w:rPr>
          <w:sz w:val="20"/>
          <w:szCs w:val="20"/>
        </w:rPr>
        <w:t>feem</w:t>
      </w:r>
      <w:proofErr w:type="spellEnd"/>
      <w:r w:rsidR="00AD166D" w:rsidRPr="00041762">
        <w:rPr>
          <w:sz w:val="20"/>
          <w:szCs w:val="20"/>
        </w:rPr>
        <w:t xml:space="preserve"> </w:t>
      </w:r>
      <w:proofErr w:type="spellStart"/>
      <w:r w:rsidR="00AD166D" w:rsidRPr="00041762">
        <w:rPr>
          <w:sz w:val="20"/>
          <w:szCs w:val="20"/>
        </w:rPr>
        <w:t>ntau</w:t>
      </w:r>
      <w:proofErr w:type="spellEnd"/>
      <w:r w:rsidR="00AD166D" w:rsidRPr="00041762">
        <w:rPr>
          <w:sz w:val="20"/>
          <w:szCs w:val="20"/>
        </w:rPr>
        <w:t xml:space="preserve"> </w:t>
      </w:r>
      <w:proofErr w:type="spellStart"/>
      <w:r w:rsidR="00AD166D" w:rsidRPr="00041762">
        <w:rPr>
          <w:sz w:val="20"/>
          <w:szCs w:val="20"/>
        </w:rPr>
        <w:t>tshwm</w:t>
      </w:r>
      <w:proofErr w:type="spellEnd"/>
      <w:r w:rsidR="00AD166D" w:rsidRPr="00041762">
        <w:rPr>
          <w:sz w:val="20"/>
          <w:szCs w:val="20"/>
        </w:rPr>
        <w:t xml:space="preserve"> sim </w:t>
      </w:r>
      <w:proofErr w:type="spellStart"/>
      <w:r w:rsidR="00AD166D" w:rsidRPr="00041762">
        <w:rPr>
          <w:sz w:val="20"/>
          <w:szCs w:val="20"/>
        </w:rPr>
        <w:t>rau</w:t>
      </w:r>
      <w:proofErr w:type="spellEnd"/>
      <w:r w:rsidR="00AD166D" w:rsidRPr="00041762">
        <w:rPr>
          <w:sz w:val="20"/>
          <w:szCs w:val="20"/>
        </w:rPr>
        <w:t xml:space="preserve"> </w:t>
      </w:r>
      <w:proofErr w:type="spellStart"/>
      <w:r w:rsidR="00AD166D" w:rsidRPr="00041762">
        <w:rPr>
          <w:sz w:val="20"/>
          <w:szCs w:val="20"/>
        </w:rPr>
        <w:t>lub</w:t>
      </w:r>
      <w:proofErr w:type="spellEnd"/>
      <w:r w:rsidR="00AD166D" w:rsidRPr="00041762">
        <w:rPr>
          <w:sz w:val="20"/>
          <w:szCs w:val="20"/>
        </w:rPr>
        <w:t xml:space="preserve"> Rau </w:t>
      </w:r>
      <w:proofErr w:type="spellStart"/>
      <w:r w:rsidR="00AD166D" w:rsidRPr="00041762">
        <w:rPr>
          <w:sz w:val="20"/>
          <w:szCs w:val="20"/>
        </w:rPr>
        <w:t>Hli</w:t>
      </w:r>
      <w:proofErr w:type="spellEnd"/>
      <w:r w:rsidR="00AD166D" w:rsidRPr="00041762">
        <w:rPr>
          <w:sz w:val="20"/>
          <w:szCs w:val="20"/>
        </w:rPr>
        <w:t xml:space="preserve">, </w:t>
      </w:r>
      <w:proofErr w:type="spellStart"/>
      <w:r w:rsidR="00AD166D" w:rsidRPr="00041762">
        <w:rPr>
          <w:sz w:val="20"/>
          <w:szCs w:val="20"/>
        </w:rPr>
        <w:t>tuaj</w:t>
      </w:r>
      <w:proofErr w:type="spellEnd"/>
      <w:r w:rsidR="00AD166D" w:rsidRPr="00041762">
        <w:rPr>
          <w:sz w:val="20"/>
          <w:szCs w:val="20"/>
        </w:rPr>
        <w:t xml:space="preserve"> </w:t>
      </w:r>
      <w:proofErr w:type="spellStart"/>
      <w:r w:rsidR="00AD166D" w:rsidRPr="00041762">
        <w:rPr>
          <w:sz w:val="20"/>
          <w:szCs w:val="20"/>
        </w:rPr>
        <w:t>yeem</w:t>
      </w:r>
      <w:proofErr w:type="spellEnd"/>
      <w:r w:rsidR="00AD166D" w:rsidRPr="00041762">
        <w:rPr>
          <w:sz w:val="20"/>
          <w:szCs w:val="20"/>
        </w:rPr>
        <w:t xml:space="preserve"> </w:t>
      </w:r>
      <w:proofErr w:type="spellStart"/>
      <w:r w:rsidR="00AD166D" w:rsidRPr="00041762">
        <w:rPr>
          <w:sz w:val="20"/>
          <w:szCs w:val="20"/>
        </w:rPr>
        <w:t>raug</w:t>
      </w:r>
      <w:proofErr w:type="spellEnd"/>
      <w:r w:rsidR="00AD166D" w:rsidRPr="00041762">
        <w:rPr>
          <w:sz w:val="20"/>
          <w:szCs w:val="20"/>
        </w:rPr>
        <w:t xml:space="preserve"> </w:t>
      </w:r>
      <w:proofErr w:type="spellStart"/>
      <w:r w:rsidR="00AD166D" w:rsidRPr="00041762">
        <w:rPr>
          <w:sz w:val="20"/>
          <w:szCs w:val="20"/>
        </w:rPr>
        <w:t>sau</w:t>
      </w:r>
      <w:proofErr w:type="spellEnd"/>
      <w:r w:rsidR="00AD166D" w:rsidRPr="00041762">
        <w:rPr>
          <w:sz w:val="20"/>
          <w:szCs w:val="20"/>
        </w:rPr>
        <w:t xml:space="preserve"> </w:t>
      </w:r>
      <w:proofErr w:type="spellStart"/>
      <w:r w:rsidR="00AD166D" w:rsidRPr="00041762">
        <w:rPr>
          <w:sz w:val="20"/>
          <w:szCs w:val="20"/>
        </w:rPr>
        <w:t>thiab</w:t>
      </w:r>
      <w:proofErr w:type="spellEnd"/>
      <w:r w:rsidR="00AD166D" w:rsidRPr="00041762">
        <w:rPr>
          <w:sz w:val="20"/>
          <w:szCs w:val="20"/>
        </w:rPr>
        <w:t xml:space="preserve"> </w:t>
      </w:r>
      <w:proofErr w:type="spellStart"/>
      <w:r w:rsidR="00AD166D" w:rsidRPr="00041762">
        <w:rPr>
          <w:sz w:val="20"/>
          <w:szCs w:val="20"/>
        </w:rPr>
        <w:t>qhuav</w:t>
      </w:r>
      <w:proofErr w:type="spellEnd"/>
      <w:r w:rsidR="00AD166D" w:rsidRPr="00041762">
        <w:rPr>
          <w:sz w:val="20"/>
          <w:szCs w:val="20"/>
        </w:rPr>
        <w:t xml:space="preserve">. </w:t>
      </w:r>
      <w:proofErr w:type="spellStart"/>
      <w:r w:rsidR="00AD166D" w:rsidRPr="00041762">
        <w:rPr>
          <w:sz w:val="20"/>
          <w:szCs w:val="20"/>
        </w:rPr>
        <w:t>Lub</w:t>
      </w:r>
      <w:proofErr w:type="spellEnd"/>
      <w:r w:rsidR="00AD166D" w:rsidRPr="00041762">
        <w:rPr>
          <w:sz w:val="20"/>
          <w:szCs w:val="20"/>
        </w:rPr>
        <w:t xml:space="preserve"> </w:t>
      </w:r>
      <w:del w:id="63" w:author="Fong RERHANG" w:date="2021-12-08T12:06:00Z">
        <w:r w:rsidR="00AD166D" w:rsidRPr="00041762" w:rsidDel="00F04B14">
          <w:rPr>
            <w:sz w:val="20"/>
            <w:szCs w:val="20"/>
          </w:rPr>
          <w:delText>berries ripen</w:delText>
        </w:r>
      </w:del>
      <w:proofErr w:type="spellStart"/>
      <w:ins w:id="64" w:author="Fong RERHANG" w:date="2021-12-08T12:06:00Z">
        <w:r w:rsidR="00F04B14">
          <w:rPr>
            <w:sz w:val="20"/>
            <w:szCs w:val="20"/>
          </w:rPr>
          <w:t>txiv</w:t>
        </w:r>
        <w:proofErr w:type="spellEnd"/>
        <w:r w:rsidR="00F04B14">
          <w:rPr>
            <w:sz w:val="20"/>
            <w:szCs w:val="20"/>
          </w:rPr>
          <w:t xml:space="preserve"> berry </w:t>
        </w:r>
        <w:proofErr w:type="spellStart"/>
        <w:r w:rsidR="00F04B14">
          <w:rPr>
            <w:sz w:val="20"/>
            <w:szCs w:val="20"/>
          </w:rPr>
          <w:t>uas</w:t>
        </w:r>
        <w:proofErr w:type="spellEnd"/>
        <w:r w:rsidR="00F04B14">
          <w:rPr>
            <w:sz w:val="20"/>
            <w:szCs w:val="20"/>
          </w:rPr>
          <w:t xml:space="preserve"> </w:t>
        </w:r>
        <w:proofErr w:type="spellStart"/>
        <w:r w:rsidR="00F04B14">
          <w:rPr>
            <w:sz w:val="20"/>
            <w:szCs w:val="20"/>
          </w:rPr>
          <w:t>siav</w:t>
        </w:r>
      </w:ins>
      <w:proofErr w:type="spellEnd"/>
      <w:r w:rsidR="00AD166D" w:rsidRPr="00041762">
        <w:rPr>
          <w:sz w:val="20"/>
          <w:szCs w:val="20"/>
        </w:rPr>
        <w:t xml:space="preserve"> </w:t>
      </w:r>
      <w:proofErr w:type="spellStart"/>
      <w:r w:rsidR="00AD166D" w:rsidRPr="00041762">
        <w:rPr>
          <w:sz w:val="20"/>
          <w:szCs w:val="20"/>
        </w:rPr>
        <w:t>nyob</w:t>
      </w:r>
      <w:proofErr w:type="spellEnd"/>
      <w:r w:rsidR="00AD166D" w:rsidRPr="00041762">
        <w:rPr>
          <w:sz w:val="20"/>
          <w:szCs w:val="20"/>
        </w:rPr>
        <w:t xml:space="preserve"> </w:t>
      </w:r>
      <w:proofErr w:type="spellStart"/>
      <w:r w:rsidR="00AD166D" w:rsidRPr="00041762">
        <w:rPr>
          <w:sz w:val="20"/>
          <w:szCs w:val="20"/>
        </w:rPr>
        <w:t>rau</w:t>
      </w:r>
      <w:proofErr w:type="spellEnd"/>
      <w:r w:rsidR="00AD166D" w:rsidRPr="00041762">
        <w:rPr>
          <w:sz w:val="20"/>
          <w:szCs w:val="20"/>
        </w:rPr>
        <w:t xml:space="preserve"> </w:t>
      </w:r>
      <w:proofErr w:type="spellStart"/>
      <w:r w:rsidR="00AD166D" w:rsidRPr="00041762">
        <w:rPr>
          <w:sz w:val="20"/>
          <w:szCs w:val="20"/>
        </w:rPr>
        <w:t>hauv</w:t>
      </w:r>
      <w:proofErr w:type="spellEnd"/>
      <w:r w:rsidR="00AD166D" w:rsidRPr="00041762">
        <w:rPr>
          <w:sz w:val="20"/>
          <w:szCs w:val="20"/>
        </w:rPr>
        <w:t xml:space="preserve"> </w:t>
      </w:r>
      <w:proofErr w:type="spellStart"/>
      <w:ins w:id="65" w:author="Fong RERHANG" w:date="2021-12-08T12:07:00Z">
        <w:r w:rsidR="00F04B14">
          <w:rPr>
            <w:sz w:val="20"/>
            <w:szCs w:val="20"/>
          </w:rPr>
          <w:t>qab</w:t>
        </w:r>
        <w:proofErr w:type="spellEnd"/>
        <w:r w:rsidR="00F04B14">
          <w:rPr>
            <w:sz w:val="20"/>
            <w:szCs w:val="20"/>
          </w:rPr>
          <w:t xml:space="preserve"> </w:t>
        </w:r>
      </w:ins>
      <w:del w:id="66" w:author="Fong RERHANG" w:date="2021-12-08T12:06:00Z">
        <w:r w:rsidR="00AD166D" w:rsidRPr="00041762" w:rsidDel="00F04B14">
          <w:rPr>
            <w:sz w:val="20"/>
            <w:szCs w:val="20"/>
          </w:rPr>
          <w:delText xml:space="preserve">lig </w:delText>
        </w:r>
      </w:del>
      <w:proofErr w:type="spellStart"/>
      <w:r w:rsidR="00AD166D" w:rsidRPr="00041762">
        <w:rPr>
          <w:sz w:val="20"/>
          <w:szCs w:val="20"/>
        </w:rPr>
        <w:t>Lub</w:t>
      </w:r>
      <w:proofErr w:type="spellEnd"/>
      <w:r w:rsidR="00AD166D" w:rsidRPr="00041762">
        <w:rPr>
          <w:sz w:val="20"/>
          <w:szCs w:val="20"/>
        </w:rPr>
        <w:t xml:space="preserve"> </w:t>
      </w:r>
      <w:proofErr w:type="spellStart"/>
      <w:r w:rsidR="00AD166D" w:rsidRPr="00041762">
        <w:rPr>
          <w:sz w:val="20"/>
          <w:szCs w:val="20"/>
        </w:rPr>
        <w:t>yim</w:t>
      </w:r>
      <w:proofErr w:type="spellEnd"/>
      <w:r w:rsidR="00AD166D" w:rsidRPr="00041762">
        <w:rPr>
          <w:sz w:val="20"/>
          <w:szCs w:val="20"/>
        </w:rPr>
        <w:t xml:space="preserve"> </w:t>
      </w:r>
      <w:proofErr w:type="spellStart"/>
      <w:r w:rsidR="00AD166D" w:rsidRPr="00041762">
        <w:rPr>
          <w:sz w:val="20"/>
          <w:szCs w:val="20"/>
        </w:rPr>
        <w:t>hli</w:t>
      </w:r>
      <w:proofErr w:type="spellEnd"/>
      <w:r w:rsidR="00AD166D" w:rsidRPr="00041762">
        <w:rPr>
          <w:sz w:val="20"/>
          <w:szCs w:val="20"/>
        </w:rPr>
        <w:t xml:space="preserve"> </w:t>
      </w:r>
      <w:proofErr w:type="spellStart"/>
      <w:r w:rsidR="00AD166D" w:rsidRPr="00041762">
        <w:rPr>
          <w:sz w:val="20"/>
          <w:szCs w:val="20"/>
        </w:rPr>
        <w:t>ntuj</w:t>
      </w:r>
      <w:proofErr w:type="spellEnd"/>
      <w:r w:rsidR="00AD166D" w:rsidRPr="00041762">
        <w:rPr>
          <w:sz w:val="20"/>
          <w:szCs w:val="20"/>
        </w:rPr>
        <w:t xml:space="preserve"> </w:t>
      </w:r>
      <w:proofErr w:type="spellStart"/>
      <w:r w:rsidR="00AD166D" w:rsidRPr="00041762">
        <w:rPr>
          <w:sz w:val="20"/>
          <w:szCs w:val="20"/>
        </w:rPr>
        <w:t>thiab</w:t>
      </w:r>
      <w:proofErr w:type="spellEnd"/>
      <w:r w:rsidR="00AD166D" w:rsidRPr="00041762">
        <w:rPr>
          <w:sz w:val="20"/>
          <w:szCs w:val="20"/>
        </w:rPr>
        <w:t xml:space="preserve"> </w:t>
      </w:r>
      <w:del w:id="67" w:author="Fong RERHANG" w:date="2021-12-08T12:07:00Z">
        <w:r w:rsidR="00AD166D" w:rsidRPr="00041762" w:rsidDel="00F04B14">
          <w:rPr>
            <w:sz w:val="20"/>
            <w:szCs w:val="20"/>
          </w:rPr>
          <w:delText>thaum ntxov</w:delText>
        </w:r>
        <w:r w:rsidR="00D20EB9" w:rsidRPr="00041762" w:rsidDel="00F04B14">
          <w:rPr>
            <w:sz w:val="20"/>
            <w:szCs w:val="20"/>
          </w:rPr>
          <w:delText xml:space="preserve"> ntawm</w:delText>
        </w:r>
      </w:del>
      <w:proofErr w:type="spellStart"/>
      <w:ins w:id="68" w:author="Fong RERHANG" w:date="2021-12-08T12:07:00Z">
        <w:r w:rsidR="00F04B14">
          <w:rPr>
            <w:sz w:val="20"/>
            <w:szCs w:val="20"/>
          </w:rPr>
          <w:t>pib</w:t>
        </w:r>
        <w:proofErr w:type="spellEnd"/>
        <w:r w:rsidR="00F04B14">
          <w:rPr>
            <w:sz w:val="20"/>
            <w:szCs w:val="20"/>
          </w:rPr>
          <w:t xml:space="preserve"> </w:t>
        </w:r>
        <w:proofErr w:type="spellStart"/>
        <w:r w:rsidR="00F04B14">
          <w:rPr>
            <w:sz w:val="20"/>
            <w:szCs w:val="20"/>
          </w:rPr>
          <w:t>lub</w:t>
        </w:r>
      </w:ins>
      <w:proofErr w:type="spellEnd"/>
      <w:r w:rsidR="00AD166D" w:rsidRPr="00041762">
        <w:rPr>
          <w:sz w:val="20"/>
          <w:szCs w:val="20"/>
        </w:rPr>
        <w:t xml:space="preserve"> </w:t>
      </w:r>
      <w:proofErr w:type="spellStart"/>
      <w:r w:rsidR="00AD166D" w:rsidRPr="00041762">
        <w:rPr>
          <w:sz w:val="20"/>
          <w:szCs w:val="20"/>
        </w:rPr>
        <w:t>Cuaj</w:t>
      </w:r>
      <w:proofErr w:type="spellEnd"/>
      <w:r w:rsidR="00AD166D" w:rsidRPr="00041762">
        <w:rPr>
          <w:sz w:val="20"/>
          <w:szCs w:val="20"/>
        </w:rPr>
        <w:t xml:space="preserve"> </w:t>
      </w:r>
      <w:proofErr w:type="spellStart"/>
      <w:r w:rsidR="00AD166D" w:rsidRPr="00041762">
        <w:rPr>
          <w:sz w:val="20"/>
          <w:szCs w:val="20"/>
        </w:rPr>
        <w:t>hlis</w:t>
      </w:r>
      <w:proofErr w:type="spellEnd"/>
      <w:r w:rsidR="00AD166D" w:rsidRPr="00041762">
        <w:rPr>
          <w:sz w:val="20"/>
          <w:szCs w:val="20"/>
        </w:rPr>
        <w:t xml:space="preserve"> </w:t>
      </w:r>
      <w:proofErr w:type="spellStart"/>
      <w:r w:rsidR="00AD166D" w:rsidRPr="00041762">
        <w:rPr>
          <w:sz w:val="20"/>
          <w:szCs w:val="20"/>
        </w:rPr>
        <w:t>nyob</w:t>
      </w:r>
      <w:proofErr w:type="spellEnd"/>
      <w:r w:rsidR="00AD166D" w:rsidRPr="00041762">
        <w:rPr>
          <w:sz w:val="20"/>
          <w:szCs w:val="20"/>
        </w:rPr>
        <w:t xml:space="preserve"> </w:t>
      </w:r>
      <w:proofErr w:type="spellStart"/>
      <w:r w:rsidR="00AD166D" w:rsidRPr="00041762">
        <w:rPr>
          <w:sz w:val="20"/>
          <w:szCs w:val="20"/>
        </w:rPr>
        <w:t>rau</w:t>
      </w:r>
      <w:proofErr w:type="spellEnd"/>
      <w:r w:rsidR="00AD166D" w:rsidRPr="00041762">
        <w:rPr>
          <w:sz w:val="20"/>
          <w:szCs w:val="20"/>
        </w:rPr>
        <w:t xml:space="preserve"> </w:t>
      </w:r>
      <w:proofErr w:type="spellStart"/>
      <w:r w:rsidR="00AD166D" w:rsidRPr="00041762">
        <w:rPr>
          <w:sz w:val="20"/>
          <w:szCs w:val="20"/>
        </w:rPr>
        <w:t>hauv</w:t>
      </w:r>
      <w:proofErr w:type="spellEnd"/>
      <w:r w:rsidR="00AD166D" w:rsidRPr="00041762">
        <w:rPr>
          <w:sz w:val="20"/>
          <w:szCs w:val="20"/>
        </w:rPr>
        <w:t xml:space="preserve"> </w:t>
      </w:r>
      <w:proofErr w:type="spellStart"/>
      <w:r w:rsidR="00AD166D" w:rsidRPr="00041762">
        <w:rPr>
          <w:sz w:val="20"/>
          <w:szCs w:val="20"/>
        </w:rPr>
        <w:t>ib</w:t>
      </w:r>
      <w:proofErr w:type="spellEnd"/>
      <w:r w:rsidR="00AD166D" w:rsidRPr="00041762">
        <w:rPr>
          <w:sz w:val="20"/>
          <w:szCs w:val="20"/>
        </w:rPr>
        <w:t xml:space="preserve"> </w:t>
      </w:r>
      <w:proofErr w:type="spellStart"/>
      <w:r w:rsidR="00AD166D" w:rsidRPr="00041762">
        <w:rPr>
          <w:sz w:val="20"/>
          <w:szCs w:val="20"/>
        </w:rPr>
        <w:t>pawg</w:t>
      </w:r>
      <w:proofErr w:type="spellEnd"/>
      <w:r w:rsidR="00AD166D" w:rsidRPr="00041762">
        <w:rPr>
          <w:sz w:val="20"/>
          <w:szCs w:val="20"/>
        </w:rPr>
        <w:t xml:space="preserve"> hu </w:t>
      </w:r>
      <w:proofErr w:type="spellStart"/>
      <w:r w:rsidR="00AD166D" w:rsidRPr="00041762">
        <w:rPr>
          <w:sz w:val="20"/>
          <w:szCs w:val="20"/>
        </w:rPr>
        <w:t>ua</w:t>
      </w:r>
      <w:proofErr w:type="spellEnd"/>
      <w:r w:rsidR="00AD166D" w:rsidRPr="00041762">
        <w:rPr>
          <w:sz w:val="20"/>
          <w:szCs w:val="20"/>
        </w:rPr>
        <w:t xml:space="preserve"> </w:t>
      </w:r>
      <w:proofErr w:type="spellStart"/>
      <w:ins w:id="69" w:author="Fong RERHANG" w:date="2021-12-08T12:08:00Z">
        <w:r w:rsidR="00F04B14">
          <w:rPr>
            <w:sz w:val="20"/>
            <w:szCs w:val="20"/>
          </w:rPr>
          <w:t>paj</w:t>
        </w:r>
        <w:proofErr w:type="spellEnd"/>
        <w:r w:rsidR="00F04B14">
          <w:rPr>
            <w:sz w:val="20"/>
            <w:szCs w:val="20"/>
          </w:rPr>
          <w:t xml:space="preserve"> </w:t>
        </w:r>
        <w:proofErr w:type="spellStart"/>
        <w:r w:rsidR="00F04B14">
          <w:rPr>
            <w:sz w:val="20"/>
            <w:szCs w:val="20"/>
          </w:rPr>
          <w:t>nthuav</w:t>
        </w:r>
        <w:proofErr w:type="spellEnd"/>
        <w:r w:rsidR="00F04B14">
          <w:rPr>
            <w:sz w:val="20"/>
            <w:szCs w:val="20"/>
          </w:rPr>
          <w:t xml:space="preserve"> (</w:t>
        </w:r>
      </w:ins>
      <w:r w:rsidR="00AD166D" w:rsidRPr="00041762">
        <w:rPr>
          <w:sz w:val="20"/>
          <w:szCs w:val="20"/>
        </w:rPr>
        <w:t>umbel</w:t>
      </w:r>
      <w:ins w:id="70" w:author="Fong RERHANG" w:date="2021-12-08T12:09:00Z">
        <w:r w:rsidR="00F04B14">
          <w:rPr>
            <w:sz w:val="20"/>
            <w:szCs w:val="20"/>
          </w:rPr>
          <w:t>)</w:t>
        </w:r>
      </w:ins>
      <w:r w:rsidR="00AD166D" w:rsidRPr="00041762">
        <w:rPr>
          <w:sz w:val="20"/>
          <w:szCs w:val="20"/>
        </w:rPr>
        <w:t>.</w:t>
      </w:r>
    </w:p>
    <w:p w14:paraId="7DAF0B6D" w14:textId="77777777" w:rsidR="00A3234B" w:rsidRDefault="00A3234B">
      <w:pPr>
        <w:rPr>
          <w:sz w:val="24"/>
          <w:szCs w:val="24"/>
        </w:rPr>
      </w:pPr>
    </w:p>
    <w:p w14:paraId="3F56521A" w14:textId="7CD7E053" w:rsidR="00A3234B" w:rsidRPr="00D6565C" w:rsidRDefault="00F04B14" w:rsidP="00D6565C">
      <w:pPr>
        <w:jc w:val="both"/>
        <w:rPr>
          <w:sz w:val="20"/>
          <w:szCs w:val="20"/>
        </w:rPr>
      </w:pPr>
      <w:proofErr w:type="spellStart"/>
      <w:ins w:id="71" w:author="Fong RERHANG" w:date="2021-12-08T12:09:00Z">
        <w:r>
          <w:rPr>
            <w:sz w:val="20"/>
            <w:szCs w:val="20"/>
          </w:rPr>
          <w:t>Cov</w:t>
        </w:r>
        <w:proofErr w:type="spellEnd"/>
        <w:r>
          <w:rPr>
            <w:sz w:val="20"/>
            <w:szCs w:val="20"/>
          </w:rPr>
          <w:t xml:space="preserve"> </w:t>
        </w:r>
        <w:proofErr w:type="spellStart"/>
        <w:r>
          <w:rPr>
            <w:sz w:val="20"/>
            <w:szCs w:val="20"/>
          </w:rPr>
          <w:t>tx</w:t>
        </w:r>
      </w:ins>
      <w:ins w:id="72" w:author="Fong RERHANG" w:date="2021-12-08T12:10:00Z">
        <w:r>
          <w:rPr>
            <w:sz w:val="20"/>
            <w:szCs w:val="20"/>
          </w:rPr>
          <w:t>iv</w:t>
        </w:r>
        <w:proofErr w:type="spellEnd"/>
        <w:r>
          <w:rPr>
            <w:sz w:val="20"/>
            <w:szCs w:val="20"/>
          </w:rPr>
          <w:t xml:space="preserve"> </w:t>
        </w:r>
      </w:ins>
      <w:del w:id="73" w:author="Fong RERHANG" w:date="2021-12-08T12:09:00Z">
        <w:r w:rsidR="00AD166D" w:rsidRPr="00D6565C" w:rsidDel="00F04B14">
          <w:rPr>
            <w:sz w:val="20"/>
            <w:szCs w:val="20"/>
          </w:rPr>
          <w:delText>E</w:delText>
        </w:r>
      </w:del>
      <w:ins w:id="74" w:author="Fong RERHANG" w:date="2021-12-08T12:09:00Z">
        <w:r>
          <w:rPr>
            <w:sz w:val="20"/>
            <w:szCs w:val="20"/>
          </w:rPr>
          <w:t>e</w:t>
        </w:r>
      </w:ins>
      <w:r w:rsidR="00AD166D" w:rsidRPr="00D6565C">
        <w:rPr>
          <w:sz w:val="20"/>
          <w:szCs w:val="20"/>
        </w:rPr>
        <w:t>lderberr</w:t>
      </w:r>
      <w:ins w:id="75" w:author="Fong RERHANG" w:date="2021-12-08T12:09:00Z">
        <w:r>
          <w:rPr>
            <w:sz w:val="20"/>
            <w:szCs w:val="20"/>
          </w:rPr>
          <w:t>y</w:t>
        </w:r>
      </w:ins>
      <w:del w:id="76" w:author="Fong RERHANG" w:date="2021-12-08T12:09:00Z">
        <w:r w:rsidR="00AD166D" w:rsidRPr="00D6565C" w:rsidDel="00F04B14">
          <w:rPr>
            <w:sz w:val="20"/>
            <w:szCs w:val="20"/>
          </w:rPr>
          <w:delText xml:space="preserve">ies </w:delText>
        </w:r>
        <w:r w:rsidR="006C54D5" w:rsidRPr="00D6565C" w:rsidDel="00F04B14">
          <w:rPr>
            <w:sz w:val="20"/>
            <w:szCs w:val="20"/>
          </w:rPr>
          <w:delText>kev</w:delText>
        </w:r>
      </w:del>
      <w:r w:rsidR="006C54D5" w:rsidRPr="00D6565C">
        <w:rPr>
          <w:sz w:val="20"/>
          <w:szCs w:val="20"/>
        </w:rPr>
        <w:t xml:space="preserve"> </w:t>
      </w:r>
      <w:proofErr w:type="spellStart"/>
      <w:r w:rsidR="00AD166D" w:rsidRPr="00D6565C">
        <w:rPr>
          <w:sz w:val="20"/>
          <w:szCs w:val="20"/>
        </w:rPr>
        <w:t>loj</w:t>
      </w:r>
      <w:proofErr w:type="spellEnd"/>
      <w:r w:rsidR="00AD166D" w:rsidRPr="00D6565C">
        <w:rPr>
          <w:sz w:val="20"/>
          <w:szCs w:val="20"/>
        </w:rPr>
        <w:t xml:space="preserve"> </w:t>
      </w:r>
      <w:proofErr w:type="spellStart"/>
      <w:r w:rsidR="00AD166D" w:rsidRPr="00D6565C">
        <w:rPr>
          <w:sz w:val="20"/>
          <w:szCs w:val="20"/>
        </w:rPr>
        <w:t>hlob</w:t>
      </w:r>
      <w:proofErr w:type="spellEnd"/>
      <w:r w:rsidR="00AD166D" w:rsidRPr="00D6565C">
        <w:rPr>
          <w:sz w:val="20"/>
          <w:szCs w:val="20"/>
        </w:rPr>
        <w:t xml:space="preserve"> </w:t>
      </w:r>
      <w:proofErr w:type="spellStart"/>
      <w:r w:rsidR="00AD166D" w:rsidRPr="00D6565C">
        <w:rPr>
          <w:sz w:val="20"/>
          <w:szCs w:val="20"/>
        </w:rPr>
        <w:t>nyob</w:t>
      </w:r>
      <w:proofErr w:type="spellEnd"/>
      <w:r w:rsidR="00AD166D" w:rsidRPr="00D6565C">
        <w:rPr>
          <w:sz w:val="20"/>
          <w:szCs w:val="20"/>
        </w:rPr>
        <w:t xml:space="preserve"> </w:t>
      </w:r>
      <w:proofErr w:type="spellStart"/>
      <w:r w:rsidR="00AD166D" w:rsidRPr="00D6565C">
        <w:rPr>
          <w:sz w:val="20"/>
          <w:szCs w:val="20"/>
        </w:rPr>
        <w:t>rau</w:t>
      </w:r>
      <w:proofErr w:type="spellEnd"/>
      <w:r w:rsidR="00AD166D" w:rsidRPr="00D6565C">
        <w:rPr>
          <w:sz w:val="20"/>
          <w:szCs w:val="20"/>
        </w:rPr>
        <w:t xml:space="preserve"> </w:t>
      </w:r>
      <w:proofErr w:type="spellStart"/>
      <w:r w:rsidR="00AD166D" w:rsidRPr="00D6565C">
        <w:rPr>
          <w:sz w:val="20"/>
          <w:szCs w:val="20"/>
        </w:rPr>
        <w:t>hauv</w:t>
      </w:r>
      <w:proofErr w:type="spellEnd"/>
      <w:r w:rsidR="00AD166D" w:rsidRPr="00D6565C">
        <w:rPr>
          <w:sz w:val="20"/>
          <w:szCs w:val="20"/>
        </w:rPr>
        <w:t xml:space="preserve"> </w:t>
      </w:r>
      <w:proofErr w:type="spellStart"/>
      <w:r w:rsidR="00AD166D" w:rsidRPr="00D6565C">
        <w:rPr>
          <w:sz w:val="20"/>
          <w:szCs w:val="20"/>
        </w:rPr>
        <w:t>ntau</w:t>
      </w:r>
      <w:proofErr w:type="spellEnd"/>
      <w:r w:rsidR="00AD166D" w:rsidRPr="00D6565C">
        <w:rPr>
          <w:sz w:val="20"/>
          <w:szCs w:val="20"/>
        </w:rPr>
        <w:t xml:space="preserve"> </w:t>
      </w:r>
      <w:proofErr w:type="spellStart"/>
      <w:r w:rsidR="00AD166D" w:rsidRPr="00D6565C">
        <w:rPr>
          <w:sz w:val="20"/>
          <w:szCs w:val="20"/>
        </w:rPr>
        <w:t>qhov</w:t>
      </w:r>
      <w:proofErr w:type="spellEnd"/>
      <w:r w:rsidR="00AD166D" w:rsidRPr="00D6565C">
        <w:rPr>
          <w:sz w:val="20"/>
          <w:szCs w:val="20"/>
        </w:rPr>
        <w:t xml:space="preserve"> chaw </w:t>
      </w:r>
      <w:proofErr w:type="spellStart"/>
      <w:r w:rsidR="00AD166D" w:rsidRPr="00D6565C">
        <w:rPr>
          <w:sz w:val="20"/>
          <w:szCs w:val="20"/>
        </w:rPr>
        <w:t>thiab</w:t>
      </w:r>
      <w:proofErr w:type="spellEnd"/>
      <w:r w:rsidR="00AD166D" w:rsidRPr="00D6565C">
        <w:rPr>
          <w:sz w:val="20"/>
          <w:szCs w:val="20"/>
        </w:rPr>
        <w:t xml:space="preserve"> </w:t>
      </w:r>
      <w:proofErr w:type="spellStart"/>
      <w:ins w:id="77" w:author="Fong RERHANG" w:date="2021-12-08T12:10:00Z">
        <w:r>
          <w:rPr>
            <w:sz w:val="20"/>
            <w:szCs w:val="20"/>
          </w:rPr>
          <w:t>ntau</w:t>
        </w:r>
        <w:proofErr w:type="spellEnd"/>
        <w:r>
          <w:rPr>
            <w:sz w:val="20"/>
            <w:szCs w:val="20"/>
          </w:rPr>
          <w:t xml:space="preserve"> </w:t>
        </w:r>
      </w:ins>
      <w:proofErr w:type="spellStart"/>
      <w:r w:rsidR="00AD166D" w:rsidRPr="00D6565C">
        <w:rPr>
          <w:sz w:val="20"/>
          <w:szCs w:val="20"/>
        </w:rPr>
        <w:t>hom</w:t>
      </w:r>
      <w:proofErr w:type="spellEnd"/>
      <w:r w:rsidR="00AD166D" w:rsidRPr="00D6565C">
        <w:rPr>
          <w:sz w:val="20"/>
          <w:szCs w:val="20"/>
        </w:rPr>
        <w:t xml:space="preserve"> av, tab sis </w:t>
      </w:r>
      <w:proofErr w:type="spellStart"/>
      <w:r w:rsidR="00AD166D" w:rsidRPr="00D6565C">
        <w:rPr>
          <w:sz w:val="20"/>
          <w:szCs w:val="20"/>
        </w:rPr>
        <w:t>thaum</w:t>
      </w:r>
      <w:proofErr w:type="spellEnd"/>
      <w:r w:rsidR="00AD166D" w:rsidRPr="00D6565C">
        <w:rPr>
          <w:sz w:val="20"/>
          <w:szCs w:val="20"/>
        </w:rPr>
        <w:t xml:space="preserve"> cog </w:t>
      </w:r>
      <w:proofErr w:type="spellStart"/>
      <w:r w:rsidR="00AD166D" w:rsidRPr="00D6565C">
        <w:rPr>
          <w:sz w:val="20"/>
          <w:szCs w:val="20"/>
        </w:rPr>
        <w:t>rau</w:t>
      </w:r>
      <w:proofErr w:type="spellEnd"/>
      <w:r w:rsidR="00AD166D" w:rsidRPr="00D6565C">
        <w:rPr>
          <w:sz w:val="20"/>
          <w:szCs w:val="20"/>
        </w:rPr>
        <w:t xml:space="preserve"> </w:t>
      </w:r>
      <w:proofErr w:type="spellStart"/>
      <w:r w:rsidR="00AD166D" w:rsidRPr="00D6565C">
        <w:rPr>
          <w:sz w:val="20"/>
          <w:szCs w:val="20"/>
        </w:rPr>
        <w:t>ntau</w:t>
      </w:r>
      <w:proofErr w:type="spellEnd"/>
      <w:r w:rsidR="00AD166D" w:rsidRPr="00D6565C">
        <w:rPr>
          <w:sz w:val="20"/>
          <w:szCs w:val="20"/>
        </w:rPr>
        <w:t xml:space="preserve"> </w:t>
      </w:r>
      <w:proofErr w:type="spellStart"/>
      <w:r w:rsidR="00AD166D" w:rsidRPr="00D6565C">
        <w:rPr>
          <w:sz w:val="20"/>
          <w:szCs w:val="20"/>
        </w:rPr>
        <w:t>lawm</w:t>
      </w:r>
      <w:proofErr w:type="spellEnd"/>
      <w:r w:rsidR="00AD166D" w:rsidRPr="00D6565C">
        <w:rPr>
          <w:sz w:val="20"/>
          <w:szCs w:val="20"/>
        </w:rPr>
        <w:t xml:space="preserve"> </w:t>
      </w:r>
      <w:proofErr w:type="spellStart"/>
      <w:r w:rsidR="00AD166D" w:rsidRPr="00D6565C">
        <w:rPr>
          <w:sz w:val="20"/>
          <w:szCs w:val="20"/>
        </w:rPr>
        <w:t>lawv</w:t>
      </w:r>
      <w:proofErr w:type="spellEnd"/>
      <w:r w:rsidR="00AD166D" w:rsidRPr="00D6565C">
        <w:rPr>
          <w:sz w:val="20"/>
          <w:szCs w:val="20"/>
        </w:rPr>
        <w:t xml:space="preserve"> </w:t>
      </w:r>
      <w:proofErr w:type="spellStart"/>
      <w:r w:rsidR="00AD166D" w:rsidRPr="00D6565C">
        <w:rPr>
          <w:sz w:val="20"/>
          <w:szCs w:val="20"/>
        </w:rPr>
        <w:t>ua</w:t>
      </w:r>
      <w:proofErr w:type="spellEnd"/>
      <w:r w:rsidR="00AD166D" w:rsidRPr="00D6565C">
        <w:rPr>
          <w:sz w:val="20"/>
          <w:szCs w:val="20"/>
        </w:rPr>
        <w:t xml:space="preserve"> tau zoo </w:t>
      </w:r>
      <w:proofErr w:type="spellStart"/>
      <w:r w:rsidR="00AD166D" w:rsidRPr="00D6565C">
        <w:rPr>
          <w:sz w:val="20"/>
          <w:szCs w:val="20"/>
        </w:rPr>
        <w:t>tshaj</w:t>
      </w:r>
      <w:proofErr w:type="spellEnd"/>
      <w:r w:rsidR="00AD166D" w:rsidRPr="00D6565C">
        <w:rPr>
          <w:sz w:val="20"/>
          <w:szCs w:val="20"/>
        </w:rPr>
        <w:t xml:space="preserve"> </w:t>
      </w:r>
      <w:proofErr w:type="spellStart"/>
      <w:r w:rsidR="00AD166D" w:rsidRPr="00D6565C">
        <w:rPr>
          <w:sz w:val="20"/>
          <w:szCs w:val="20"/>
        </w:rPr>
        <w:t>plaws</w:t>
      </w:r>
      <w:proofErr w:type="spellEnd"/>
      <w:r w:rsidR="00AD166D" w:rsidRPr="00D6565C">
        <w:rPr>
          <w:sz w:val="20"/>
          <w:szCs w:val="20"/>
        </w:rPr>
        <w:t xml:space="preserve"> </w:t>
      </w:r>
      <w:proofErr w:type="spellStart"/>
      <w:r w:rsidR="00AD166D" w:rsidRPr="00D6565C">
        <w:rPr>
          <w:sz w:val="20"/>
          <w:szCs w:val="20"/>
        </w:rPr>
        <w:t>nyob</w:t>
      </w:r>
      <w:proofErr w:type="spellEnd"/>
      <w:r w:rsidR="00AD166D" w:rsidRPr="00D6565C">
        <w:rPr>
          <w:sz w:val="20"/>
          <w:szCs w:val="20"/>
        </w:rPr>
        <w:t xml:space="preserve"> </w:t>
      </w:r>
      <w:proofErr w:type="spellStart"/>
      <w:r w:rsidR="00AD166D" w:rsidRPr="00D6565C">
        <w:rPr>
          <w:sz w:val="20"/>
          <w:szCs w:val="20"/>
        </w:rPr>
        <w:t>rau</w:t>
      </w:r>
      <w:proofErr w:type="spellEnd"/>
      <w:r w:rsidR="00AD166D" w:rsidRPr="00D6565C">
        <w:rPr>
          <w:sz w:val="20"/>
          <w:szCs w:val="20"/>
        </w:rPr>
        <w:t xml:space="preserve"> </w:t>
      </w:r>
      <w:proofErr w:type="spellStart"/>
      <w:r w:rsidR="00AD166D" w:rsidRPr="00D6565C">
        <w:rPr>
          <w:sz w:val="20"/>
          <w:szCs w:val="20"/>
        </w:rPr>
        <w:t>hauv</w:t>
      </w:r>
      <w:proofErr w:type="spellEnd"/>
      <w:r w:rsidR="00AD166D" w:rsidRPr="00D6565C">
        <w:rPr>
          <w:sz w:val="20"/>
          <w:szCs w:val="20"/>
        </w:rPr>
        <w:t xml:space="preserve"> </w:t>
      </w:r>
      <w:ins w:id="78" w:author="Fong RERHANG" w:date="2021-12-08T12:11:00Z">
        <w:r>
          <w:rPr>
            <w:sz w:val="20"/>
            <w:szCs w:val="20"/>
          </w:rPr>
          <w:t>chaw</w:t>
        </w:r>
      </w:ins>
      <w:ins w:id="79" w:author="Fong RERHANG" w:date="2021-12-08T12:12:00Z">
        <w:r>
          <w:rPr>
            <w:sz w:val="20"/>
            <w:szCs w:val="20"/>
          </w:rPr>
          <w:t xml:space="preserve"> pas dim,</w:t>
        </w:r>
      </w:ins>
      <w:ins w:id="80" w:author="Fong RERHANG" w:date="2021-12-08T12:11:00Z">
        <w:r>
          <w:rPr>
            <w:sz w:val="20"/>
            <w:szCs w:val="20"/>
          </w:rPr>
          <w:t xml:space="preserve"> av zoo</w:t>
        </w:r>
      </w:ins>
      <w:ins w:id="81" w:author="Fong RERHANG" w:date="2021-12-08T12:12:00Z">
        <w:r>
          <w:rPr>
            <w:sz w:val="20"/>
            <w:szCs w:val="20"/>
          </w:rPr>
          <w:t xml:space="preserve"> </w:t>
        </w:r>
      </w:ins>
      <w:del w:id="82" w:author="Fong RERHANG" w:date="2021-12-08T12:12:00Z">
        <w:r w:rsidR="00AD166D" w:rsidRPr="00D6565C" w:rsidDel="00F04B14">
          <w:rPr>
            <w:sz w:val="20"/>
            <w:szCs w:val="20"/>
          </w:rPr>
          <w:delText>drained, fertile</w:delText>
        </w:r>
      </w:del>
      <w:r w:rsidR="00AD166D" w:rsidRPr="00D6565C">
        <w:rPr>
          <w:sz w:val="20"/>
          <w:szCs w:val="20"/>
        </w:rPr>
        <w:t xml:space="preserve"> </w:t>
      </w:r>
      <w:proofErr w:type="spellStart"/>
      <w:r w:rsidR="00D6565C" w:rsidRPr="00D6565C">
        <w:rPr>
          <w:sz w:val="20"/>
          <w:szCs w:val="20"/>
        </w:rPr>
        <w:t>cov</w:t>
      </w:r>
      <w:proofErr w:type="spellEnd"/>
      <w:r w:rsidR="00D6565C" w:rsidRPr="00D6565C">
        <w:rPr>
          <w:sz w:val="20"/>
          <w:szCs w:val="20"/>
        </w:rPr>
        <w:t xml:space="preserve"> </w:t>
      </w:r>
      <w:r w:rsidR="00AD166D" w:rsidRPr="00D6565C">
        <w:rPr>
          <w:sz w:val="20"/>
          <w:szCs w:val="20"/>
        </w:rPr>
        <w:t xml:space="preserve">av </w:t>
      </w:r>
      <w:proofErr w:type="spellStart"/>
      <w:r w:rsidR="00AD166D" w:rsidRPr="00D6565C">
        <w:rPr>
          <w:sz w:val="20"/>
          <w:szCs w:val="20"/>
        </w:rPr>
        <w:t>nyob</w:t>
      </w:r>
      <w:proofErr w:type="spellEnd"/>
      <w:r w:rsidR="00AD166D" w:rsidRPr="00D6565C">
        <w:rPr>
          <w:sz w:val="20"/>
          <w:szCs w:val="20"/>
        </w:rPr>
        <w:t xml:space="preserve"> </w:t>
      </w:r>
      <w:proofErr w:type="spellStart"/>
      <w:r w:rsidR="00AD166D" w:rsidRPr="00D6565C">
        <w:rPr>
          <w:sz w:val="20"/>
          <w:szCs w:val="20"/>
        </w:rPr>
        <w:t>rau</w:t>
      </w:r>
      <w:proofErr w:type="spellEnd"/>
      <w:r w:rsidR="00AD166D" w:rsidRPr="00D6565C">
        <w:rPr>
          <w:sz w:val="20"/>
          <w:szCs w:val="20"/>
        </w:rPr>
        <w:t xml:space="preserve"> </w:t>
      </w:r>
      <w:proofErr w:type="spellStart"/>
      <w:r w:rsidR="00AD166D" w:rsidRPr="00D6565C">
        <w:rPr>
          <w:sz w:val="20"/>
          <w:szCs w:val="20"/>
        </w:rPr>
        <w:t>hauv</w:t>
      </w:r>
      <w:proofErr w:type="spellEnd"/>
      <w:r w:rsidR="00AD166D" w:rsidRPr="00D6565C">
        <w:rPr>
          <w:sz w:val="20"/>
          <w:szCs w:val="20"/>
        </w:rPr>
        <w:t xml:space="preserve"> </w:t>
      </w:r>
      <w:proofErr w:type="spellStart"/>
      <w:r w:rsidR="00AD166D" w:rsidRPr="00D6565C">
        <w:rPr>
          <w:sz w:val="20"/>
          <w:szCs w:val="20"/>
        </w:rPr>
        <w:t>feem</w:t>
      </w:r>
      <w:proofErr w:type="spellEnd"/>
      <w:r w:rsidR="00AD166D" w:rsidRPr="00D6565C">
        <w:rPr>
          <w:sz w:val="20"/>
          <w:szCs w:val="20"/>
        </w:rPr>
        <w:t xml:space="preserve"> </w:t>
      </w:r>
      <w:proofErr w:type="spellStart"/>
      <w:r w:rsidR="00AD166D" w:rsidRPr="00D6565C">
        <w:rPr>
          <w:sz w:val="20"/>
          <w:szCs w:val="20"/>
        </w:rPr>
        <w:t>ntau</w:t>
      </w:r>
      <w:proofErr w:type="spellEnd"/>
      <w:r w:rsidR="00AD166D" w:rsidRPr="00D6565C">
        <w:rPr>
          <w:sz w:val="20"/>
          <w:szCs w:val="20"/>
        </w:rPr>
        <w:t xml:space="preserve"> </w:t>
      </w:r>
      <w:proofErr w:type="spellStart"/>
      <w:ins w:id="83" w:author="Fong RERHANG" w:date="2021-12-08T12:13:00Z">
        <w:r w:rsidRPr="00D6565C">
          <w:rPr>
            <w:sz w:val="20"/>
            <w:szCs w:val="20"/>
          </w:rPr>
          <w:t>qhov</w:t>
        </w:r>
        <w:proofErr w:type="spellEnd"/>
        <w:r w:rsidRPr="00D6565C">
          <w:rPr>
            <w:sz w:val="20"/>
            <w:szCs w:val="20"/>
          </w:rPr>
          <w:t xml:space="preserve"> chaw </w:t>
        </w:r>
      </w:ins>
      <w:proofErr w:type="spellStart"/>
      <w:r w:rsidR="00AD166D" w:rsidRPr="00D6565C">
        <w:rPr>
          <w:sz w:val="20"/>
          <w:szCs w:val="20"/>
        </w:rPr>
        <w:t>tshav</w:t>
      </w:r>
      <w:proofErr w:type="spellEnd"/>
      <w:r w:rsidR="00AD166D" w:rsidRPr="00D6565C">
        <w:rPr>
          <w:sz w:val="20"/>
          <w:szCs w:val="20"/>
        </w:rPr>
        <w:t xml:space="preserve"> </w:t>
      </w:r>
      <w:proofErr w:type="spellStart"/>
      <w:r w:rsidR="00AD166D" w:rsidRPr="00D6565C">
        <w:rPr>
          <w:sz w:val="20"/>
          <w:szCs w:val="20"/>
        </w:rPr>
        <w:t>ntuj</w:t>
      </w:r>
      <w:proofErr w:type="spellEnd"/>
      <w:del w:id="84" w:author="Fong RERHANG" w:date="2021-12-08T12:13:00Z">
        <w:r w:rsidR="00AD166D" w:rsidRPr="00D6565C" w:rsidDel="00F04B14">
          <w:rPr>
            <w:sz w:val="20"/>
            <w:szCs w:val="20"/>
          </w:rPr>
          <w:delText xml:space="preserve"> qhov chaw</w:delText>
        </w:r>
      </w:del>
      <w:r w:rsidR="00AD166D" w:rsidRPr="00D6565C">
        <w:rPr>
          <w:sz w:val="20"/>
          <w:szCs w:val="20"/>
        </w:rPr>
        <w:t xml:space="preserve">. </w:t>
      </w:r>
      <w:proofErr w:type="spellStart"/>
      <w:r w:rsidR="00AD166D" w:rsidRPr="00D6565C">
        <w:rPr>
          <w:sz w:val="20"/>
          <w:szCs w:val="20"/>
        </w:rPr>
        <w:t>Lawv</w:t>
      </w:r>
      <w:proofErr w:type="spellEnd"/>
      <w:r w:rsidR="00AD166D" w:rsidRPr="00D6565C">
        <w:rPr>
          <w:sz w:val="20"/>
          <w:szCs w:val="20"/>
        </w:rPr>
        <w:t xml:space="preserve"> </w:t>
      </w:r>
      <w:proofErr w:type="spellStart"/>
      <w:r w:rsidR="00AD166D" w:rsidRPr="00D6565C">
        <w:rPr>
          <w:sz w:val="20"/>
          <w:szCs w:val="20"/>
        </w:rPr>
        <w:t>tuaj</w:t>
      </w:r>
      <w:proofErr w:type="spellEnd"/>
      <w:r w:rsidR="00AD166D" w:rsidRPr="00D6565C">
        <w:rPr>
          <w:sz w:val="20"/>
          <w:szCs w:val="20"/>
        </w:rPr>
        <w:t xml:space="preserve"> </w:t>
      </w:r>
      <w:proofErr w:type="spellStart"/>
      <w:r w:rsidR="00AD166D" w:rsidRPr="00D6565C">
        <w:rPr>
          <w:sz w:val="20"/>
          <w:szCs w:val="20"/>
        </w:rPr>
        <w:t>yeem</w:t>
      </w:r>
      <w:proofErr w:type="spellEnd"/>
      <w:r w:rsidR="00AD166D" w:rsidRPr="00D6565C">
        <w:rPr>
          <w:sz w:val="20"/>
          <w:szCs w:val="20"/>
        </w:rPr>
        <w:t xml:space="preserve"> </w:t>
      </w:r>
      <w:proofErr w:type="spellStart"/>
      <w:r w:rsidR="00AD166D" w:rsidRPr="00D6565C">
        <w:rPr>
          <w:sz w:val="20"/>
          <w:szCs w:val="20"/>
        </w:rPr>
        <w:t>loj</w:t>
      </w:r>
      <w:proofErr w:type="spellEnd"/>
      <w:r w:rsidR="00AD166D" w:rsidRPr="00D6565C">
        <w:rPr>
          <w:sz w:val="20"/>
          <w:szCs w:val="20"/>
        </w:rPr>
        <w:t xml:space="preserve"> </w:t>
      </w:r>
      <w:proofErr w:type="spellStart"/>
      <w:r w:rsidR="00AD166D" w:rsidRPr="00D6565C">
        <w:rPr>
          <w:sz w:val="20"/>
          <w:szCs w:val="20"/>
        </w:rPr>
        <w:t>hlob</w:t>
      </w:r>
      <w:proofErr w:type="spellEnd"/>
      <w:r w:rsidR="00AD166D" w:rsidRPr="00D6565C">
        <w:rPr>
          <w:sz w:val="20"/>
          <w:szCs w:val="20"/>
        </w:rPr>
        <w:t xml:space="preserve"> </w:t>
      </w:r>
      <w:proofErr w:type="spellStart"/>
      <w:r w:rsidR="00AD166D" w:rsidRPr="00D6565C">
        <w:rPr>
          <w:sz w:val="20"/>
          <w:szCs w:val="20"/>
        </w:rPr>
        <w:t>raws</w:t>
      </w:r>
      <w:proofErr w:type="spellEnd"/>
      <w:r w:rsidR="00AD166D" w:rsidRPr="00D6565C">
        <w:rPr>
          <w:sz w:val="20"/>
          <w:szCs w:val="20"/>
        </w:rPr>
        <w:t xml:space="preserve"> li </w:t>
      </w:r>
      <w:proofErr w:type="spellStart"/>
      <w:r w:rsidR="00AD166D" w:rsidRPr="00D6565C">
        <w:rPr>
          <w:sz w:val="20"/>
          <w:szCs w:val="20"/>
        </w:rPr>
        <w:t>ib</w:t>
      </w:r>
      <w:proofErr w:type="spellEnd"/>
      <w:r w:rsidR="00AD166D" w:rsidRPr="00D6565C">
        <w:rPr>
          <w:sz w:val="20"/>
          <w:szCs w:val="20"/>
        </w:rPr>
        <w:t xml:space="preserve"> </w:t>
      </w:r>
      <w:proofErr w:type="spellStart"/>
      <w:r w:rsidR="00AD166D" w:rsidRPr="00D6565C">
        <w:rPr>
          <w:sz w:val="20"/>
          <w:szCs w:val="20"/>
        </w:rPr>
        <w:t>feem</w:t>
      </w:r>
      <w:proofErr w:type="spellEnd"/>
      <w:r w:rsidR="00AD166D" w:rsidRPr="00D6565C">
        <w:rPr>
          <w:sz w:val="20"/>
          <w:szCs w:val="20"/>
        </w:rPr>
        <w:t xml:space="preserve"> </w:t>
      </w:r>
      <w:proofErr w:type="spellStart"/>
      <w:r w:rsidR="00AD166D" w:rsidRPr="00D6565C">
        <w:rPr>
          <w:sz w:val="20"/>
          <w:szCs w:val="20"/>
        </w:rPr>
        <w:t>ntawm</w:t>
      </w:r>
      <w:proofErr w:type="spellEnd"/>
      <w:ins w:id="85" w:author="Fong RERHANG" w:date="2021-12-08T12:14:00Z">
        <w:r>
          <w:rPr>
            <w:sz w:val="20"/>
            <w:szCs w:val="20"/>
          </w:rPr>
          <w:t xml:space="preserve"> </w:t>
        </w:r>
        <w:proofErr w:type="spellStart"/>
        <w:r>
          <w:rPr>
            <w:sz w:val="20"/>
            <w:szCs w:val="20"/>
          </w:rPr>
          <w:t>cov</w:t>
        </w:r>
        <w:proofErr w:type="spellEnd"/>
        <w:r>
          <w:rPr>
            <w:sz w:val="20"/>
            <w:szCs w:val="20"/>
          </w:rPr>
          <w:t xml:space="preserve"> </w:t>
        </w:r>
        <w:proofErr w:type="spellStart"/>
        <w:r>
          <w:rPr>
            <w:sz w:val="20"/>
            <w:szCs w:val="20"/>
          </w:rPr>
          <w:t>muaj</w:t>
        </w:r>
        <w:proofErr w:type="spellEnd"/>
        <w:r>
          <w:rPr>
            <w:sz w:val="20"/>
            <w:szCs w:val="20"/>
          </w:rPr>
          <w:t xml:space="preserve"> </w:t>
        </w:r>
        <w:proofErr w:type="spellStart"/>
        <w:r>
          <w:rPr>
            <w:sz w:val="20"/>
            <w:szCs w:val="20"/>
          </w:rPr>
          <w:t>kwj</w:t>
        </w:r>
        <w:proofErr w:type="spellEnd"/>
        <w:r>
          <w:rPr>
            <w:sz w:val="20"/>
            <w:szCs w:val="20"/>
          </w:rPr>
          <w:t xml:space="preserve"> deg</w:t>
        </w:r>
      </w:ins>
      <w:del w:id="86" w:author="Fong RERHANG" w:date="2021-12-08T12:14:00Z">
        <w:r w:rsidR="00AD166D" w:rsidRPr="00D6565C" w:rsidDel="00F04B14">
          <w:rPr>
            <w:sz w:val="20"/>
            <w:szCs w:val="20"/>
          </w:rPr>
          <w:delText xml:space="preserve"> riparian</w:delText>
        </w:r>
      </w:del>
      <w:del w:id="87" w:author="Fong RERHANG" w:date="2021-12-08T12:15:00Z">
        <w:r w:rsidR="00AD166D" w:rsidRPr="00D6565C" w:rsidDel="00F04B14">
          <w:rPr>
            <w:sz w:val="20"/>
            <w:szCs w:val="20"/>
          </w:rPr>
          <w:delText xml:space="preserve"> tsis</w:delText>
        </w:r>
      </w:del>
      <w:r w:rsidR="00AD166D" w:rsidRPr="00D6565C">
        <w:rPr>
          <w:sz w:val="20"/>
          <w:szCs w:val="20"/>
        </w:rPr>
        <w:t xml:space="preserve"> los </w:t>
      </w:r>
      <w:proofErr w:type="spellStart"/>
      <w:r w:rsidR="00AD166D" w:rsidRPr="00D6565C">
        <w:rPr>
          <w:sz w:val="20"/>
          <w:szCs w:val="20"/>
        </w:rPr>
        <w:t>yog</w:t>
      </w:r>
      <w:proofErr w:type="spellEnd"/>
      <w:r w:rsidR="00AD166D" w:rsidRPr="00D6565C">
        <w:rPr>
          <w:sz w:val="20"/>
          <w:szCs w:val="20"/>
        </w:rPr>
        <w:t xml:space="preserve"> </w:t>
      </w:r>
      <w:proofErr w:type="spellStart"/>
      <w:r w:rsidR="00AD166D" w:rsidRPr="00D6565C">
        <w:rPr>
          <w:sz w:val="20"/>
          <w:szCs w:val="20"/>
        </w:rPr>
        <w:t>ua</w:t>
      </w:r>
      <w:proofErr w:type="spellEnd"/>
      <w:r w:rsidR="00AD166D" w:rsidRPr="00D6565C">
        <w:rPr>
          <w:sz w:val="20"/>
          <w:szCs w:val="20"/>
        </w:rPr>
        <w:t xml:space="preserve"> </w:t>
      </w:r>
      <w:proofErr w:type="spellStart"/>
      <w:r w:rsidR="00AD166D" w:rsidRPr="00D6565C">
        <w:rPr>
          <w:sz w:val="20"/>
          <w:szCs w:val="20"/>
        </w:rPr>
        <w:t>kab</w:t>
      </w:r>
      <w:proofErr w:type="spellEnd"/>
      <w:r w:rsidR="00AD166D" w:rsidRPr="00D6565C">
        <w:rPr>
          <w:sz w:val="20"/>
          <w:szCs w:val="20"/>
        </w:rPr>
        <w:t xml:space="preserve"> </w:t>
      </w:r>
      <w:proofErr w:type="spellStart"/>
      <w:r w:rsidR="00AD166D" w:rsidRPr="00D6565C">
        <w:rPr>
          <w:sz w:val="20"/>
          <w:szCs w:val="20"/>
        </w:rPr>
        <w:t>hauv</w:t>
      </w:r>
      <w:proofErr w:type="spellEnd"/>
      <w:r w:rsidR="00AD166D" w:rsidRPr="00D6565C">
        <w:rPr>
          <w:sz w:val="20"/>
          <w:szCs w:val="20"/>
        </w:rPr>
        <w:t xml:space="preserve"> </w:t>
      </w:r>
      <w:proofErr w:type="spellStart"/>
      <w:r w:rsidR="00AD166D" w:rsidRPr="00D6565C">
        <w:rPr>
          <w:sz w:val="20"/>
          <w:szCs w:val="20"/>
        </w:rPr>
        <w:t>txoj</w:t>
      </w:r>
      <w:proofErr w:type="spellEnd"/>
      <w:r w:rsidR="00AD166D" w:rsidRPr="00D6565C">
        <w:rPr>
          <w:sz w:val="20"/>
          <w:szCs w:val="20"/>
        </w:rPr>
        <w:t xml:space="preserve"> </w:t>
      </w:r>
      <w:proofErr w:type="spellStart"/>
      <w:r w:rsidR="00AD166D" w:rsidRPr="00D6565C">
        <w:rPr>
          <w:sz w:val="20"/>
          <w:szCs w:val="20"/>
        </w:rPr>
        <w:t>kev</w:t>
      </w:r>
      <w:proofErr w:type="spellEnd"/>
      <w:r w:rsidR="00AD166D" w:rsidRPr="00D6565C">
        <w:rPr>
          <w:sz w:val="20"/>
          <w:szCs w:val="20"/>
        </w:rPr>
        <w:t xml:space="preserve"> cog </w:t>
      </w:r>
      <w:proofErr w:type="spellStart"/>
      <w:r w:rsidR="00AD166D" w:rsidRPr="00D6565C">
        <w:rPr>
          <w:sz w:val="20"/>
          <w:szCs w:val="20"/>
        </w:rPr>
        <w:t>qoob</w:t>
      </w:r>
      <w:proofErr w:type="spellEnd"/>
      <w:r w:rsidR="00AD166D" w:rsidRPr="00D6565C">
        <w:rPr>
          <w:sz w:val="20"/>
          <w:szCs w:val="20"/>
        </w:rPr>
        <w:t xml:space="preserve"> loo </w:t>
      </w:r>
      <w:proofErr w:type="spellStart"/>
      <w:r w:rsidR="00AD166D" w:rsidRPr="00D6565C">
        <w:rPr>
          <w:sz w:val="20"/>
          <w:szCs w:val="20"/>
        </w:rPr>
        <w:t>tsim</w:t>
      </w:r>
      <w:proofErr w:type="spellEnd"/>
      <w:r w:rsidR="00AD166D" w:rsidRPr="00D6565C">
        <w:rPr>
          <w:sz w:val="20"/>
          <w:szCs w:val="20"/>
        </w:rPr>
        <w:t xml:space="preserve">. </w:t>
      </w:r>
      <w:proofErr w:type="spellStart"/>
      <w:ins w:id="88" w:author="Fong RERHANG" w:date="2021-12-08T12:15:00Z">
        <w:r>
          <w:rPr>
            <w:sz w:val="20"/>
            <w:szCs w:val="20"/>
          </w:rPr>
          <w:t>Cov</w:t>
        </w:r>
        <w:proofErr w:type="spellEnd"/>
        <w:r>
          <w:rPr>
            <w:sz w:val="20"/>
            <w:szCs w:val="20"/>
          </w:rPr>
          <w:t xml:space="preserve"> </w:t>
        </w:r>
        <w:proofErr w:type="spellStart"/>
        <w:r>
          <w:rPr>
            <w:sz w:val="20"/>
            <w:szCs w:val="20"/>
          </w:rPr>
          <w:t>txiv</w:t>
        </w:r>
        <w:proofErr w:type="spellEnd"/>
        <w:r>
          <w:rPr>
            <w:sz w:val="20"/>
            <w:szCs w:val="20"/>
          </w:rPr>
          <w:t xml:space="preserve"> </w:t>
        </w:r>
      </w:ins>
      <w:del w:id="89" w:author="Fong RERHANG" w:date="2021-12-08T12:15:00Z">
        <w:r w:rsidR="00AD166D" w:rsidRPr="00D6565C" w:rsidDel="00F04B14">
          <w:rPr>
            <w:sz w:val="20"/>
            <w:szCs w:val="20"/>
          </w:rPr>
          <w:delText>E</w:delText>
        </w:r>
      </w:del>
      <w:ins w:id="90" w:author="Fong RERHANG" w:date="2021-12-08T12:15:00Z">
        <w:r>
          <w:rPr>
            <w:sz w:val="20"/>
            <w:szCs w:val="20"/>
          </w:rPr>
          <w:t>e</w:t>
        </w:r>
      </w:ins>
      <w:r w:rsidR="00AD166D" w:rsidRPr="00D6565C">
        <w:rPr>
          <w:sz w:val="20"/>
          <w:szCs w:val="20"/>
        </w:rPr>
        <w:t>lderberr</w:t>
      </w:r>
      <w:ins w:id="91" w:author="Fong RERHANG" w:date="2021-12-08T12:15:00Z">
        <w:r>
          <w:rPr>
            <w:sz w:val="20"/>
            <w:szCs w:val="20"/>
          </w:rPr>
          <w:t>y</w:t>
        </w:r>
      </w:ins>
      <w:del w:id="92" w:author="Fong RERHANG" w:date="2021-12-08T12:15:00Z">
        <w:r w:rsidR="00AD166D" w:rsidRPr="00D6565C" w:rsidDel="00F04B14">
          <w:rPr>
            <w:sz w:val="20"/>
            <w:szCs w:val="20"/>
          </w:rPr>
          <w:delText>ies</w:delText>
        </w:r>
      </w:del>
      <w:r w:rsidR="00AD166D" w:rsidRPr="00D6565C">
        <w:rPr>
          <w:sz w:val="20"/>
          <w:szCs w:val="20"/>
        </w:rPr>
        <w:t xml:space="preserve"> </w:t>
      </w:r>
      <w:proofErr w:type="spellStart"/>
      <w:r w:rsidR="00AD166D" w:rsidRPr="00D6565C">
        <w:rPr>
          <w:sz w:val="20"/>
          <w:szCs w:val="20"/>
        </w:rPr>
        <w:t>tuaj</w:t>
      </w:r>
      <w:proofErr w:type="spellEnd"/>
      <w:r w:rsidR="00AD166D" w:rsidRPr="00D6565C">
        <w:rPr>
          <w:sz w:val="20"/>
          <w:szCs w:val="20"/>
        </w:rPr>
        <w:t xml:space="preserve"> </w:t>
      </w:r>
      <w:proofErr w:type="spellStart"/>
      <w:r w:rsidR="00AD166D" w:rsidRPr="00D6565C">
        <w:rPr>
          <w:sz w:val="20"/>
          <w:szCs w:val="20"/>
        </w:rPr>
        <w:t>yeem</w:t>
      </w:r>
      <w:proofErr w:type="spellEnd"/>
      <w:r w:rsidR="00AD166D" w:rsidRPr="00D6565C">
        <w:rPr>
          <w:sz w:val="20"/>
          <w:szCs w:val="20"/>
        </w:rPr>
        <w:t xml:space="preserve"> </w:t>
      </w:r>
      <w:proofErr w:type="spellStart"/>
      <w:r w:rsidR="00AD166D" w:rsidRPr="00D6565C">
        <w:rPr>
          <w:sz w:val="20"/>
          <w:szCs w:val="20"/>
        </w:rPr>
        <w:t>loj</w:t>
      </w:r>
      <w:proofErr w:type="spellEnd"/>
      <w:r w:rsidR="00AD166D" w:rsidRPr="00D6565C">
        <w:rPr>
          <w:sz w:val="20"/>
          <w:szCs w:val="20"/>
        </w:rPr>
        <w:t xml:space="preserve"> </w:t>
      </w:r>
      <w:proofErr w:type="spellStart"/>
      <w:r w:rsidR="00AD166D" w:rsidRPr="00D6565C">
        <w:rPr>
          <w:sz w:val="20"/>
          <w:szCs w:val="20"/>
        </w:rPr>
        <w:t>hlob</w:t>
      </w:r>
      <w:proofErr w:type="spellEnd"/>
      <w:r w:rsidR="00AD166D" w:rsidRPr="00D6565C">
        <w:rPr>
          <w:sz w:val="20"/>
          <w:szCs w:val="20"/>
        </w:rPr>
        <w:t xml:space="preserve"> </w:t>
      </w:r>
      <w:proofErr w:type="spellStart"/>
      <w:r w:rsidR="00AD166D" w:rsidRPr="00D6565C">
        <w:rPr>
          <w:sz w:val="20"/>
          <w:szCs w:val="20"/>
        </w:rPr>
        <w:t>nyob</w:t>
      </w:r>
      <w:proofErr w:type="spellEnd"/>
      <w:r w:rsidR="00AD166D" w:rsidRPr="00D6565C">
        <w:rPr>
          <w:sz w:val="20"/>
          <w:szCs w:val="20"/>
        </w:rPr>
        <w:t xml:space="preserve"> </w:t>
      </w:r>
      <w:proofErr w:type="spellStart"/>
      <w:r w:rsidR="00AD166D" w:rsidRPr="00D6565C">
        <w:rPr>
          <w:sz w:val="20"/>
          <w:szCs w:val="20"/>
        </w:rPr>
        <w:t>rau</w:t>
      </w:r>
      <w:proofErr w:type="spellEnd"/>
      <w:r w:rsidR="00AD166D" w:rsidRPr="00D6565C">
        <w:rPr>
          <w:sz w:val="20"/>
          <w:szCs w:val="20"/>
        </w:rPr>
        <w:t xml:space="preserve"> </w:t>
      </w:r>
      <w:proofErr w:type="spellStart"/>
      <w:r w:rsidR="00AD166D" w:rsidRPr="00D6565C">
        <w:rPr>
          <w:sz w:val="20"/>
          <w:szCs w:val="20"/>
        </w:rPr>
        <w:t>hauv</w:t>
      </w:r>
      <w:proofErr w:type="spellEnd"/>
      <w:r w:rsidR="00AD166D" w:rsidRPr="00D6565C">
        <w:rPr>
          <w:sz w:val="20"/>
          <w:szCs w:val="20"/>
        </w:rPr>
        <w:t xml:space="preserve"> </w:t>
      </w:r>
      <w:ins w:id="93" w:author="Fong RERHANG" w:date="2021-12-08T12:16:00Z">
        <w:r w:rsidR="00B6631C">
          <w:rPr>
            <w:sz w:val="20"/>
            <w:szCs w:val="20"/>
          </w:rPr>
          <w:t xml:space="preserve">chaws </w:t>
        </w:r>
        <w:proofErr w:type="spellStart"/>
        <w:r w:rsidR="00B6631C">
          <w:rPr>
            <w:sz w:val="20"/>
            <w:szCs w:val="20"/>
          </w:rPr>
          <w:t>vaj</w:t>
        </w:r>
        <w:proofErr w:type="spellEnd"/>
        <w:r w:rsidR="00B6631C">
          <w:rPr>
            <w:sz w:val="20"/>
            <w:szCs w:val="20"/>
          </w:rPr>
          <w:t xml:space="preserve"> </w:t>
        </w:r>
        <w:proofErr w:type="spellStart"/>
        <w:r w:rsidR="00B6631C">
          <w:rPr>
            <w:sz w:val="20"/>
            <w:szCs w:val="20"/>
          </w:rPr>
          <w:t>txiv</w:t>
        </w:r>
        <w:proofErr w:type="spellEnd"/>
        <w:r w:rsidR="00B6631C">
          <w:rPr>
            <w:sz w:val="20"/>
            <w:szCs w:val="20"/>
          </w:rPr>
          <w:t xml:space="preserve"> </w:t>
        </w:r>
        <w:proofErr w:type="spellStart"/>
        <w:r w:rsidR="00B6631C">
          <w:rPr>
            <w:sz w:val="20"/>
            <w:szCs w:val="20"/>
          </w:rPr>
          <w:t>ntoo</w:t>
        </w:r>
      </w:ins>
      <w:proofErr w:type="spellEnd"/>
      <w:del w:id="94" w:author="Fong RERHANG" w:date="2021-12-08T12:16:00Z">
        <w:r w:rsidR="00AD166D" w:rsidRPr="00D6565C" w:rsidDel="00B6631C">
          <w:rPr>
            <w:sz w:val="20"/>
            <w:szCs w:val="20"/>
          </w:rPr>
          <w:delText>ib qho orchard style</w:delText>
        </w:r>
      </w:del>
      <w:r w:rsidR="00AD166D" w:rsidRPr="00D6565C">
        <w:rPr>
          <w:sz w:val="20"/>
          <w:szCs w:val="20"/>
        </w:rPr>
        <w:t xml:space="preserve">, </w:t>
      </w:r>
      <w:proofErr w:type="spellStart"/>
      <w:r w:rsidR="00AD166D" w:rsidRPr="00D6565C">
        <w:rPr>
          <w:sz w:val="20"/>
          <w:szCs w:val="20"/>
        </w:rPr>
        <w:t>hauv</w:t>
      </w:r>
      <w:proofErr w:type="spellEnd"/>
      <w:r w:rsidR="00AD166D" w:rsidRPr="00D6565C">
        <w:rPr>
          <w:sz w:val="20"/>
          <w:szCs w:val="20"/>
        </w:rPr>
        <w:t xml:space="preserve"> </w:t>
      </w:r>
      <w:proofErr w:type="spellStart"/>
      <w:ins w:id="95" w:author="Fong RERHANG" w:date="2021-12-08T12:17:00Z">
        <w:r w:rsidR="00B6631C">
          <w:rPr>
            <w:sz w:val="20"/>
            <w:szCs w:val="20"/>
          </w:rPr>
          <w:t>tij</w:t>
        </w:r>
        <w:proofErr w:type="spellEnd"/>
        <w:r w:rsidR="00B6631C">
          <w:rPr>
            <w:sz w:val="20"/>
            <w:szCs w:val="20"/>
          </w:rPr>
          <w:t xml:space="preserve"> </w:t>
        </w:r>
        <w:proofErr w:type="spellStart"/>
        <w:r w:rsidR="00B6631C">
          <w:rPr>
            <w:sz w:val="20"/>
            <w:szCs w:val="20"/>
          </w:rPr>
          <w:t>thaj</w:t>
        </w:r>
      </w:ins>
      <w:proofErr w:type="spellEnd"/>
      <w:del w:id="96" w:author="Fong RERHANG" w:date="2021-12-08T12:17:00Z">
        <w:r w:rsidR="00AD166D" w:rsidRPr="00D6565C" w:rsidDel="00B6631C">
          <w:rPr>
            <w:sz w:val="20"/>
            <w:szCs w:val="20"/>
          </w:rPr>
          <w:delText>blocks</w:delText>
        </w:r>
      </w:del>
      <w:r w:rsidR="00AD166D" w:rsidRPr="00D6565C">
        <w:rPr>
          <w:sz w:val="20"/>
          <w:szCs w:val="20"/>
        </w:rPr>
        <w:t xml:space="preserve">. </w:t>
      </w:r>
      <w:proofErr w:type="spellStart"/>
      <w:r w:rsidR="00AD166D" w:rsidRPr="00D6565C">
        <w:rPr>
          <w:sz w:val="20"/>
          <w:szCs w:val="20"/>
        </w:rPr>
        <w:t>Txoj</w:t>
      </w:r>
      <w:proofErr w:type="spellEnd"/>
      <w:r w:rsidR="00AD166D" w:rsidRPr="00D6565C">
        <w:rPr>
          <w:sz w:val="20"/>
          <w:szCs w:val="20"/>
        </w:rPr>
        <w:t xml:space="preserve"> </w:t>
      </w:r>
      <w:proofErr w:type="spellStart"/>
      <w:r w:rsidR="00AD166D" w:rsidRPr="00D6565C">
        <w:rPr>
          <w:sz w:val="20"/>
          <w:szCs w:val="20"/>
        </w:rPr>
        <w:t>kev</w:t>
      </w:r>
      <w:proofErr w:type="spellEnd"/>
      <w:r w:rsidR="00AD166D" w:rsidRPr="00D6565C">
        <w:rPr>
          <w:sz w:val="20"/>
          <w:szCs w:val="20"/>
        </w:rPr>
        <w:t xml:space="preserve"> no </w:t>
      </w:r>
      <w:proofErr w:type="spellStart"/>
      <w:r w:rsidR="00AD166D" w:rsidRPr="00D6565C">
        <w:rPr>
          <w:sz w:val="20"/>
          <w:szCs w:val="20"/>
        </w:rPr>
        <w:t>ua</w:t>
      </w:r>
      <w:proofErr w:type="spellEnd"/>
      <w:r w:rsidR="00AD166D" w:rsidRPr="00D6565C">
        <w:rPr>
          <w:sz w:val="20"/>
          <w:szCs w:val="20"/>
        </w:rPr>
        <w:t xml:space="preserve"> </w:t>
      </w:r>
      <w:proofErr w:type="spellStart"/>
      <w:r w:rsidR="00AD166D" w:rsidRPr="00D6565C">
        <w:rPr>
          <w:sz w:val="20"/>
          <w:szCs w:val="20"/>
        </w:rPr>
        <w:t>rau</w:t>
      </w:r>
      <w:proofErr w:type="spellEnd"/>
      <w:r w:rsidR="00AD166D" w:rsidRPr="00D6565C">
        <w:rPr>
          <w:sz w:val="20"/>
          <w:szCs w:val="20"/>
        </w:rPr>
        <w:t xml:space="preserve"> </w:t>
      </w:r>
      <w:proofErr w:type="spellStart"/>
      <w:r w:rsidR="00AD166D" w:rsidRPr="00D6565C">
        <w:rPr>
          <w:sz w:val="20"/>
          <w:szCs w:val="20"/>
        </w:rPr>
        <w:t>kev</w:t>
      </w:r>
      <w:proofErr w:type="spellEnd"/>
      <w:r w:rsidR="00AD166D" w:rsidRPr="00D6565C">
        <w:rPr>
          <w:sz w:val="20"/>
          <w:szCs w:val="20"/>
        </w:rPr>
        <w:t xml:space="preserve"> </w:t>
      </w:r>
      <w:proofErr w:type="spellStart"/>
      <w:r w:rsidR="00AD166D" w:rsidRPr="00D6565C">
        <w:rPr>
          <w:sz w:val="20"/>
          <w:szCs w:val="20"/>
        </w:rPr>
        <w:t>sau</w:t>
      </w:r>
      <w:proofErr w:type="spellEnd"/>
      <w:r w:rsidR="00AD166D" w:rsidRPr="00D6565C">
        <w:rPr>
          <w:sz w:val="20"/>
          <w:szCs w:val="20"/>
        </w:rPr>
        <w:t xml:space="preserve"> </w:t>
      </w:r>
      <w:proofErr w:type="spellStart"/>
      <w:r w:rsidR="00AD166D" w:rsidRPr="00D6565C">
        <w:rPr>
          <w:sz w:val="20"/>
          <w:szCs w:val="20"/>
        </w:rPr>
        <w:t>qoob</w:t>
      </w:r>
      <w:proofErr w:type="spellEnd"/>
      <w:r w:rsidR="00AD166D" w:rsidRPr="00D6565C">
        <w:rPr>
          <w:sz w:val="20"/>
          <w:szCs w:val="20"/>
        </w:rPr>
        <w:t xml:space="preserve"> loo </w:t>
      </w:r>
      <w:proofErr w:type="spellStart"/>
      <w:r w:rsidR="00AD166D" w:rsidRPr="00D6565C">
        <w:rPr>
          <w:sz w:val="20"/>
          <w:szCs w:val="20"/>
        </w:rPr>
        <w:t>thiab</w:t>
      </w:r>
      <w:proofErr w:type="spellEnd"/>
      <w:r w:rsidR="00AD166D" w:rsidRPr="00D6565C">
        <w:rPr>
          <w:sz w:val="20"/>
          <w:szCs w:val="20"/>
        </w:rPr>
        <w:t xml:space="preserve"> </w:t>
      </w:r>
      <w:proofErr w:type="spellStart"/>
      <w:r w:rsidR="00AD166D" w:rsidRPr="00D6565C">
        <w:rPr>
          <w:sz w:val="20"/>
          <w:szCs w:val="20"/>
        </w:rPr>
        <w:t>kev</w:t>
      </w:r>
      <w:proofErr w:type="spellEnd"/>
      <w:r w:rsidR="00AD166D" w:rsidRPr="00D6565C">
        <w:rPr>
          <w:sz w:val="20"/>
          <w:szCs w:val="20"/>
        </w:rPr>
        <w:t xml:space="preserve"> </w:t>
      </w:r>
      <w:proofErr w:type="spellStart"/>
      <w:r w:rsidR="00AD166D" w:rsidRPr="00D6565C">
        <w:rPr>
          <w:sz w:val="20"/>
          <w:szCs w:val="20"/>
        </w:rPr>
        <w:t>saib</w:t>
      </w:r>
      <w:proofErr w:type="spellEnd"/>
      <w:r w:rsidR="00AD166D" w:rsidRPr="00D6565C">
        <w:rPr>
          <w:sz w:val="20"/>
          <w:szCs w:val="20"/>
        </w:rPr>
        <w:t xml:space="preserve"> </w:t>
      </w:r>
      <w:proofErr w:type="spellStart"/>
      <w:r w:rsidR="00AD166D" w:rsidRPr="00D6565C">
        <w:rPr>
          <w:sz w:val="20"/>
          <w:szCs w:val="20"/>
        </w:rPr>
        <w:t>xyuas</w:t>
      </w:r>
      <w:proofErr w:type="spellEnd"/>
      <w:r w:rsidR="00AD166D" w:rsidRPr="00D6565C">
        <w:rPr>
          <w:sz w:val="20"/>
          <w:szCs w:val="20"/>
        </w:rPr>
        <w:t xml:space="preserve"> zoo </w:t>
      </w:r>
      <w:proofErr w:type="spellStart"/>
      <w:r w:rsidR="00AD166D" w:rsidRPr="00D6565C">
        <w:rPr>
          <w:sz w:val="20"/>
          <w:szCs w:val="20"/>
        </w:rPr>
        <w:t>dua</w:t>
      </w:r>
      <w:proofErr w:type="spellEnd"/>
      <w:r w:rsidR="00AD166D" w:rsidRPr="00D6565C">
        <w:rPr>
          <w:sz w:val="20"/>
          <w:szCs w:val="20"/>
        </w:rPr>
        <w:t xml:space="preserve">, </w:t>
      </w:r>
      <w:proofErr w:type="spellStart"/>
      <w:r w:rsidR="00AD166D" w:rsidRPr="00D6565C">
        <w:rPr>
          <w:sz w:val="20"/>
          <w:szCs w:val="20"/>
        </w:rPr>
        <w:t>thiab</w:t>
      </w:r>
      <w:proofErr w:type="spellEnd"/>
      <w:r w:rsidR="00AD166D" w:rsidRPr="00D6565C">
        <w:rPr>
          <w:sz w:val="20"/>
          <w:szCs w:val="20"/>
        </w:rPr>
        <w:t xml:space="preserve"> </w:t>
      </w:r>
      <w:proofErr w:type="spellStart"/>
      <w:r w:rsidR="00AD166D" w:rsidRPr="00D6565C">
        <w:rPr>
          <w:sz w:val="20"/>
          <w:szCs w:val="20"/>
        </w:rPr>
        <w:t>yog</w:t>
      </w:r>
      <w:proofErr w:type="spellEnd"/>
      <w:r w:rsidR="00AD166D" w:rsidRPr="00D6565C">
        <w:rPr>
          <w:sz w:val="20"/>
          <w:szCs w:val="20"/>
        </w:rPr>
        <w:t xml:space="preserve"> li </w:t>
      </w:r>
      <w:proofErr w:type="spellStart"/>
      <w:r w:rsidR="00AD166D" w:rsidRPr="00D6565C">
        <w:rPr>
          <w:sz w:val="20"/>
          <w:szCs w:val="20"/>
        </w:rPr>
        <w:t>feem</w:t>
      </w:r>
      <w:proofErr w:type="spellEnd"/>
      <w:r w:rsidR="00AD166D" w:rsidRPr="00D6565C">
        <w:rPr>
          <w:sz w:val="20"/>
          <w:szCs w:val="20"/>
        </w:rPr>
        <w:t xml:space="preserve"> </w:t>
      </w:r>
      <w:del w:id="97" w:author="Fong RERHANG" w:date="2021-12-08T12:18:00Z">
        <w:r w:rsidR="00AD166D" w:rsidRPr="00D6565C" w:rsidDel="00B6631C">
          <w:rPr>
            <w:sz w:val="20"/>
            <w:szCs w:val="20"/>
          </w:rPr>
          <w:delText>ntau siv rau ntau qhov ntim ntau dua.</w:delText>
        </w:r>
      </w:del>
      <w:proofErr w:type="spellStart"/>
      <w:ins w:id="98" w:author="Fong RERHANG" w:date="2021-12-08T12:18:00Z">
        <w:r w:rsidR="00B6631C">
          <w:rPr>
            <w:sz w:val="20"/>
            <w:szCs w:val="20"/>
          </w:rPr>
          <w:t>ntawm</w:t>
        </w:r>
        <w:proofErr w:type="spellEnd"/>
        <w:r w:rsidR="00B6631C">
          <w:rPr>
            <w:sz w:val="20"/>
            <w:szCs w:val="20"/>
          </w:rPr>
          <w:t xml:space="preserve"> </w:t>
        </w:r>
        <w:proofErr w:type="spellStart"/>
        <w:r w:rsidR="00B6631C">
          <w:rPr>
            <w:sz w:val="20"/>
            <w:szCs w:val="20"/>
          </w:rPr>
          <w:t>kev</w:t>
        </w:r>
        <w:proofErr w:type="spellEnd"/>
        <w:r w:rsidR="00B6631C">
          <w:rPr>
            <w:sz w:val="20"/>
            <w:szCs w:val="20"/>
          </w:rPr>
          <w:t xml:space="preserve"> </w:t>
        </w:r>
        <w:proofErr w:type="spellStart"/>
        <w:r w:rsidR="00B6631C">
          <w:rPr>
            <w:sz w:val="20"/>
            <w:szCs w:val="20"/>
          </w:rPr>
          <w:t>ua</w:t>
        </w:r>
        <w:proofErr w:type="spellEnd"/>
        <w:r w:rsidR="00B6631C">
          <w:rPr>
            <w:sz w:val="20"/>
            <w:szCs w:val="20"/>
          </w:rPr>
          <w:t xml:space="preserve"> tau zoo </w:t>
        </w:r>
        <w:proofErr w:type="spellStart"/>
        <w:r w:rsidR="00B6631C">
          <w:rPr>
            <w:sz w:val="20"/>
            <w:szCs w:val="20"/>
          </w:rPr>
          <w:t>dua</w:t>
        </w:r>
        <w:proofErr w:type="spellEnd"/>
        <w:r w:rsidR="00B6631C">
          <w:rPr>
            <w:sz w:val="20"/>
            <w:szCs w:val="20"/>
          </w:rPr>
          <w:t xml:space="preserve">. </w:t>
        </w:r>
      </w:ins>
    </w:p>
    <w:p w14:paraId="6D9892DF" w14:textId="77777777" w:rsidR="00A3234B" w:rsidRDefault="00A3234B">
      <w:pPr>
        <w:rPr>
          <w:sz w:val="24"/>
          <w:szCs w:val="24"/>
        </w:rPr>
      </w:pPr>
    </w:p>
    <w:p w14:paraId="104EB060" w14:textId="77777777" w:rsidR="00E54B0C" w:rsidRDefault="00E54B0C">
      <w:pPr>
        <w:rPr>
          <w:sz w:val="24"/>
          <w:szCs w:val="24"/>
        </w:rPr>
      </w:pPr>
    </w:p>
    <w:p w14:paraId="2E24456C" w14:textId="77777777" w:rsidR="00E54B0C" w:rsidRDefault="00E54B0C">
      <w:pPr>
        <w:rPr>
          <w:sz w:val="24"/>
          <w:szCs w:val="24"/>
        </w:rPr>
      </w:pPr>
    </w:p>
    <w:p w14:paraId="3D88BD2A" w14:textId="77777777" w:rsidR="00E54B0C" w:rsidRDefault="00E54B0C">
      <w:pPr>
        <w:rPr>
          <w:sz w:val="24"/>
          <w:szCs w:val="24"/>
        </w:rPr>
      </w:pPr>
    </w:p>
    <w:p w14:paraId="0FBEA2E1" w14:textId="77777777" w:rsidR="00E54B0C" w:rsidRDefault="00E54B0C">
      <w:pPr>
        <w:rPr>
          <w:sz w:val="24"/>
          <w:szCs w:val="24"/>
        </w:rPr>
      </w:pPr>
    </w:p>
    <w:p w14:paraId="55C2302C" w14:textId="77777777" w:rsidR="00E54B0C" w:rsidRDefault="00E54B0C">
      <w:pPr>
        <w:rPr>
          <w:sz w:val="24"/>
          <w:szCs w:val="24"/>
        </w:rPr>
      </w:pPr>
    </w:p>
    <w:p w14:paraId="5637F557" w14:textId="77777777" w:rsidR="00E54B0C" w:rsidRDefault="00E54B0C">
      <w:pPr>
        <w:rPr>
          <w:sz w:val="24"/>
          <w:szCs w:val="24"/>
        </w:rPr>
      </w:pPr>
    </w:p>
    <w:p w14:paraId="114776A4" w14:textId="15BEDD2E" w:rsidR="00A3234B" w:rsidRPr="000A529D" w:rsidRDefault="004C5BA8" w:rsidP="000A529D">
      <w:pPr>
        <w:jc w:val="both"/>
        <w:rPr>
          <w:sz w:val="20"/>
          <w:szCs w:val="20"/>
        </w:rPr>
      </w:pPr>
      <w:proofErr w:type="spellStart"/>
      <w:r w:rsidRPr="000A529D">
        <w:rPr>
          <w:sz w:val="20"/>
          <w:szCs w:val="20"/>
        </w:rPr>
        <w:t>Qhov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y</w:t>
      </w:r>
      <w:r w:rsidR="00AD166D" w:rsidRPr="000A529D">
        <w:rPr>
          <w:sz w:val="20"/>
          <w:szCs w:val="20"/>
        </w:rPr>
        <w:t>uav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tsum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muaj</w:t>
      </w:r>
      <w:proofErr w:type="spellEnd"/>
      <w:r w:rsidRPr="000A529D">
        <w:rPr>
          <w:sz w:val="20"/>
          <w:szCs w:val="20"/>
        </w:rPr>
        <w:t xml:space="preserve"> (Requirements</w:t>
      </w:r>
      <w:r w:rsidR="00545B78" w:rsidRPr="000A529D">
        <w:rPr>
          <w:sz w:val="20"/>
          <w:szCs w:val="20"/>
        </w:rPr>
        <w:t>)</w:t>
      </w:r>
      <w:r w:rsidR="00AD166D" w:rsidRPr="000A529D">
        <w:rPr>
          <w:sz w:val="20"/>
          <w:szCs w:val="20"/>
        </w:rPr>
        <w:t>:</w:t>
      </w:r>
    </w:p>
    <w:p w14:paraId="7D9F2E57" w14:textId="3E0F8A68" w:rsidR="00A3234B" w:rsidRPr="000A529D" w:rsidRDefault="005F76F7" w:rsidP="000A529D">
      <w:pPr>
        <w:jc w:val="both"/>
        <w:rPr>
          <w:sz w:val="20"/>
          <w:szCs w:val="20"/>
        </w:rPr>
      </w:pPr>
      <w:r w:rsidRPr="000A529D">
        <w:rPr>
          <w:sz w:val="20"/>
          <w:szCs w:val="20"/>
        </w:rPr>
        <w:t>KEV TSO DEJ TAWM</w:t>
      </w:r>
      <w:r w:rsidR="00AD166D" w:rsidRPr="000A529D">
        <w:rPr>
          <w:sz w:val="20"/>
          <w:szCs w:val="20"/>
        </w:rPr>
        <w:t xml:space="preserve">: </w:t>
      </w:r>
      <w:proofErr w:type="spellStart"/>
      <w:r w:rsidR="00AD166D" w:rsidRPr="000A529D">
        <w:rPr>
          <w:sz w:val="20"/>
          <w:szCs w:val="20"/>
        </w:rPr>
        <w:t>Nruab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nrab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mus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rau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3362D0" w:rsidRPr="000A529D">
        <w:rPr>
          <w:sz w:val="20"/>
          <w:szCs w:val="20"/>
        </w:rPr>
        <w:t>kev</w:t>
      </w:r>
      <w:proofErr w:type="spellEnd"/>
      <w:r w:rsidR="003362D0" w:rsidRPr="000A529D">
        <w:rPr>
          <w:sz w:val="20"/>
          <w:szCs w:val="20"/>
        </w:rPr>
        <w:t xml:space="preserve"> </w:t>
      </w:r>
      <w:proofErr w:type="spellStart"/>
      <w:r w:rsidR="003362D0" w:rsidRPr="000A529D">
        <w:rPr>
          <w:sz w:val="20"/>
          <w:szCs w:val="20"/>
        </w:rPr>
        <w:t>tso</w:t>
      </w:r>
      <w:proofErr w:type="spellEnd"/>
      <w:r w:rsidR="003362D0" w:rsidRPr="000A529D">
        <w:rPr>
          <w:sz w:val="20"/>
          <w:szCs w:val="20"/>
        </w:rPr>
        <w:t xml:space="preserve"> </w:t>
      </w:r>
      <w:proofErr w:type="spellStart"/>
      <w:r w:rsidR="003362D0" w:rsidRPr="000A529D">
        <w:rPr>
          <w:sz w:val="20"/>
          <w:szCs w:val="20"/>
        </w:rPr>
        <w:t>dej</w:t>
      </w:r>
      <w:proofErr w:type="spellEnd"/>
      <w:r w:rsidR="003362D0" w:rsidRPr="000A529D">
        <w:rPr>
          <w:sz w:val="20"/>
          <w:szCs w:val="20"/>
        </w:rPr>
        <w:t xml:space="preserve"> </w:t>
      </w:r>
      <w:proofErr w:type="spellStart"/>
      <w:r w:rsidR="003362D0" w:rsidRPr="000A529D">
        <w:rPr>
          <w:sz w:val="20"/>
          <w:szCs w:val="20"/>
        </w:rPr>
        <w:t>rau</w:t>
      </w:r>
      <w:proofErr w:type="spellEnd"/>
      <w:r w:rsidR="003362D0" w:rsidRPr="000A529D">
        <w:rPr>
          <w:sz w:val="20"/>
          <w:szCs w:val="20"/>
        </w:rPr>
        <w:t xml:space="preserve"> </w:t>
      </w:r>
      <w:r w:rsidR="00AD166D" w:rsidRPr="000A529D">
        <w:rPr>
          <w:sz w:val="20"/>
          <w:szCs w:val="20"/>
        </w:rPr>
        <w:t>av</w:t>
      </w:r>
    </w:p>
    <w:p w14:paraId="5EC1CBB8" w14:textId="77777777" w:rsidR="00A3234B" w:rsidRPr="000A529D" w:rsidRDefault="00AD166D" w:rsidP="000A529D">
      <w:pPr>
        <w:jc w:val="both"/>
        <w:rPr>
          <w:sz w:val="20"/>
          <w:szCs w:val="20"/>
        </w:rPr>
      </w:pPr>
      <w:r w:rsidRPr="000A529D">
        <w:rPr>
          <w:sz w:val="20"/>
          <w:szCs w:val="20"/>
        </w:rPr>
        <w:t>PH: 5.5–6.5</w:t>
      </w:r>
    </w:p>
    <w:p w14:paraId="4BB14575" w14:textId="22A1190A" w:rsidR="00A3234B" w:rsidRPr="000A529D" w:rsidRDefault="00AD166D" w:rsidP="000A529D">
      <w:pPr>
        <w:jc w:val="both"/>
        <w:rPr>
          <w:sz w:val="20"/>
          <w:szCs w:val="20"/>
        </w:rPr>
      </w:pPr>
      <w:del w:id="99" w:author="Fong RERHANG" w:date="2021-12-08T12:25:00Z">
        <w:r w:rsidRPr="000A529D" w:rsidDel="00667410">
          <w:rPr>
            <w:sz w:val="20"/>
            <w:szCs w:val="20"/>
          </w:rPr>
          <w:delText>LIGHT</w:delText>
        </w:r>
      </w:del>
      <w:ins w:id="100" w:author="Fong RERHANG" w:date="2021-12-08T12:25:00Z">
        <w:r w:rsidR="00667410">
          <w:rPr>
            <w:sz w:val="20"/>
            <w:szCs w:val="20"/>
          </w:rPr>
          <w:t>POM KEV</w:t>
        </w:r>
      </w:ins>
      <w:r w:rsidRPr="000A529D">
        <w:rPr>
          <w:sz w:val="20"/>
          <w:szCs w:val="20"/>
        </w:rPr>
        <w:t xml:space="preserve">: Tag </w:t>
      </w:r>
      <w:proofErr w:type="spellStart"/>
      <w:r w:rsidRPr="000A529D">
        <w:rPr>
          <w:sz w:val="20"/>
          <w:szCs w:val="20"/>
        </w:rPr>
        <w:t>nrho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rau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ib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nrab</w:t>
      </w:r>
      <w:proofErr w:type="spellEnd"/>
    </w:p>
    <w:p w14:paraId="6AC27DC1" w14:textId="37A450D4" w:rsidR="00A3234B" w:rsidRPr="000A529D" w:rsidRDefault="00BC2523" w:rsidP="000A529D">
      <w:pPr>
        <w:jc w:val="both"/>
        <w:rPr>
          <w:sz w:val="20"/>
          <w:szCs w:val="20"/>
        </w:rPr>
      </w:pPr>
      <w:ins w:id="101" w:author="Fong RERHANG" w:date="2021-12-08T12:38:00Z">
        <w:r>
          <w:rPr>
            <w:sz w:val="20"/>
            <w:szCs w:val="20"/>
          </w:rPr>
          <w:t>THAJ CHAW</w:t>
        </w:r>
      </w:ins>
      <w:del w:id="102" w:author="Fong RERHANG" w:date="2021-12-08T12:38:00Z">
        <w:r w:rsidR="00AD166D" w:rsidRPr="000A529D" w:rsidDel="00BC2523">
          <w:rPr>
            <w:sz w:val="20"/>
            <w:szCs w:val="20"/>
          </w:rPr>
          <w:delText>ZIB</w:delText>
        </w:r>
      </w:del>
      <w:r w:rsidR="00AD166D" w:rsidRPr="000A529D">
        <w:rPr>
          <w:sz w:val="20"/>
          <w:szCs w:val="20"/>
        </w:rPr>
        <w:t>: 3–9</w:t>
      </w:r>
    </w:p>
    <w:p w14:paraId="425F56AA" w14:textId="1ABFD02E" w:rsidR="00A3234B" w:rsidRPr="000A529D" w:rsidRDefault="00AD166D" w:rsidP="000A529D">
      <w:pPr>
        <w:jc w:val="both"/>
        <w:rPr>
          <w:sz w:val="20"/>
          <w:szCs w:val="20"/>
        </w:rPr>
      </w:pPr>
      <w:r w:rsidRPr="000A529D">
        <w:rPr>
          <w:sz w:val="20"/>
          <w:szCs w:val="20"/>
        </w:rPr>
        <w:t xml:space="preserve">Kev </w:t>
      </w:r>
      <w:ins w:id="103" w:author="Fong RERHANG" w:date="2021-12-08T12:41:00Z">
        <w:r w:rsidR="00BC2523">
          <w:rPr>
            <w:rFonts w:cs="DokChampa"/>
            <w:sz w:val="20"/>
            <w:szCs w:val="20"/>
            <w:lang w:val="en-US" w:bidi="lo-LA"/>
          </w:rPr>
          <w:t>X</w:t>
        </w:r>
      </w:ins>
      <w:del w:id="104" w:author="Fong RERHANG" w:date="2021-12-08T12:41:00Z">
        <w:r w:rsidRPr="000A529D" w:rsidDel="00BC2523">
          <w:rPr>
            <w:sz w:val="20"/>
            <w:szCs w:val="20"/>
          </w:rPr>
          <w:delText>x</w:delText>
        </w:r>
      </w:del>
      <w:proofErr w:type="spellStart"/>
      <w:r w:rsidRPr="000A529D">
        <w:rPr>
          <w:sz w:val="20"/>
          <w:szCs w:val="20"/>
        </w:rPr>
        <w:t>aiv</w:t>
      </w:r>
      <w:proofErr w:type="spellEnd"/>
      <w:r w:rsidRPr="000A529D">
        <w:rPr>
          <w:sz w:val="20"/>
          <w:szCs w:val="20"/>
        </w:rPr>
        <w:t xml:space="preserve"> </w:t>
      </w:r>
      <w:ins w:id="105" w:author="Fong RERHANG" w:date="2021-12-08T12:41:00Z">
        <w:r w:rsidR="00BC2523">
          <w:rPr>
            <w:sz w:val="20"/>
            <w:szCs w:val="20"/>
          </w:rPr>
          <w:t>C</w:t>
        </w:r>
      </w:ins>
      <w:del w:id="106" w:author="Fong RERHANG" w:date="2021-12-08T12:41:00Z">
        <w:r w:rsidRPr="000A529D" w:rsidDel="00BC2523">
          <w:rPr>
            <w:sz w:val="20"/>
            <w:szCs w:val="20"/>
          </w:rPr>
          <w:delText>c</w:delText>
        </w:r>
      </w:del>
      <w:r w:rsidRPr="000A529D">
        <w:rPr>
          <w:sz w:val="20"/>
          <w:szCs w:val="20"/>
        </w:rPr>
        <w:t>og:</w:t>
      </w:r>
    </w:p>
    <w:p w14:paraId="5E8C93C5" w14:textId="274D303D" w:rsidR="00A3234B" w:rsidRPr="000A529D" w:rsidRDefault="00E54B0C" w:rsidP="000A529D">
      <w:pPr>
        <w:jc w:val="both"/>
        <w:rPr>
          <w:sz w:val="20"/>
          <w:szCs w:val="20"/>
        </w:rPr>
      </w:pPr>
      <w:r w:rsidRPr="000A529D">
        <w:rPr>
          <w:sz w:val="20"/>
          <w:szCs w:val="20"/>
        </w:rPr>
        <w:t xml:space="preserve">Sab </w:t>
      </w:r>
      <w:proofErr w:type="spellStart"/>
      <w:r w:rsidRPr="000A529D">
        <w:rPr>
          <w:sz w:val="20"/>
          <w:szCs w:val="20"/>
        </w:rPr>
        <w:t>Qaum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Teb</w:t>
      </w:r>
      <w:proofErr w:type="spellEnd"/>
      <w:r w:rsidRPr="000A529D">
        <w:rPr>
          <w:sz w:val="20"/>
          <w:szCs w:val="20"/>
        </w:rPr>
        <w:t xml:space="preserve"> </w:t>
      </w:r>
      <w:r w:rsidR="00AD166D" w:rsidRPr="000A529D">
        <w:rPr>
          <w:sz w:val="20"/>
          <w:szCs w:val="20"/>
        </w:rPr>
        <w:t xml:space="preserve">American </w:t>
      </w:r>
      <w:proofErr w:type="spellStart"/>
      <w:r w:rsidRPr="000A529D">
        <w:rPr>
          <w:sz w:val="20"/>
          <w:szCs w:val="20"/>
        </w:rPr>
        <w:t>Hom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Qoob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tsim</w:t>
      </w:r>
      <w:proofErr w:type="spellEnd"/>
      <w:r w:rsidR="00AD166D" w:rsidRPr="000A529D">
        <w:rPr>
          <w:sz w:val="20"/>
          <w:szCs w:val="20"/>
        </w:rPr>
        <w:t xml:space="preserve"> los </w:t>
      </w:r>
      <w:proofErr w:type="spellStart"/>
      <w:r w:rsidR="00AD166D" w:rsidRPr="000A529D">
        <w:rPr>
          <w:sz w:val="20"/>
          <w:szCs w:val="20"/>
        </w:rPr>
        <w:t>ntawm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cov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nroj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tsuag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qus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ua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nyob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rau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hauv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Teb</w:t>
      </w:r>
      <w:proofErr w:type="spellEnd"/>
      <w:r w:rsidR="00AD166D" w:rsidRPr="000A529D">
        <w:rPr>
          <w:sz w:val="20"/>
          <w:szCs w:val="20"/>
        </w:rPr>
        <w:t xml:space="preserve"> Chaws </w:t>
      </w:r>
      <w:proofErr w:type="spellStart"/>
      <w:r w:rsidR="00AD166D" w:rsidRPr="000A529D">
        <w:rPr>
          <w:sz w:val="20"/>
          <w:szCs w:val="20"/>
        </w:rPr>
        <w:t>Asmeskas</w:t>
      </w:r>
      <w:proofErr w:type="spellEnd"/>
      <w:r w:rsidR="00AD166D" w:rsidRPr="000A529D">
        <w:rPr>
          <w:sz w:val="20"/>
          <w:szCs w:val="20"/>
        </w:rPr>
        <w:t xml:space="preserve"> li European </w:t>
      </w:r>
      <w:proofErr w:type="spellStart"/>
      <w:r w:rsidR="00EA6958" w:rsidRPr="000A529D">
        <w:rPr>
          <w:sz w:val="20"/>
          <w:szCs w:val="20"/>
        </w:rPr>
        <w:t>lawv</w:t>
      </w:r>
      <w:proofErr w:type="spellEnd"/>
      <w:r w:rsidR="00EA6958" w:rsidRPr="000A529D">
        <w:rPr>
          <w:sz w:val="20"/>
          <w:szCs w:val="20"/>
        </w:rPr>
        <w:t xml:space="preserve"> </w:t>
      </w:r>
      <w:proofErr w:type="spellStart"/>
      <w:r w:rsidR="00EA6958" w:rsidRPr="000A529D">
        <w:rPr>
          <w:sz w:val="20"/>
          <w:szCs w:val="20"/>
        </w:rPr>
        <w:t>cov</w:t>
      </w:r>
      <w:proofErr w:type="spellEnd"/>
      <w:r w:rsidR="00EA6958" w:rsidRPr="000A529D">
        <w:rPr>
          <w:sz w:val="20"/>
          <w:szCs w:val="20"/>
        </w:rPr>
        <w:t xml:space="preserve"> </w:t>
      </w:r>
      <w:proofErr w:type="spellStart"/>
      <w:r w:rsidR="00EA6958" w:rsidRPr="000A529D">
        <w:rPr>
          <w:sz w:val="20"/>
          <w:szCs w:val="20"/>
        </w:rPr>
        <w:t>qoob</w:t>
      </w:r>
      <w:proofErr w:type="spellEnd"/>
      <w:r w:rsidR="00EA6958" w:rsidRPr="000A529D">
        <w:rPr>
          <w:sz w:val="20"/>
          <w:szCs w:val="20"/>
        </w:rPr>
        <w:t xml:space="preserve"> loo</w:t>
      </w:r>
      <w:r w:rsidR="00AD166D" w:rsidRPr="000A529D">
        <w:rPr>
          <w:sz w:val="20"/>
          <w:szCs w:val="20"/>
        </w:rPr>
        <w:t xml:space="preserve">. </w:t>
      </w:r>
      <w:ins w:id="107" w:author="Fong RERHANG" w:date="2021-12-08T12:44:00Z">
        <w:r w:rsidR="00BC2523">
          <w:rPr>
            <w:sz w:val="20"/>
            <w:szCs w:val="20"/>
          </w:rPr>
          <w:t xml:space="preserve">Kev </w:t>
        </w:r>
        <w:proofErr w:type="spellStart"/>
        <w:r w:rsidR="00BC2523">
          <w:rPr>
            <w:sz w:val="20"/>
            <w:szCs w:val="20"/>
          </w:rPr>
          <w:t>Xaiv</w:t>
        </w:r>
        <w:proofErr w:type="spellEnd"/>
        <w:r w:rsidR="00BC2523">
          <w:rPr>
            <w:sz w:val="20"/>
            <w:szCs w:val="20"/>
          </w:rPr>
          <w:t xml:space="preserve"> Kev </w:t>
        </w:r>
        <w:proofErr w:type="spellStart"/>
        <w:r w:rsidR="00BC2523">
          <w:rPr>
            <w:sz w:val="20"/>
            <w:szCs w:val="20"/>
          </w:rPr>
          <w:t>Tsim</w:t>
        </w:r>
        <w:proofErr w:type="spellEnd"/>
        <w:r w:rsidR="00BC2523">
          <w:rPr>
            <w:sz w:val="20"/>
            <w:szCs w:val="20"/>
          </w:rPr>
          <w:t xml:space="preserve"> </w:t>
        </w:r>
      </w:ins>
      <w:proofErr w:type="spellStart"/>
      <w:ins w:id="108" w:author="Fong RERHANG" w:date="2021-12-08T12:43:00Z">
        <w:r w:rsidR="00BC2523">
          <w:rPr>
            <w:sz w:val="20"/>
            <w:szCs w:val="20"/>
          </w:rPr>
          <w:t>Nrab</w:t>
        </w:r>
        <w:proofErr w:type="spellEnd"/>
        <w:r w:rsidR="00BC2523">
          <w:rPr>
            <w:sz w:val="20"/>
            <w:szCs w:val="20"/>
          </w:rPr>
          <w:t xml:space="preserve"> Sab </w:t>
        </w:r>
        <w:proofErr w:type="spellStart"/>
        <w:r w:rsidR="00BC2523">
          <w:rPr>
            <w:sz w:val="20"/>
            <w:szCs w:val="20"/>
          </w:rPr>
          <w:t>Hnub</w:t>
        </w:r>
        <w:proofErr w:type="spellEnd"/>
        <w:r w:rsidR="00BC2523">
          <w:rPr>
            <w:sz w:val="20"/>
            <w:szCs w:val="20"/>
          </w:rPr>
          <w:t xml:space="preserve"> </w:t>
        </w:r>
        <w:proofErr w:type="spellStart"/>
        <w:r w:rsidR="00BC2523">
          <w:rPr>
            <w:sz w:val="20"/>
            <w:szCs w:val="20"/>
          </w:rPr>
          <w:t>Poob</w:t>
        </w:r>
      </w:ins>
      <w:proofErr w:type="spellEnd"/>
      <w:del w:id="109" w:author="Fong RERHANG" w:date="2021-12-08T12:43:00Z">
        <w:r w:rsidR="00AD166D" w:rsidRPr="000A529D" w:rsidDel="00BC2523">
          <w:rPr>
            <w:sz w:val="20"/>
            <w:szCs w:val="20"/>
          </w:rPr>
          <w:delText>Midwest</w:delText>
        </w:r>
      </w:del>
      <w:r w:rsidR="00AD166D" w:rsidRPr="000A529D">
        <w:rPr>
          <w:sz w:val="20"/>
          <w:szCs w:val="20"/>
        </w:rPr>
        <w:t>-</w:t>
      </w:r>
      <w:del w:id="110" w:author="Fong RERHANG" w:date="2021-12-08T12:44:00Z">
        <w:r w:rsidR="00AD166D" w:rsidRPr="000A529D" w:rsidDel="00BC2523">
          <w:rPr>
            <w:sz w:val="20"/>
            <w:szCs w:val="20"/>
          </w:rPr>
          <w:delText>tsim kev xaiv</w:delText>
        </w:r>
      </w:del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nrog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cov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pov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thawj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kev</w:t>
      </w:r>
      <w:proofErr w:type="spellEnd"/>
      <w:r w:rsidR="00AD166D" w:rsidRPr="000A529D">
        <w:rPr>
          <w:sz w:val="20"/>
          <w:szCs w:val="20"/>
        </w:rPr>
        <w:t xml:space="preserve"> lag </w:t>
      </w:r>
      <w:proofErr w:type="spellStart"/>
      <w:r w:rsidR="00AD166D" w:rsidRPr="000A529D">
        <w:rPr>
          <w:sz w:val="20"/>
          <w:szCs w:val="20"/>
        </w:rPr>
        <w:t>luam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9877F9" w:rsidRPr="000A529D">
        <w:rPr>
          <w:sz w:val="20"/>
          <w:szCs w:val="20"/>
        </w:rPr>
        <w:t>muaj</w:t>
      </w:r>
      <w:proofErr w:type="spellEnd"/>
      <w:r w:rsidR="009877F9" w:rsidRPr="000A529D">
        <w:rPr>
          <w:sz w:val="20"/>
          <w:szCs w:val="20"/>
        </w:rPr>
        <w:t xml:space="preserve"> </w:t>
      </w:r>
      <w:proofErr w:type="spellStart"/>
      <w:r w:rsidR="009877F9" w:rsidRPr="000A529D">
        <w:rPr>
          <w:sz w:val="20"/>
          <w:szCs w:val="20"/>
        </w:rPr>
        <w:t>xws</w:t>
      </w:r>
      <w:proofErr w:type="spellEnd"/>
      <w:r w:rsidR="009877F9" w:rsidRPr="000A529D">
        <w:rPr>
          <w:sz w:val="20"/>
          <w:szCs w:val="20"/>
        </w:rPr>
        <w:t xml:space="preserve"> li </w:t>
      </w:r>
      <w:r w:rsidR="00AD166D" w:rsidRPr="000A529D">
        <w:rPr>
          <w:sz w:val="20"/>
          <w:szCs w:val="20"/>
        </w:rPr>
        <w:t xml:space="preserve">'Bob Gordon' </w:t>
      </w:r>
      <w:proofErr w:type="spellStart"/>
      <w:r w:rsidR="00AD166D" w:rsidRPr="000A529D">
        <w:rPr>
          <w:sz w:val="20"/>
          <w:szCs w:val="20"/>
        </w:rPr>
        <w:t>thiab</w:t>
      </w:r>
      <w:proofErr w:type="spellEnd"/>
      <w:r w:rsidR="00AD166D" w:rsidRPr="000A529D">
        <w:rPr>
          <w:sz w:val="20"/>
          <w:szCs w:val="20"/>
        </w:rPr>
        <w:t xml:space="preserve"> '</w:t>
      </w:r>
      <w:proofErr w:type="spellStart"/>
      <w:r w:rsidR="00AD166D" w:rsidRPr="000A529D">
        <w:rPr>
          <w:sz w:val="20"/>
          <w:szCs w:val="20"/>
        </w:rPr>
        <w:t>Wyldwood</w:t>
      </w:r>
      <w:proofErr w:type="spellEnd"/>
      <w:r w:rsidR="00AD166D" w:rsidRPr="000A529D">
        <w:rPr>
          <w:sz w:val="20"/>
          <w:szCs w:val="20"/>
        </w:rPr>
        <w:t>'.</w:t>
      </w:r>
    </w:p>
    <w:p w14:paraId="520DC881" w14:textId="475DC538" w:rsidR="00A3234B" w:rsidRPr="000A529D" w:rsidRDefault="00AD166D" w:rsidP="000A529D">
      <w:pPr>
        <w:jc w:val="both"/>
        <w:rPr>
          <w:sz w:val="20"/>
          <w:szCs w:val="20"/>
        </w:rPr>
      </w:pPr>
      <w:proofErr w:type="spellStart"/>
      <w:r w:rsidRPr="000A529D">
        <w:rPr>
          <w:sz w:val="20"/>
          <w:szCs w:val="20"/>
        </w:rPr>
        <w:t>Qhov</w:t>
      </w:r>
      <w:proofErr w:type="spellEnd"/>
      <w:r w:rsidRPr="000A529D">
        <w:rPr>
          <w:sz w:val="20"/>
          <w:szCs w:val="20"/>
        </w:rPr>
        <w:t xml:space="preserve"> sib </w:t>
      </w:r>
      <w:proofErr w:type="spellStart"/>
      <w:r w:rsidRPr="000A529D">
        <w:rPr>
          <w:sz w:val="20"/>
          <w:szCs w:val="20"/>
        </w:rPr>
        <w:t>txawv</w:t>
      </w:r>
      <w:proofErr w:type="spellEnd"/>
      <w:r w:rsidRPr="000A529D">
        <w:rPr>
          <w:sz w:val="20"/>
          <w:szCs w:val="20"/>
        </w:rPr>
        <w:t xml:space="preserve">: 4 ft </w:t>
      </w:r>
      <w:proofErr w:type="spellStart"/>
      <w:r w:rsidRPr="000A529D">
        <w:rPr>
          <w:sz w:val="20"/>
          <w:szCs w:val="20"/>
        </w:rPr>
        <w:t>ntawm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cov</w:t>
      </w:r>
      <w:proofErr w:type="spellEnd"/>
      <w:r w:rsidRPr="000A529D">
        <w:rPr>
          <w:sz w:val="20"/>
          <w:szCs w:val="20"/>
        </w:rPr>
        <w:t xml:space="preserve"> </w:t>
      </w:r>
      <w:del w:id="111" w:author="Fong RERHANG" w:date="2021-12-08T12:45:00Z">
        <w:r w:rsidRPr="000A529D" w:rsidDel="00BC2523">
          <w:rPr>
            <w:sz w:val="20"/>
            <w:szCs w:val="20"/>
          </w:rPr>
          <w:delText>nroj tsuag</w:delText>
        </w:r>
      </w:del>
      <w:proofErr w:type="spellStart"/>
      <w:ins w:id="112" w:author="Fong RERHANG" w:date="2021-12-08T12:45:00Z">
        <w:r w:rsidR="00BC2523">
          <w:rPr>
            <w:sz w:val="20"/>
            <w:szCs w:val="20"/>
          </w:rPr>
          <w:t>ntoo</w:t>
        </w:r>
      </w:ins>
      <w:proofErr w:type="spellEnd"/>
      <w:r w:rsidRPr="000A529D">
        <w:rPr>
          <w:sz w:val="20"/>
          <w:szCs w:val="20"/>
        </w:rPr>
        <w:t xml:space="preserve">, 10-12 ft </w:t>
      </w:r>
      <w:proofErr w:type="spellStart"/>
      <w:r w:rsidRPr="000A529D">
        <w:rPr>
          <w:sz w:val="20"/>
          <w:szCs w:val="20"/>
        </w:rPr>
        <w:t>ntawm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kab</w:t>
      </w:r>
      <w:proofErr w:type="spellEnd"/>
    </w:p>
    <w:p w14:paraId="75D1D1D4" w14:textId="768B4F96" w:rsidR="00A3234B" w:rsidRPr="000A529D" w:rsidRDefault="00AD166D" w:rsidP="000A529D">
      <w:pPr>
        <w:jc w:val="both"/>
        <w:rPr>
          <w:sz w:val="20"/>
          <w:szCs w:val="20"/>
        </w:rPr>
      </w:pPr>
      <w:proofErr w:type="spellStart"/>
      <w:r w:rsidRPr="000A529D">
        <w:rPr>
          <w:sz w:val="20"/>
          <w:szCs w:val="20"/>
        </w:rPr>
        <w:t>Sij</w:t>
      </w:r>
      <w:proofErr w:type="spellEnd"/>
      <w:r w:rsidR="009877F9"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hawm</w:t>
      </w:r>
      <w:proofErr w:type="spellEnd"/>
      <w:del w:id="113" w:author="Fong RERHANG" w:date="2021-12-08T12:46:00Z">
        <w:r w:rsidR="009877F9" w:rsidRPr="000A529D" w:rsidDel="00BC2523">
          <w:rPr>
            <w:sz w:val="20"/>
            <w:szCs w:val="20"/>
          </w:rPr>
          <w:delText xml:space="preserve"> (timing)</w:delText>
        </w:r>
      </w:del>
      <w:r w:rsidRPr="000A529D">
        <w:rPr>
          <w:sz w:val="20"/>
          <w:szCs w:val="20"/>
        </w:rPr>
        <w:t>:</w:t>
      </w:r>
    </w:p>
    <w:p w14:paraId="0D6BB179" w14:textId="4BC03669" w:rsidR="00A3234B" w:rsidRPr="000A529D" w:rsidRDefault="00AD166D" w:rsidP="000A529D">
      <w:pPr>
        <w:jc w:val="both"/>
        <w:rPr>
          <w:sz w:val="20"/>
          <w:szCs w:val="20"/>
        </w:rPr>
      </w:pPr>
      <w:r w:rsidRPr="000A529D">
        <w:rPr>
          <w:sz w:val="20"/>
          <w:szCs w:val="20"/>
        </w:rPr>
        <w:t xml:space="preserve">LUB SIJ HAWM RAU </w:t>
      </w:r>
      <w:r w:rsidR="009877F9" w:rsidRPr="000A529D">
        <w:rPr>
          <w:sz w:val="20"/>
          <w:szCs w:val="20"/>
        </w:rPr>
        <w:t>IB NRAB</w:t>
      </w:r>
      <w:r w:rsidRPr="000A529D">
        <w:rPr>
          <w:sz w:val="20"/>
          <w:szCs w:val="20"/>
        </w:rPr>
        <w:t>/</w:t>
      </w:r>
      <w:r w:rsidR="009877F9" w:rsidRPr="000A529D">
        <w:rPr>
          <w:sz w:val="20"/>
          <w:szCs w:val="20"/>
        </w:rPr>
        <w:t>TAG NRO COV MUAJ PEEV XWM</w:t>
      </w:r>
      <w:r w:rsidRPr="000A529D">
        <w:rPr>
          <w:sz w:val="20"/>
          <w:szCs w:val="20"/>
        </w:rPr>
        <w:t xml:space="preserve">: 2 </w:t>
      </w:r>
      <w:proofErr w:type="spellStart"/>
      <w:r w:rsidRPr="000A529D">
        <w:rPr>
          <w:sz w:val="20"/>
          <w:szCs w:val="20"/>
        </w:rPr>
        <w:t>nrab</w:t>
      </w:r>
      <w:proofErr w:type="spellEnd"/>
      <w:r w:rsidRPr="000A529D">
        <w:rPr>
          <w:sz w:val="20"/>
          <w:szCs w:val="20"/>
        </w:rPr>
        <w:t xml:space="preserve">; 3 </w:t>
      </w:r>
      <w:r w:rsidR="00556228" w:rsidRPr="000A529D">
        <w:rPr>
          <w:sz w:val="20"/>
          <w:szCs w:val="20"/>
        </w:rPr>
        <w:t xml:space="preserve">tag </w:t>
      </w:r>
      <w:proofErr w:type="spellStart"/>
      <w:r w:rsidR="00556228" w:rsidRPr="000A529D">
        <w:rPr>
          <w:sz w:val="20"/>
          <w:szCs w:val="20"/>
        </w:rPr>
        <w:t>nro</w:t>
      </w:r>
      <w:proofErr w:type="spellEnd"/>
    </w:p>
    <w:p w14:paraId="77842161" w14:textId="330EE161" w:rsidR="00A3234B" w:rsidRPr="000A529D" w:rsidRDefault="00556228" w:rsidP="000A529D">
      <w:pPr>
        <w:jc w:val="both"/>
        <w:rPr>
          <w:sz w:val="20"/>
          <w:szCs w:val="20"/>
        </w:rPr>
      </w:pPr>
      <w:r w:rsidRPr="000A529D">
        <w:rPr>
          <w:sz w:val="20"/>
          <w:szCs w:val="20"/>
        </w:rPr>
        <w:t>LUB CAIJ SAU QOOB</w:t>
      </w:r>
      <w:r w:rsidR="00AD166D" w:rsidRPr="000A529D">
        <w:rPr>
          <w:sz w:val="20"/>
          <w:szCs w:val="20"/>
        </w:rPr>
        <w:t xml:space="preserve">: </w:t>
      </w:r>
      <w:proofErr w:type="spellStart"/>
      <w:r w:rsidR="00AD166D" w:rsidRPr="000A529D">
        <w:rPr>
          <w:sz w:val="20"/>
          <w:szCs w:val="20"/>
        </w:rPr>
        <w:t>Lub</w:t>
      </w:r>
      <w:proofErr w:type="spellEnd"/>
      <w:r w:rsidR="00AD166D" w:rsidRPr="000A529D">
        <w:rPr>
          <w:sz w:val="20"/>
          <w:szCs w:val="20"/>
        </w:rPr>
        <w:t xml:space="preserve"> Rau </w:t>
      </w:r>
      <w:proofErr w:type="spellStart"/>
      <w:r w:rsidR="00AD166D" w:rsidRPr="000A529D">
        <w:rPr>
          <w:sz w:val="20"/>
          <w:szCs w:val="20"/>
        </w:rPr>
        <w:t>Hli-Lub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Xya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Hli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rau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ins w:id="114" w:author="Fong RERHANG" w:date="2021-12-08T12:48:00Z">
        <w:r w:rsidR="00BC2523">
          <w:rPr>
            <w:sz w:val="20"/>
            <w:szCs w:val="20"/>
          </w:rPr>
          <w:t>cov</w:t>
        </w:r>
      </w:ins>
      <w:proofErr w:type="spellEnd"/>
      <w:del w:id="115" w:author="Fong RERHANG" w:date="2021-12-08T12:48:00Z">
        <w:r w:rsidRPr="000A529D" w:rsidDel="00BC2523">
          <w:rPr>
            <w:sz w:val="20"/>
            <w:szCs w:val="20"/>
          </w:rPr>
          <w:delText>lub</w:delText>
        </w:r>
      </w:del>
      <w:r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paj</w:t>
      </w:r>
      <w:proofErr w:type="spellEnd"/>
      <w:r w:rsidR="00AD166D" w:rsidRPr="000A529D">
        <w:rPr>
          <w:sz w:val="20"/>
          <w:szCs w:val="20"/>
        </w:rPr>
        <w:t xml:space="preserve">; </w:t>
      </w:r>
      <w:proofErr w:type="spellStart"/>
      <w:r w:rsidR="00AD166D" w:rsidRPr="000A529D">
        <w:rPr>
          <w:sz w:val="20"/>
          <w:szCs w:val="20"/>
        </w:rPr>
        <w:t>Lub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Xya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Hli-Lub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Cuaj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Hli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rau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ins w:id="116" w:author="Fong RERHANG" w:date="2021-12-08T12:48:00Z">
        <w:r w:rsidR="00A53206">
          <w:rPr>
            <w:sz w:val="20"/>
            <w:szCs w:val="20"/>
          </w:rPr>
          <w:t>cov</w:t>
        </w:r>
        <w:proofErr w:type="spellEnd"/>
        <w:r w:rsidR="00A53206">
          <w:rPr>
            <w:sz w:val="20"/>
            <w:szCs w:val="20"/>
          </w:rPr>
          <w:t xml:space="preserve"> </w:t>
        </w:r>
      </w:ins>
      <w:del w:id="117" w:author="Fong RERHANG" w:date="2021-12-08T12:48:00Z">
        <w:r w:rsidR="00AD166D" w:rsidRPr="000A529D" w:rsidDel="00BC2523">
          <w:rPr>
            <w:sz w:val="20"/>
            <w:szCs w:val="20"/>
          </w:rPr>
          <w:delText>txiv hmab</w:delText>
        </w:r>
      </w:del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txiv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ntoo</w:t>
      </w:r>
      <w:proofErr w:type="spellEnd"/>
    </w:p>
    <w:p w14:paraId="23018FCF" w14:textId="77777777" w:rsidR="00A3234B" w:rsidRPr="000A529D" w:rsidRDefault="00A3234B" w:rsidP="000A529D">
      <w:pPr>
        <w:jc w:val="both"/>
        <w:rPr>
          <w:sz w:val="20"/>
          <w:szCs w:val="20"/>
        </w:rPr>
      </w:pPr>
    </w:p>
    <w:p w14:paraId="0DF6BE8F" w14:textId="77777777" w:rsidR="00A3234B" w:rsidRPr="000A529D" w:rsidRDefault="00A3234B" w:rsidP="000A529D">
      <w:pPr>
        <w:jc w:val="both"/>
        <w:rPr>
          <w:sz w:val="20"/>
          <w:szCs w:val="20"/>
        </w:rPr>
      </w:pPr>
    </w:p>
    <w:p w14:paraId="4DF93CEE" w14:textId="77777777" w:rsidR="00A3234B" w:rsidRPr="000A529D" w:rsidRDefault="00AD166D" w:rsidP="000A529D">
      <w:pPr>
        <w:jc w:val="both"/>
        <w:rPr>
          <w:sz w:val="20"/>
          <w:szCs w:val="20"/>
        </w:rPr>
      </w:pPr>
      <w:proofErr w:type="spellStart"/>
      <w:r w:rsidRPr="000A529D">
        <w:rPr>
          <w:sz w:val="20"/>
          <w:szCs w:val="20"/>
          <w:u w:val="single"/>
        </w:rPr>
        <w:t>Qhov</w:t>
      </w:r>
      <w:proofErr w:type="spellEnd"/>
      <w:r w:rsidRPr="000A529D">
        <w:rPr>
          <w:sz w:val="20"/>
          <w:szCs w:val="20"/>
          <w:u w:val="single"/>
        </w:rPr>
        <w:t xml:space="preserve"> chaw </w:t>
      </w:r>
      <w:proofErr w:type="spellStart"/>
      <w:r w:rsidRPr="000A529D">
        <w:rPr>
          <w:sz w:val="20"/>
          <w:szCs w:val="20"/>
          <w:u w:val="single"/>
        </w:rPr>
        <w:t>haum</w:t>
      </w:r>
      <w:proofErr w:type="spellEnd"/>
      <w:r w:rsidRPr="000A529D">
        <w:rPr>
          <w:sz w:val="20"/>
          <w:szCs w:val="20"/>
          <w:u w:val="single"/>
        </w:rPr>
        <w:t xml:space="preserve"> </w:t>
      </w:r>
      <w:proofErr w:type="spellStart"/>
      <w:r w:rsidRPr="000A529D">
        <w:rPr>
          <w:sz w:val="20"/>
          <w:szCs w:val="20"/>
          <w:u w:val="single"/>
        </w:rPr>
        <w:t>thiab</w:t>
      </w:r>
      <w:proofErr w:type="spellEnd"/>
      <w:r w:rsidRPr="000A529D">
        <w:rPr>
          <w:sz w:val="20"/>
          <w:szCs w:val="20"/>
          <w:u w:val="single"/>
        </w:rPr>
        <w:t xml:space="preserve"> </w:t>
      </w:r>
      <w:proofErr w:type="spellStart"/>
      <w:r w:rsidRPr="000A529D">
        <w:rPr>
          <w:sz w:val="20"/>
          <w:szCs w:val="20"/>
          <w:u w:val="single"/>
        </w:rPr>
        <w:t>kev</w:t>
      </w:r>
      <w:proofErr w:type="spellEnd"/>
      <w:r w:rsidRPr="000A529D">
        <w:rPr>
          <w:sz w:val="20"/>
          <w:szCs w:val="20"/>
          <w:u w:val="single"/>
        </w:rPr>
        <w:t xml:space="preserve"> </w:t>
      </w:r>
      <w:proofErr w:type="spellStart"/>
      <w:r w:rsidRPr="000A529D">
        <w:rPr>
          <w:sz w:val="20"/>
          <w:szCs w:val="20"/>
          <w:u w:val="single"/>
        </w:rPr>
        <w:t>npaj</w:t>
      </w:r>
      <w:proofErr w:type="spellEnd"/>
      <w:r w:rsidRPr="000A529D">
        <w:rPr>
          <w:sz w:val="20"/>
          <w:szCs w:val="20"/>
        </w:rPr>
        <w:t>:</w:t>
      </w:r>
    </w:p>
    <w:p w14:paraId="6DA34D27" w14:textId="77777777" w:rsidR="00A3234B" w:rsidRPr="000A529D" w:rsidRDefault="00A3234B" w:rsidP="000A529D">
      <w:pPr>
        <w:jc w:val="both"/>
        <w:rPr>
          <w:sz w:val="20"/>
          <w:szCs w:val="20"/>
        </w:rPr>
      </w:pPr>
    </w:p>
    <w:p w14:paraId="2CD3B114" w14:textId="60404DDF" w:rsidR="00A3234B" w:rsidRPr="000A529D" w:rsidRDefault="00A53206" w:rsidP="000A529D">
      <w:pPr>
        <w:jc w:val="both"/>
        <w:rPr>
          <w:sz w:val="20"/>
          <w:szCs w:val="20"/>
        </w:rPr>
      </w:pPr>
      <w:proofErr w:type="spellStart"/>
      <w:ins w:id="118" w:author="Fong RERHANG" w:date="2021-12-08T12:49:00Z">
        <w:r>
          <w:rPr>
            <w:sz w:val="20"/>
            <w:szCs w:val="20"/>
          </w:rPr>
          <w:t>Cov</w:t>
        </w:r>
        <w:proofErr w:type="spellEnd"/>
        <w:r>
          <w:rPr>
            <w:sz w:val="20"/>
            <w:szCs w:val="20"/>
          </w:rPr>
          <w:t xml:space="preserve"> </w:t>
        </w:r>
        <w:proofErr w:type="spellStart"/>
        <w:r>
          <w:rPr>
            <w:sz w:val="20"/>
            <w:szCs w:val="20"/>
          </w:rPr>
          <w:t>Txiv</w:t>
        </w:r>
        <w:proofErr w:type="spellEnd"/>
        <w:r>
          <w:rPr>
            <w:sz w:val="20"/>
            <w:szCs w:val="20"/>
          </w:rPr>
          <w:t xml:space="preserve"> </w:t>
        </w:r>
      </w:ins>
      <w:del w:id="119" w:author="Fong RERHANG" w:date="2021-12-08T12:49:00Z">
        <w:r w:rsidR="00AD166D" w:rsidRPr="000A529D" w:rsidDel="00A53206">
          <w:rPr>
            <w:sz w:val="20"/>
            <w:szCs w:val="20"/>
          </w:rPr>
          <w:delText>E</w:delText>
        </w:r>
      </w:del>
      <w:ins w:id="120" w:author="Fong RERHANG" w:date="2021-12-08T12:49:00Z">
        <w:r>
          <w:rPr>
            <w:sz w:val="20"/>
            <w:szCs w:val="20"/>
          </w:rPr>
          <w:t>e</w:t>
        </w:r>
      </w:ins>
      <w:r w:rsidR="00AD166D" w:rsidRPr="000A529D">
        <w:rPr>
          <w:sz w:val="20"/>
          <w:szCs w:val="20"/>
        </w:rPr>
        <w:t>lderberr</w:t>
      </w:r>
      <w:ins w:id="121" w:author="Fong RERHANG" w:date="2021-12-08T12:49:00Z">
        <w:r>
          <w:rPr>
            <w:sz w:val="20"/>
            <w:szCs w:val="20"/>
          </w:rPr>
          <w:t>y</w:t>
        </w:r>
      </w:ins>
      <w:del w:id="122" w:author="Fong RERHANG" w:date="2021-12-08T12:49:00Z">
        <w:r w:rsidR="00AD166D" w:rsidRPr="000A529D" w:rsidDel="00A53206">
          <w:rPr>
            <w:sz w:val="20"/>
            <w:szCs w:val="20"/>
          </w:rPr>
          <w:delText>ies</w:delText>
        </w:r>
      </w:del>
      <w:r w:rsidR="00AD166D" w:rsidRPr="000A529D">
        <w:rPr>
          <w:sz w:val="20"/>
          <w:szCs w:val="20"/>
        </w:rPr>
        <w:t xml:space="preserve"> </w:t>
      </w:r>
      <w:proofErr w:type="spellStart"/>
      <w:ins w:id="123" w:author="Fong RERHANG" w:date="2021-12-08T12:50:00Z">
        <w:r>
          <w:rPr>
            <w:sz w:val="20"/>
            <w:szCs w:val="20"/>
          </w:rPr>
          <w:t>haum</w:t>
        </w:r>
        <w:proofErr w:type="spellEnd"/>
        <w:r>
          <w:rPr>
            <w:sz w:val="20"/>
            <w:szCs w:val="20"/>
          </w:rPr>
          <w:t xml:space="preserve"> </w:t>
        </w:r>
        <w:proofErr w:type="spellStart"/>
        <w:r>
          <w:rPr>
            <w:sz w:val="20"/>
            <w:szCs w:val="20"/>
          </w:rPr>
          <w:t>rau</w:t>
        </w:r>
      </w:ins>
      <w:proofErr w:type="spellEnd"/>
      <w:del w:id="124" w:author="Fong RERHANG" w:date="2021-12-08T12:50:00Z">
        <w:r w:rsidR="00AD166D" w:rsidRPr="000A529D" w:rsidDel="00A53206">
          <w:rPr>
            <w:sz w:val="20"/>
            <w:szCs w:val="20"/>
          </w:rPr>
          <w:delText>zam</w:delText>
        </w:r>
      </w:del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ntau</w:t>
      </w:r>
      <w:proofErr w:type="spellEnd"/>
      <w:r w:rsidR="00AD166D" w:rsidRPr="000A529D">
        <w:rPr>
          <w:sz w:val="20"/>
          <w:szCs w:val="20"/>
        </w:rPr>
        <w:t xml:space="preserve"> yam av </w:t>
      </w:r>
      <w:proofErr w:type="spellStart"/>
      <w:r w:rsidR="00AD166D" w:rsidRPr="000A529D">
        <w:rPr>
          <w:sz w:val="20"/>
          <w:szCs w:val="20"/>
        </w:rPr>
        <w:t>thiab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tej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ins w:id="125" w:author="Fong RERHANG" w:date="2021-12-08T12:51:00Z">
        <w:r>
          <w:rPr>
            <w:sz w:val="20"/>
            <w:szCs w:val="20"/>
          </w:rPr>
          <w:t>tham</w:t>
        </w:r>
        <w:proofErr w:type="spellEnd"/>
        <w:r>
          <w:rPr>
            <w:sz w:val="20"/>
            <w:szCs w:val="20"/>
          </w:rPr>
          <w:t xml:space="preserve"> chaw</w:t>
        </w:r>
      </w:ins>
      <w:del w:id="126" w:author="Fong RERHANG" w:date="2021-12-08T12:51:00Z">
        <w:r w:rsidR="00AD166D" w:rsidRPr="000A529D" w:rsidDel="00A53206">
          <w:rPr>
            <w:sz w:val="20"/>
            <w:szCs w:val="20"/>
          </w:rPr>
          <w:delText>yam kev mob</w:delText>
        </w:r>
      </w:del>
      <w:r w:rsidR="00AD166D" w:rsidRPr="000A529D">
        <w:rPr>
          <w:sz w:val="20"/>
          <w:szCs w:val="20"/>
        </w:rPr>
        <w:t xml:space="preserve">. </w:t>
      </w:r>
      <w:proofErr w:type="spellStart"/>
      <w:r w:rsidR="00AD166D" w:rsidRPr="000A529D">
        <w:rPr>
          <w:sz w:val="20"/>
          <w:szCs w:val="20"/>
        </w:rPr>
        <w:t>Nws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tsis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raug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qhia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kom</w:t>
      </w:r>
      <w:proofErr w:type="spellEnd"/>
      <w:r w:rsidR="00AD166D" w:rsidRPr="000A529D">
        <w:rPr>
          <w:sz w:val="20"/>
          <w:szCs w:val="20"/>
        </w:rPr>
        <w:t xml:space="preserve"> cog </w:t>
      </w:r>
      <w:proofErr w:type="spellStart"/>
      <w:r w:rsidR="00AD166D" w:rsidRPr="000A529D">
        <w:rPr>
          <w:sz w:val="20"/>
          <w:szCs w:val="20"/>
        </w:rPr>
        <w:t>rau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hauv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qhov</w:t>
      </w:r>
      <w:proofErr w:type="spellEnd"/>
      <w:r w:rsidR="00AD166D" w:rsidRPr="000A529D">
        <w:rPr>
          <w:sz w:val="20"/>
          <w:szCs w:val="20"/>
        </w:rPr>
        <w:t xml:space="preserve"> chaw </w:t>
      </w:r>
      <w:proofErr w:type="spellStart"/>
      <w:r w:rsidR="00AD166D" w:rsidRPr="000A529D">
        <w:rPr>
          <w:sz w:val="20"/>
          <w:szCs w:val="20"/>
        </w:rPr>
        <w:t>ntub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dej</w:t>
      </w:r>
      <w:proofErr w:type="spellEnd"/>
      <w:r w:rsidR="00AD166D" w:rsidRPr="000A529D">
        <w:rPr>
          <w:sz w:val="20"/>
          <w:szCs w:val="20"/>
        </w:rPr>
        <w:t xml:space="preserve"> vim </w:t>
      </w:r>
      <w:proofErr w:type="spellStart"/>
      <w:r w:rsidR="00AD166D" w:rsidRPr="000A529D">
        <w:rPr>
          <w:sz w:val="20"/>
          <w:szCs w:val="20"/>
        </w:rPr>
        <w:t>tias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cov</w:t>
      </w:r>
      <w:proofErr w:type="spellEnd"/>
      <w:r w:rsidR="00AD166D" w:rsidRPr="000A529D">
        <w:rPr>
          <w:sz w:val="20"/>
          <w:szCs w:val="20"/>
        </w:rPr>
        <w:t xml:space="preserve"> no </w:t>
      </w:r>
      <w:proofErr w:type="spellStart"/>
      <w:r w:rsidR="00AD166D" w:rsidRPr="000A529D">
        <w:rPr>
          <w:sz w:val="20"/>
          <w:szCs w:val="20"/>
        </w:rPr>
        <w:t>yuav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nyuaj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rau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kev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nkag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mus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thiab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khaws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cia.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ins w:id="127" w:author="Fong RERHANG" w:date="2021-12-08T12:59:00Z">
        <w:r w:rsidR="009F5C22">
          <w:rPr>
            <w:sz w:val="20"/>
            <w:szCs w:val="20"/>
          </w:rPr>
          <w:t>C</w:t>
        </w:r>
      </w:ins>
      <w:del w:id="128" w:author="Fong RERHANG" w:date="2021-12-08T12:59:00Z">
        <w:r w:rsidR="00AD166D" w:rsidRPr="000A529D" w:rsidDel="009F5C22">
          <w:rPr>
            <w:sz w:val="20"/>
            <w:szCs w:val="20"/>
          </w:rPr>
          <w:delText>Thaum c</w:delText>
        </w:r>
      </w:del>
      <w:r w:rsidR="00AD166D" w:rsidRPr="000A529D">
        <w:rPr>
          <w:sz w:val="20"/>
          <w:szCs w:val="20"/>
        </w:rPr>
        <w:t>ov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txiv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hmab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txiv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ntoo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yuav</w:t>
      </w:r>
      <w:proofErr w:type="spellEnd"/>
      <w:r w:rsidR="00AD166D" w:rsidRPr="000A529D">
        <w:rPr>
          <w:sz w:val="20"/>
          <w:szCs w:val="20"/>
        </w:rPr>
        <w:t xml:space="preserve"> </w:t>
      </w:r>
      <w:del w:id="129" w:author="Fong RERHANG" w:date="2021-12-08T12:58:00Z">
        <w:r w:rsidR="00AD166D" w:rsidRPr="000A529D" w:rsidDel="009F5C22">
          <w:rPr>
            <w:sz w:val="20"/>
            <w:szCs w:val="20"/>
          </w:rPr>
          <w:delText xml:space="preserve">zam </w:delText>
        </w:r>
      </w:del>
      <w:proofErr w:type="spellStart"/>
      <w:ins w:id="130" w:author="Fong RERHANG" w:date="2021-12-08T12:58:00Z">
        <w:r w:rsidR="009F5C22">
          <w:rPr>
            <w:sz w:val="20"/>
            <w:szCs w:val="20"/>
          </w:rPr>
          <w:t>haum</w:t>
        </w:r>
        <w:proofErr w:type="spellEnd"/>
        <w:r w:rsidR="009F5C22">
          <w:rPr>
            <w:sz w:val="20"/>
            <w:szCs w:val="20"/>
          </w:rPr>
          <w:t xml:space="preserve"> </w:t>
        </w:r>
        <w:proofErr w:type="spellStart"/>
        <w:r w:rsidR="009F5C22">
          <w:rPr>
            <w:sz w:val="20"/>
            <w:szCs w:val="20"/>
          </w:rPr>
          <w:t>rau</w:t>
        </w:r>
        <w:proofErr w:type="spellEnd"/>
        <w:r w:rsidR="009F5C22" w:rsidRPr="000A529D">
          <w:rPr>
            <w:sz w:val="20"/>
            <w:szCs w:val="20"/>
          </w:rPr>
          <w:t xml:space="preserve"> </w:t>
        </w:r>
      </w:ins>
      <w:proofErr w:type="spellStart"/>
      <w:r w:rsidR="00AD166D" w:rsidRPr="000A529D">
        <w:rPr>
          <w:sz w:val="20"/>
          <w:szCs w:val="20"/>
        </w:rPr>
        <w:t>cov</w:t>
      </w:r>
      <w:proofErr w:type="spellEnd"/>
      <w:r w:rsidR="00AD166D" w:rsidRPr="000A529D">
        <w:rPr>
          <w:sz w:val="20"/>
          <w:szCs w:val="20"/>
        </w:rPr>
        <w:t xml:space="preserve"> av </w:t>
      </w:r>
      <w:proofErr w:type="spellStart"/>
      <w:r w:rsidR="00AD166D" w:rsidRPr="000A529D">
        <w:rPr>
          <w:sz w:val="20"/>
          <w:szCs w:val="20"/>
        </w:rPr>
        <w:t>xuab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zeb</w:t>
      </w:r>
      <w:proofErr w:type="spellEnd"/>
      <w:r w:rsidR="00AD166D" w:rsidRPr="000A529D">
        <w:rPr>
          <w:sz w:val="20"/>
          <w:szCs w:val="20"/>
        </w:rPr>
        <w:t xml:space="preserve">, </w:t>
      </w:r>
      <w:proofErr w:type="spellStart"/>
      <w:r w:rsidR="00AD166D" w:rsidRPr="000A529D">
        <w:rPr>
          <w:sz w:val="20"/>
          <w:szCs w:val="20"/>
        </w:rPr>
        <w:t>lawv</w:t>
      </w:r>
      <w:proofErr w:type="spellEnd"/>
      <w:r w:rsidR="00AD166D" w:rsidRPr="000A529D">
        <w:rPr>
          <w:sz w:val="20"/>
          <w:szCs w:val="20"/>
        </w:rPr>
        <w:t xml:space="preserve"> </w:t>
      </w:r>
      <w:del w:id="131" w:author="Fong RERHANG" w:date="2021-12-08T13:00:00Z">
        <w:r w:rsidR="00AD166D" w:rsidRPr="000A529D" w:rsidDel="009F5C22">
          <w:rPr>
            <w:sz w:val="20"/>
            <w:szCs w:val="20"/>
          </w:rPr>
          <w:delText>muaj cov khoom</w:delText>
        </w:r>
      </w:del>
      <w:proofErr w:type="spellStart"/>
      <w:ins w:id="132" w:author="Fong RERHANG" w:date="2021-12-08T13:00:00Z">
        <w:r w:rsidR="009F5C22">
          <w:rPr>
            <w:sz w:val="20"/>
            <w:szCs w:val="20"/>
          </w:rPr>
          <w:t>yog</w:t>
        </w:r>
        <w:proofErr w:type="spellEnd"/>
        <w:r w:rsidR="009F5C22">
          <w:rPr>
            <w:sz w:val="20"/>
            <w:szCs w:val="20"/>
          </w:rPr>
          <w:t xml:space="preserve"> yam</w:t>
        </w:r>
      </w:ins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noj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muaj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txiaj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ntsig</w:t>
      </w:r>
      <w:proofErr w:type="spellEnd"/>
      <w:r w:rsidR="00AD166D" w:rsidRPr="000A529D">
        <w:rPr>
          <w:sz w:val="20"/>
          <w:szCs w:val="20"/>
        </w:rPr>
        <w:t xml:space="preserve"> zoo, </w:t>
      </w:r>
      <w:proofErr w:type="spellStart"/>
      <w:r w:rsidR="00AD166D" w:rsidRPr="000A529D">
        <w:rPr>
          <w:sz w:val="20"/>
          <w:szCs w:val="20"/>
        </w:rPr>
        <w:t>thiab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cov</w:t>
      </w:r>
      <w:proofErr w:type="spellEnd"/>
      <w:r w:rsidR="00AD166D" w:rsidRPr="000A529D">
        <w:rPr>
          <w:sz w:val="20"/>
          <w:szCs w:val="20"/>
        </w:rPr>
        <w:t xml:space="preserve"> av </w:t>
      </w:r>
      <w:proofErr w:type="spellStart"/>
      <w:r w:rsidR="00AD166D" w:rsidRPr="000A529D">
        <w:rPr>
          <w:sz w:val="20"/>
          <w:szCs w:val="20"/>
        </w:rPr>
        <w:t>xuab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zeb</w:t>
      </w:r>
      <w:proofErr w:type="spellEnd"/>
      <w:r w:rsidR="00AD166D" w:rsidRPr="000A529D">
        <w:rPr>
          <w:sz w:val="20"/>
          <w:szCs w:val="20"/>
        </w:rPr>
        <w:t xml:space="preserve"> </w:t>
      </w:r>
      <w:del w:id="133" w:author="Fong RERHANG" w:date="2021-12-08T13:01:00Z">
        <w:r w:rsidR="00AD166D" w:rsidRPr="000A529D" w:rsidDel="009F5C22">
          <w:rPr>
            <w:sz w:val="20"/>
            <w:szCs w:val="20"/>
          </w:rPr>
          <w:delText xml:space="preserve">thaum kawg </w:delText>
        </w:r>
      </w:del>
      <w:proofErr w:type="spellStart"/>
      <w:r w:rsidR="00AD166D" w:rsidRPr="000A529D">
        <w:rPr>
          <w:sz w:val="20"/>
          <w:szCs w:val="20"/>
        </w:rPr>
        <w:t>yuav</w:t>
      </w:r>
      <w:proofErr w:type="spellEnd"/>
      <w:r w:rsidR="00AD166D" w:rsidRPr="000A529D">
        <w:rPr>
          <w:sz w:val="20"/>
          <w:szCs w:val="20"/>
        </w:rPr>
        <w:t xml:space="preserve"> </w:t>
      </w:r>
      <w:del w:id="134" w:author="Fong RERHANG" w:date="2021-12-08T13:01:00Z">
        <w:r w:rsidR="00AD166D" w:rsidRPr="000A529D" w:rsidDel="009F5C22">
          <w:rPr>
            <w:sz w:val="20"/>
            <w:szCs w:val="20"/>
          </w:rPr>
          <w:delText xml:space="preserve">xav </w:delText>
        </w:r>
      </w:del>
      <w:r w:rsidR="00AD166D" w:rsidRPr="000A529D">
        <w:rPr>
          <w:sz w:val="20"/>
          <w:szCs w:val="20"/>
        </w:rPr>
        <w:t xml:space="preserve">tau </w:t>
      </w:r>
      <w:proofErr w:type="spellStart"/>
      <w:r w:rsidR="00AD166D" w:rsidRPr="000A529D">
        <w:rPr>
          <w:sz w:val="20"/>
          <w:szCs w:val="20"/>
        </w:rPr>
        <w:t>ntau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ntxiv</w:t>
      </w:r>
      <w:proofErr w:type="spellEnd"/>
      <w:r w:rsidR="00AD166D" w:rsidRPr="000A529D">
        <w:rPr>
          <w:sz w:val="20"/>
          <w:szCs w:val="20"/>
        </w:rPr>
        <w:t>.</w:t>
      </w:r>
    </w:p>
    <w:p w14:paraId="503D12EC" w14:textId="77777777" w:rsidR="00A3234B" w:rsidRPr="000A529D" w:rsidRDefault="00A3234B" w:rsidP="000A529D">
      <w:pPr>
        <w:jc w:val="both"/>
        <w:rPr>
          <w:sz w:val="20"/>
          <w:szCs w:val="20"/>
        </w:rPr>
      </w:pPr>
    </w:p>
    <w:p w14:paraId="520BCC96" w14:textId="42D19A99" w:rsidR="00A3234B" w:rsidRPr="000A529D" w:rsidRDefault="00DB0456" w:rsidP="000A529D">
      <w:pPr>
        <w:jc w:val="both"/>
        <w:rPr>
          <w:sz w:val="20"/>
          <w:szCs w:val="20"/>
        </w:rPr>
      </w:pPr>
      <w:proofErr w:type="spellStart"/>
      <w:ins w:id="135" w:author="Fong RERHANG" w:date="2021-12-08T13:02:00Z">
        <w:r>
          <w:rPr>
            <w:sz w:val="20"/>
            <w:szCs w:val="20"/>
          </w:rPr>
          <w:t>I</w:t>
        </w:r>
        <w:r w:rsidRPr="000A529D">
          <w:rPr>
            <w:sz w:val="20"/>
            <w:szCs w:val="20"/>
          </w:rPr>
          <w:t>b</w:t>
        </w:r>
        <w:proofErr w:type="spellEnd"/>
        <w:r w:rsidRPr="000A529D">
          <w:rPr>
            <w:sz w:val="20"/>
            <w:szCs w:val="20"/>
          </w:rPr>
          <w:t xml:space="preserve"> </w:t>
        </w:r>
        <w:proofErr w:type="spellStart"/>
        <w:r w:rsidRPr="000A529D">
          <w:rPr>
            <w:sz w:val="20"/>
            <w:szCs w:val="20"/>
          </w:rPr>
          <w:t>qhov</w:t>
        </w:r>
        <w:proofErr w:type="spellEnd"/>
        <w:r w:rsidRPr="000A529D">
          <w:rPr>
            <w:sz w:val="20"/>
            <w:szCs w:val="20"/>
          </w:rPr>
          <w:t xml:space="preserve"> chaw </w:t>
        </w:r>
      </w:ins>
      <w:proofErr w:type="spellStart"/>
      <w:ins w:id="136" w:author="Fong RERHANG" w:date="2021-12-08T13:03:00Z">
        <w:r>
          <w:rPr>
            <w:sz w:val="20"/>
            <w:szCs w:val="20"/>
          </w:rPr>
          <w:t>ntawm</w:t>
        </w:r>
        <w:proofErr w:type="spellEnd"/>
        <w:r>
          <w:rPr>
            <w:sz w:val="20"/>
            <w:szCs w:val="20"/>
          </w:rPr>
          <w:t xml:space="preserve"> </w:t>
        </w:r>
        <w:proofErr w:type="spellStart"/>
        <w:r>
          <w:rPr>
            <w:sz w:val="20"/>
            <w:szCs w:val="20"/>
          </w:rPr>
          <w:t>txiv</w:t>
        </w:r>
        <w:proofErr w:type="spellEnd"/>
        <w:r>
          <w:rPr>
            <w:sz w:val="20"/>
            <w:szCs w:val="20"/>
          </w:rPr>
          <w:t xml:space="preserve"> </w:t>
        </w:r>
      </w:ins>
      <w:del w:id="137" w:author="Fong RERHANG" w:date="2021-12-08T13:03:00Z">
        <w:r w:rsidR="003B138B" w:rsidRPr="000A529D" w:rsidDel="00DB0456">
          <w:rPr>
            <w:sz w:val="20"/>
            <w:szCs w:val="20"/>
          </w:rPr>
          <w:delText>E</w:delText>
        </w:r>
      </w:del>
      <w:ins w:id="138" w:author="Fong RERHANG" w:date="2021-12-08T13:03:00Z">
        <w:r>
          <w:rPr>
            <w:sz w:val="20"/>
            <w:szCs w:val="20"/>
          </w:rPr>
          <w:t>e</w:t>
        </w:r>
      </w:ins>
      <w:r w:rsidR="00AD166D" w:rsidRPr="000A529D">
        <w:rPr>
          <w:sz w:val="20"/>
          <w:szCs w:val="20"/>
        </w:rPr>
        <w:t>lderberry</w:t>
      </w:r>
      <w:r w:rsidR="003B138B" w:rsidRPr="000A529D">
        <w:rPr>
          <w:sz w:val="20"/>
          <w:szCs w:val="20"/>
        </w:rPr>
        <w:t xml:space="preserve"> </w:t>
      </w:r>
      <w:del w:id="139" w:author="Fong RERHANG" w:date="2021-12-08T13:02:00Z">
        <w:r w:rsidR="003B138B" w:rsidRPr="000A529D" w:rsidDel="00DB0456">
          <w:rPr>
            <w:sz w:val="20"/>
            <w:szCs w:val="20"/>
          </w:rPr>
          <w:delText>ib qhov chaw</w:delText>
        </w:r>
        <w:r w:rsidR="00AD166D" w:rsidRPr="000A529D" w:rsidDel="00DB0456">
          <w:rPr>
            <w:sz w:val="20"/>
            <w:szCs w:val="20"/>
          </w:rPr>
          <w:delText xml:space="preserve"> </w:delText>
        </w:r>
      </w:del>
      <w:proofErr w:type="spellStart"/>
      <w:r w:rsidR="00AD166D" w:rsidRPr="000A529D">
        <w:rPr>
          <w:sz w:val="20"/>
          <w:szCs w:val="20"/>
        </w:rPr>
        <w:t>yuav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tsum</w:t>
      </w:r>
      <w:proofErr w:type="spellEnd"/>
      <w:r w:rsidR="00AD166D" w:rsidRPr="000A529D">
        <w:rPr>
          <w:sz w:val="20"/>
          <w:szCs w:val="20"/>
        </w:rPr>
        <w:t xml:space="preserve"> tau </w:t>
      </w:r>
      <w:proofErr w:type="spellStart"/>
      <w:r w:rsidR="00AD166D" w:rsidRPr="000A529D">
        <w:rPr>
          <w:sz w:val="20"/>
          <w:szCs w:val="20"/>
        </w:rPr>
        <w:t>tswj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kom</w:t>
      </w:r>
      <w:proofErr w:type="spellEnd"/>
      <w:r w:rsidR="00AD166D" w:rsidRPr="000A529D">
        <w:rPr>
          <w:sz w:val="20"/>
          <w:szCs w:val="20"/>
        </w:rPr>
        <w:t xml:space="preserve"> zoo </w:t>
      </w:r>
      <w:proofErr w:type="spellStart"/>
      <w:r w:rsidR="00AD166D" w:rsidRPr="000A529D">
        <w:rPr>
          <w:sz w:val="20"/>
          <w:szCs w:val="20"/>
        </w:rPr>
        <w:t>nrog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cov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qoob</w:t>
      </w:r>
      <w:proofErr w:type="spellEnd"/>
      <w:r w:rsidR="00AD166D" w:rsidRPr="000A529D">
        <w:rPr>
          <w:sz w:val="20"/>
          <w:szCs w:val="20"/>
        </w:rPr>
        <w:t xml:space="preserve"> loo </w:t>
      </w:r>
      <w:proofErr w:type="spellStart"/>
      <w:r w:rsidR="00AD166D" w:rsidRPr="000A529D">
        <w:rPr>
          <w:sz w:val="20"/>
          <w:szCs w:val="20"/>
        </w:rPr>
        <w:t>hauv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xyoo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ua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ntej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121D5A" w:rsidRPr="000A529D">
        <w:rPr>
          <w:sz w:val="20"/>
          <w:szCs w:val="20"/>
        </w:rPr>
        <w:t>thaum</w:t>
      </w:r>
      <w:proofErr w:type="spellEnd"/>
      <w:r w:rsidR="00121D5A" w:rsidRPr="000A529D">
        <w:rPr>
          <w:sz w:val="20"/>
          <w:szCs w:val="20"/>
        </w:rPr>
        <w:t xml:space="preserve"> </w:t>
      </w:r>
      <w:r w:rsidR="00AD166D" w:rsidRPr="000A529D">
        <w:rPr>
          <w:sz w:val="20"/>
          <w:szCs w:val="20"/>
        </w:rPr>
        <w:t xml:space="preserve">cog. </w:t>
      </w:r>
      <w:proofErr w:type="spellStart"/>
      <w:r w:rsidR="00121D5A" w:rsidRPr="000A529D">
        <w:rPr>
          <w:sz w:val="20"/>
          <w:szCs w:val="20"/>
        </w:rPr>
        <w:t>Daim</w:t>
      </w:r>
      <w:proofErr w:type="spellEnd"/>
      <w:r w:rsidR="00121D5A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teb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yuav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tsum</w:t>
      </w:r>
      <w:proofErr w:type="spellEnd"/>
      <w:r w:rsidR="00AD166D" w:rsidRPr="000A529D">
        <w:rPr>
          <w:sz w:val="20"/>
          <w:szCs w:val="20"/>
        </w:rPr>
        <w:t xml:space="preserve"> tau cog </w:t>
      </w:r>
      <w:proofErr w:type="spellStart"/>
      <w:r w:rsidR="00AD166D" w:rsidRPr="000A529D">
        <w:rPr>
          <w:sz w:val="20"/>
          <w:szCs w:val="20"/>
        </w:rPr>
        <w:t>rau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lub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caij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nplooj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zeeg</w:t>
      </w:r>
      <w:proofErr w:type="spellEnd"/>
      <w:r w:rsidR="00AD166D" w:rsidRPr="000A529D">
        <w:rPr>
          <w:sz w:val="20"/>
          <w:szCs w:val="20"/>
        </w:rPr>
        <w:t xml:space="preserve"> los</w:t>
      </w:r>
      <w:r w:rsidR="004523E5" w:rsidRPr="000A529D">
        <w:rPr>
          <w:sz w:val="20"/>
          <w:szCs w:val="20"/>
        </w:rPr>
        <w:t xml:space="preserve"> </w:t>
      </w:r>
      <w:r w:rsidR="00AD166D" w:rsidRPr="000A529D">
        <w:rPr>
          <w:sz w:val="20"/>
          <w:szCs w:val="20"/>
        </w:rPr>
        <w:t xml:space="preserve">sis </w:t>
      </w:r>
      <w:proofErr w:type="spellStart"/>
      <w:r w:rsidR="00AD166D" w:rsidRPr="000A529D">
        <w:rPr>
          <w:sz w:val="20"/>
          <w:szCs w:val="20"/>
        </w:rPr>
        <w:t>lub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caij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nplooj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ntoo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hlav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thaum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ins w:id="140" w:author="Fong RERHANG" w:date="2021-12-08T13:04:00Z">
        <w:r>
          <w:rPr>
            <w:sz w:val="20"/>
            <w:szCs w:val="20"/>
          </w:rPr>
          <w:t>pib</w:t>
        </w:r>
      </w:ins>
      <w:proofErr w:type="spellEnd"/>
      <w:del w:id="141" w:author="Fong RERHANG" w:date="2021-12-08T13:04:00Z">
        <w:r w:rsidR="00AD166D" w:rsidRPr="000A529D" w:rsidDel="00DB0456">
          <w:rPr>
            <w:sz w:val="20"/>
            <w:szCs w:val="20"/>
          </w:rPr>
          <w:delText>ntxov</w:delText>
        </w:r>
      </w:del>
      <w:r w:rsidR="00AD166D" w:rsidRPr="000A529D">
        <w:rPr>
          <w:sz w:val="20"/>
          <w:szCs w:val="20"/>
        </w:rPr>
        <w:t xml:space="preserve">, tag </w:t>
      </w:r>
      <w:proofErr w:type="spellStart"/>
      <w:r w:rsidR="00AD166D" w:rsidRPr="000A529D">
        <w:rPr>
          <w:sz w:val="20"/>
          <w:szCs w:val="20"/>
        </w:rPr>
        <w:t>nrho</w:t>
      </w:r>
      <w:proofErr w:type="spellEnd"/>
      <w:r w:rsidR="00AD166D" w:rsidRPr="000A529D">
        <w:rPr>
          <w:sz w:val="20"/>
          <w:szCs w:val="20"/>
        </w:rPr>
        <w:t xml:space="preserve"> los </w:t>
      </w:r>
      <w:proofErr w:type="spellStart"/>
      <w:r w:rsidR="00AD166D" w:rsidRPr="000A529D">
        <w:rPr>
          <w:sz w:val="20"/>
          <w:szCs w:val="20"/>
        </w:rPr>
        <w:t>yog</w:t>
      </w:r>
      <w:proofErr w:type="spellEnd"/>
      <w:r w:rsidR="00AD166D" w:rsidRPr="000A529D">
        <w:rPr>
          <w:sz w:val="20"/>
          <w:szCs w:val="20"/>
        </w:rPr>
        <w:t xml:space="preserve"> los </w:t>
      </w:r>
      <w:proofErr w:type="spellStart"/>
      <w:r w:rsidR="00AD166D" w:rsidRPr="000A529D">
        <w:rPr>
          <w:sz w:val="20"/>
          <w:szCs w:val="20"/>
        </w:rPr>
        <w:t>ntawm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kev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npaj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EF2E4B" w:rsidRPr="000A529D">
        <w:rPr>
          <w:sz w:val="20"/>
          <w:szCs w:val="20"/>
        </w:rPr>
        <w:t>tus</w:t>
      </w:r>
      <w:proofErr w:type="spellEnd"/>
      <w:r w:rsidR="00EF2E4B" w:rsidRPr="000A529D">
        <w:rPr>
          <w:sz w:val="20"/>
          <w:szCs w:val="20"/>
        </w:rPr>
        <w:t xml:space="preserve"> </w:t>
      </w:r>
      <w:proofErr w:type="spellStart"/>
      <w:r w:rsidR="00EF2E4B" w:rsidRPr="000A529D">
        <w:rPr>
          <w:sz w:val="20"/>
          <w:szCs w:val="20"/>
        </w:rPr>
        <w:t>kwj</w:t>
      </w:r>
      <w:proofErr w:type="spellEnd"/>
      <w:r w:rsidR="00EF2E4B" w:rsidRPr="000A529D">
        <w:rPr>
          <w:sz w:val="20"/>
          <w:szCs w:val="20"/>
        </w:rPr>
        <w:t xml:space="preserve"> (strips) </w:t>
      </w:r>
      <w:proofErr w:type="spellStart"/>
      <w:r w:rsidR="00AD166D" w:rsidRPr="000A529D">
        <w:rPr>
          <w:sz w:val="20"/>
          <w:szCs w:val="20"/>
        </w:rPr>
        <w:t>dav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EF2E4B" w:rsidRPr="000A529D">
        <w:rPr>
          <w:sz w:val="20"/>
          <w:szCs w:val="20"/>
        </w:rPr>
        <w:t>plaub</w:t>
      </w:r>
      <w:proofErr w:type="spellEnd"/>
      <w:r w:rsidR="00EF2E4B" w:rsidRPr="000A529D">
        <w:rPr>
          <w:sz w:val="20"/>
          <w:szCs w:val="20"/>
        </w:rPr>
        <w:t xml:space="preserve"> </w:t>
      </w:r>
      <w:proofErr w:type="spellStart"/>
      <w:r w:rsidR="00EF2E4B" w:rsidRPr="000A529D">
        <w:rPr>
          <w:sz w:val="20"/>
          <w:szCs w:val="20"/>
        </w:rPr>
        <w:t>tawv</w:t>
      </w:r>
      <w:proofErr w:type="spellEnd"/>
      <w:r w:rsidR="00EF2E4B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txhua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kaum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ob</w:t>
      </w:r>
      <w:proofErr w:type="spellEnd"/>
      <w:r w:rsidR="00AD166D" w:rsidRPr="000A529D">
        <w:rPr>
          <w:sz w:val="20"/>
          <w:szCs w:val="20"/>
        </w:rPr>
        <w:t xml:space="preserve"> taw </w:t>
      </w:r>
      <w:proofErr w:type="spellStart"/>
      <w:r w:rsidR="00EF2E4B" w:rsidRPr="000A529D">
        <w:rPr>
          <w:sz w:val="20"/>
          <w:szCs w:val="20"/>
        </w:rPr>
        <w:t>ntawm</w:t>
      </w:r>
      <w:proofErr w:type="spellEnd"/>
      <w:r w:rsidR="00EF2E4B" w:rsidRPr="000A529D">
        <w:rPr>
          <w:sz w:val="20"/>
          <w:szCs w:val="20"/>
        </w:rPr>
        <w:t xml:space="preserve"> </w:t>
      </w:r>
      <w:proofErr w:type="spellStart"/>
      <w:r w:rsidR="00EF2E4B" w:rsidRPr="000A529D">
        <w:rPr>
          <w:sz w:val="20"/>
          <w:szCs w:val="20"/>
        </w:rPr>
        <w:t>qhov</w:t>
      </w:r>
      <w:proofErr w:type="spellEnd"/>
      <w:r w:rsidR="00EF2E4B" w:rsidRPr="000A529D">
        <w:rPr>
          <w:sz w:val="20"/>
          <w:szCs w:val="20"/>
        </w:rPr>
        <w:t xml:space="preserve"> </w:t>
      </w:r>
      <w:r w:rsidR="00AD166D" w:rsidRPr="000A529D">
        <w:rPr>
          <w:sz w:val="20"/>
          <w:szCs w:val="20"/>
        </w:rPr>
        <w:t xml:space="preserve">sib </w:t>
      </w:r>
      <w:proofErr w:type="spellStart"/>
      <w:r w:rsidR="00AD166D" w:rsidRPr="000A529D">
        <w:rPr>
          <w:sz w:val="20"/>
          <w:szCs w:val="20"/>
        </w:rPr>
        <w:t>nrug</w:t>
      </w:r>
      <w:proofErr w:type="spellEnd"/>
      <w:r w:rsidR="00AD166D" w:rsidRPr="000A529D">
        <w:rPr>
          <w:sz w:val="20"/>
          <w:szCs w:val="20"/>
        </w:rPr>
        <w:t xml:space="preserve">. </w:t>
      </w:r>
      <w:proofErr w:type="spellStart"/>
      <w:r w:rsidR="00AD166D" w:rsidRPr="000A529D">
        <w:rPr>
          <w:sz w:val="20"/>
          <w:szCs w:val="20"/>
        </w:rPr>
        <w:t>Yog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hais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tias</w:t>
      </w:r>
      <w:proofErr w:type="spellEnd"/>
      <w:r w:rsidR="00AD166D" w:rsidRPr="000A529D">
        <w:rPr>
          <w:sz w:val="20"/>
          <w:szCs w:val="20"/>
        </w:rPr>
        <w:t xml:space="preserve"> tag </w:t>
      </w:r>
      <w:proofErr w:type="spellStart"/>
      <w:r w:rsidR="00AD166D" w:rsidRPr="000A529D">
        <w:rPr>
          <w:sz w:val="20"/>
          <w:szCs w:val="20"/>
        </w:rPr>
        <w:t>nrho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cov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teb</w:t>
      </w:r>
      <w:proofErr w:type="spellEnd"/>
      <w:r w:rsidR="00AD166D" w:rsidRPr="000A529D">
        <w:rPr>
          <w:sz w:val="20"/>
          <w:szCs w:val="20"/>
        </w:rPr>
        <w:t xml:space="preserve"> tau </w:t>
      </w:r>
      <w:proofErr w:type="spellStart"/>
      <w:r w:rsidR="00AD166D" w:rsidRPr="000A529D">
        <w:rPr>
          <w:sz w:val="20"/>
          <w:szCs w:val="20"/>
        </w:rPr>
        <w:t>npaj</w:t>
      </w:r>
      <w:proofErr w:type="spellEnd"/>
      <w:r w:rsidR="00AD166D" w:rsidRPr="000A529D">
        <w:rPr>
          <w:sz w:val="20"/>
          <w:szCs w:val="20"/>
        </w:rPr>
        <w:t xml:space="preserve">, </w:t>
      </w:r>
      <w:proofErr w:type="spellStart"/>
      <w:r w:rsidR="00AD166D" w:rsidRPr="000A529D">
        <w:rPr>
          <w:sz w:val="20"/>
          <w:szCs w:val="20"/>
        </w:rPr>
        <w:t>cov</w:t>
      </w:r>
      <w:proofErr w:type="spellEnd"/>
      <w:r w:rsidR="00AD166D" w:rsidRPr="000A529D">
        <w:rPr>
          <w:sz w:val="20"/>
          <w:szCs w:val="20"/>
        </w:rPr>
        <w:t xml:space="preserve"> av </w:t>
      </w:r>
      <w:proofErr w:type="spellStart"/>
      <w:r w:rsidR="00AD166D" w:rsidRPr="000A529D">
        <w:rPr>
          <w:sz w:val="20"/>
          <w:szCs w:val="20"/>
        </w:rPr>
        <w:t>yuav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tsum</w:t>
      </w:r>
      <w:proofErr w:type="spellEnd"/>
      <w:r w:rsidR="00AD166D" w:rsidRPr="000A529D">
        <w:rPr>
          <w:sz w:val="20"/>
          <w:szCs w:val="20"/>
        </w:rPr>
        <w:t xml:space="preserve"> tau </w:t>
      </w:r>
      <w:del w:id="142" w:author="Fong RERHANG" w:date="2021-12-08T13:06:00Z">
        <w:r w:rsidR="00AD166D" w:rsidRPr="000A529D" w:rsidDel="00DB0456">
          <w:rPr>
            <w:sz w:val="20"/>
            <w:szCs w:val="20"/>
          </w:rPr>
          <w:delText>ua hauj lwm</w:delText>
        </w:r>
      </w:del>
      <w:proofErr w:type="spellStart"/>
      <w:ins w:id="143" w:author="Fong RERHANG" w:date="2021-12-08T13:06:00Z">
        <w:r>
          <w:rPr>
            <w:sz w:val="20"/>
            <w:szCs w:val="20"/>
          </w:rPr>
          <w:t>kh</w:t>
        </w:r>
      </w:ins>
      <w:ins w:id="144" w:author="Fong RERHANG" w:date="2021-12-08T13:07:00Z">
        <w:r>
          <w:rPr>
            <w:sz w:val="20"/>
            <w:szCs w:val="20"/>
          </w:rPr>
          <w:t>o</w:t>
        </w:r>
      </w:ins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ua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ntej</w:t>
      </w:r>
      <w:proofErr w:type="spellEnd"/>
      <w:r w:rsidR="00AD166D" w:rsidRPr="000A529D">
        <w:rPr>
          <w:sz w:val="20"/>
          <w:szCs w:val="20"/>
        </w:rPr>
        <w:t xml:space="preserve"> cog </w:t>
      </w:r>
      <w:proofErr w:type="spellStart"/>
      <w:r w:rsidR="00AD166D" w:rsidRPr="000A529D">
        <w:rPr>
          <w:sz w:val="20"/>
          <w:szCs w:val="20"/>
        </w:rPr>
        <w:t>thiab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EF2E4B" w:rsidRPr="000A529D">
        <w:rPr>
          <w:sz w:val="20"/>
          <w:szCs w:val="20"/>
        </w:rPr>
        <w:t>kwj</w:t>
      </w:r>
      <w:proofErr w:type="spellEnd"/>
      <w:r w:rsidR="00EF2E4B" w:rsidRPr="000A529D">
        <w:rPr>
          <w:sz w:val="20"/>
          <w:szCs w:val="20"/>
        </w:rPr>
        <w:t xml:space="preserve"> (</w:t>
      </w:r>
      <w:r w:rsidR="00AD166D" w:rsidRPr="000A529D">
        <w:rPr>
          <w:sz w:val="20"/>
          <w:szCs w:val="20"/>
        </w:rPr>
        <w:t>strips</w:t>
      </w:r>
      <w:r w:rsidR="00EF2E4B" w:rsidRPr="000A529D">
        <w:rPr>
          <w:sz w:val="20"/>
          <w:szCs w:val="20"/>
        </w:rPr>
        <w:t>)</w:t>
      </w:r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raug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ins w:id="145" w:author="Fong RERHANG" w:date="2021-12-08T13:07:00Z">
        <w:r>
          <w:rPr>
            <w:sz w:val="20"/>
            <w:szCs w:val="20"/>
          </w:rPr>
          <w:t>tso</w:t>
        </w:r>
      </w:ins>
      <w:proofErr w:type="spellEnd"/>
      <w:del w:id="146" w:author="Fong RERHANG" w:date="2021-12-08T13:07:00Z">
        <w:r w:rsidR="00AD166D" w:rsidRPr="000A529D" w:rsidDel="00DB0456">
          <w:rPr>
            <w:sz w:val="20"/>
            <w:szCs w:val="20"/>
          </w:rPr>
          <w:delText>nteg</w:delText>
        </w:r>
      </w:del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tawm</w:t>
      </w:r>
      <w:proofErr w:type="spellEnd"/>
      <w:r w:rsidR="00AD166D" w:rsidRPr="000A529D">
        <w:rPr>
          <w:sz w:val="20"/>
          <w:szCs w:val="20"/>
        </w:rPr>
        <w:t xml:space="preserve">. Rau </w:t>
      </w:r>
      <w:proofErr w:type="spellStart"/>
      <w:r w:rsidR="00AD166D" w:rsidRPr="000A529D">
        <w:rPr>
          <w:sz w:val="20"/>
          <w:szCs w:val="20"/>
        </w:rPr>
        <w:t>hauv</w:t>
      </w:r>
      <w:proofErr w:type="spellEnd"/>
      <w:r w:rsidR="00AD166D" w:rsidRPr="000A529D">
        <w:rPr>
          <w:sz w:val="20"/>
          <w:szCs w:val="20"/>
        </w:rPr>
        <w:t xml:space="preserve"> av </w:t>
      </w:r>
      <w:proofErr w:type="spellStart"/>
      <w:r w:rsidR="00AD166D" w:rsidRPr="000A529D">
        <w:rPr>
          <w:sz w:val="20"/>
          <w:szCs w:val="20"/>
        </w:rPr>
        <w:t>npog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ntawm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ib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daim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hlab</w:t>
      </w:r>
      <w:proofErr w:type="spellEnd"/>
      <w:r w:rsidR="00AD166D" w:rsidRPr="000A529D">
        <w:rPr>
          <w:sz w:val="20"/>
          <w:szCs w:val="20"/>
        </w:rPr>
        <w:t xml:space="preserve">, </w:t>
      </w:r>
      <w:proofErr w:type="spellStart"/>
      <w:r w:rsidR="00EF2E4B" w:rsidRPr="000A529D">
        <w:rPr>
          <w:sz w:val="20"/>
          <w:szCs w:val="20"/>
        </w:rPr>
        <w:t>paj</w:t>
      </w:r>
      <w:proofErr w:type="spellEnd"/>
      <w:r w:rsidR="00EF2E4B" w:rsidRPr="000A529D">
        <w:rPr>
          <w:sz w:val="20"/>
          <w:szCs w:val="20"/>
        </w:rPr>
        <w:t xml:space="preserve"> </w:t>
      </w:r>
      <w:proofErr w:type="spellStart"/>
      <w:r w:rsidR="00EF2E4B" w:rsidRPr="000A529D">
        <w:rPr>
          <w:sz w:val="20"/>
          <w:szCs w:val="20"/>
        </w:rPr>
        <w:t>ntoos</w:t>
      </w:r>
      <w:proofErr w:type="spellEnd"/>
      <w:r w:rsidR="00EF2E4B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ua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hauj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lwm</w:t>
      </w:r>
      <w:proofErr w:type="spellEnd"/>
      <w:r w:rsidR="00EF2E4B" w:rsidRPr="000A529D">
        <w:rPr>
          <w:sz w:val="20"/>
          <w:szCs w:val="20"/>
        </w:rPr>
        <w:t xml:space="preserve"> tau</w:t>
      </w:r>
      <w:r w:rsidR="00AD166D" w:rsidRPr="000A529D">
        <w:rPr>
          <w:sz w:val="20"/>
          <w:szCs w:val="20"/>
        </w:rPr>
        <w:t xml:space="preserve"> zoo </w:t>
      </w:r>
      <w:proofErr w:type="spellStart"/>
      <w:r w:rsidR="00AD166D" w:rsidRPr="000A529D">
        <w:rPr>
          <w:sz w:val="20"/>
          <w:szCs w:val="20"/>
        </w:rPr>
        <w:t>nyob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rau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hauv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ua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ke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nrog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EF2E4B" w:rsidRPr="000A529D">
        <w:rPr>
          <w:sz w:val="20"/>
          <w:szCs w:val="20"/>
        </w:rPr>
        <w:t>qhov</w:t>
      </w:r>
      <w:r w:rsidR="00AD166D" w:rsidRPr="000A529D">
        <w:rPr>
          <w:sz w:val="20"/>
          <w:szCs w:val="20"/>
        </w:rPr>
        <w:t>-loj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hlob</w:t>
      </w:r>
      <w:proofErr w:type="spellEnd"/>
      <w:r w:rsidR="00EF2E4B" w:rsidRPr="000A529D">
        <w:rPr>
          <w:sz w:val="20"/>
          <w:szCs w:val="20"/>
        </w:rPr>
        <w:t xml:space="preserve"> </w:t>
      </w:r>
      <w:proofErr w:type="spellStart"/>
      <w:r w:rsidR="00EF2E4B" w:rsidRPr="000A529D">
        <w:rPr>
          <w:sz w:val="20"/>
          <w:szCs w:val="20"/>
        </w:rPr>
        <w:t>ntawm</w:t>
      </w:r>
      <w:proofErr w:type="spellEnd"/>
      <w:r w:rsidR="00EF2E4B" w:rsidRPr="000A529D">
        <w:rPr>
          <w:sz w:val="20"/>
          <w:szCs w:val="20"/>
        </w:rPr>
        <w:t xml:space="preserve"> </w:t>
      </w:r>
      <w:del w:id="147" w:author="Fong RERHANG" w:date="2021-12-08T13:23:00Z">
        <w:r w:rsidR="00EF2E4B" w:rsidRPr="000A529D" w:rsidDel="004A4B9C">
          <w:rPr>
            <w:sz w:val="20"/>
            <w:szCs w:val="20"/>
          </w:rPr>
          <w:delText>zaub mov nyom</w:delText>
        </w:r>
      </w:del>
      <w:proofErr w:type="spellStart"/>
      <w:ins w:id="148" w:author="Fong RERHANG" w:date="2021-12-08T13:24:00Z">
        <w:r w:rsidR="004A4B9C">
          <w:rPr>
            <w:sz w:val="20"/>
            <w:szCs w:val="20"/>
          </w:rPr>
          <w:t>cov</w:t>
        </w:r>
        <w:proofErr w:type="spellEnd"/>
        <w:r w:rsidR="004A4B9C">
          <w:rPr>
            <w:sz w:val="20"/>
            <w:szCs w:val="20"/>
          </w:rPr>
          <w:t xml:space="preserve"> </w:t>
        </w:r>
        <w:proofErr w:type="spellStart"/>
        <w:r w:rsidR="004A4B9C">
          <w:rPr>
            <w:sz w:val="20"/>
            <w:szCs w:val="20"/>
          </w:rPr>
          <w:t>chiv</w:t>
        </w:r>
      </w:ins>
      <w:proofErr w:type="spellEnd"/>
      <w:r w:rsidR="00AD166D" w:rsidRPr="000A529D">
        <w:rPr>
          <w:sz w:val="20"/>
          <w:szCs w:val="20"/>
        </w:rPr>
        <w:t>.</w:t>
      </w:r>
    </w:p>
    <w:p w14:paraId="29B48311" w14:textId="77777777" w:rsidR="00A3234B" w:rsidRPr="000A529D" w:rsidRDefault="00A3234B" w:rsidP="000A529D">
      <w:pPr>
        <w:jc w:val="both"/>
        <w:rPr>
          <w:sz w:val="20"/>
          <w:szCs w:val="20"/>
        </w:rPr>
      </w:pPr>
    </w:p>
    <w:p w14:paraId="0D14DE39" w14:textId="44810005" w:rsidR="00A3234B" w:rsidRDefault="00AD166D" w:rsidP="000A529D">
      <w:pPr>
        <w:jc w:val="both"/>
        <w:rPr>
          <w:sz w:val="24"/>
          <w:szCs w:val="24"/>
        </w:rPr>
      </w:pPr>
      <w:proofErr w:type="spellStart"/>
      <w:r w:rsidRPr="000A529D">
        <w:rPr>
          <w:sz w:val="20"/>
          <w:szCs w:val="20"/>
        </w:rPr>
        <w:t>Nyob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ntawm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cov</w:t>
      </w:r>
      <w:proofErr w:type="spellEnd"/>
      <w:r w:rsidRPr="000A529D">
        <w:rPr>
          <w:sz w:val="20"/>
          <w:szCs w:val="20"/>
        </w:rPr>
        <w:t xml:space="preserve"> av </w:t>
      </w:r>
      <w:proofErr w:type="spellStart"/>
      <w:r w:rsidRPr="000A529D">
        <w:rPr>
          <w:sz w:val="20"/>
          <w:szCs w:val="20"/>
        </w:rPr>
        <w:t>tej</w:t>
      </w:r>
      <w:proofErr w:type="spellEnd"/>
      <w:r w:rsidRPr="000A529D">
        <w:rPr>
          <w:sz w:val="20"/>
          <w:szCs w:val="20"/>
        </w:rPr>
        <w:t xml:space="preserve"> yam </w:t>
      </w:r>
      <w:del w:id="149" w:author="Fong RERHANG" w:date="2021-12-08T13:24:00Z">
        <w:r w:rsidRPr="000A529D" w:rsidDel="004A4B9C">
          <w:rPr>
            <w:sz w:val="20"/>
            <w:szCs w:val="20"/>
          </w:rPr>
          <w:delText>kev mob</w:delText>
        </w:r>
      </w:del>
      <w:r w:rsidRPr="000A529D">
        <w:rPr>
          <w:sz w:val="20"/>
          <w:szCs w:val="20"/>
        </w:rPr>
        <w:t xml:space="preserve">, </w:t>
      </w:r>
      <w:proofErr w:type="spellStart"/>
      <w:r w:rsidR="000A529D" w:rsidRPr="000A529D">
        <w:rPr>
          <w:sz w:val="20"/>
          <w:szCs w:val="20"/>
        </w:rPr>
        <w:t>cov</w:t>
      </w:r>
      <w:proofErr w:type="spellEnd"/>
      <w:r w:rsidR="000A529D" w:rsidRPr="000A529D">
        <w:rPr>
          <w:sz w:val="20"/>
          <w:szCs w:val="20"/>
        </w:rPr>
        <w:t xml:space="preserve"> </w:t>
      </w:r>
      <w:proofErr w:type="spellStart"/>
      <w:r w:rsidR="000A529D" w:rsidRPr="000A529D">
        <w:rPr>
          <w:sz w:val="20"/>
          <w:szCs w:val="20"/>
        </w:rPr>
        <w:t>chiv</w:t>
      </w:r>
      <w:proofErr w:type="spellEnd"/>
      <w:r w:rsidR="000A529D"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yuav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tsum</w:t>
      </w:r>
      <w:proofErr w:type="spellEnd"/>
      <w:r w:rsidRPr="000A529D">
        <w:rPr>
          <w:sz w:val="20"/>
          <w:szCs w:val="20"/>
        </w:rPr>
        <w:t xml:space="preserve"> tau </w:t>
      </w:r>
      <w:proofErr w:type="spellStart"/>
      <w:r w:rsidRPr="000A529D">
        <w:rPr>
          <w:sz w:val="20"/>
          <w:szCs w:val="20"/>
        </w:rPr>
        <w:t>ntxiv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nyob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rau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hauv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lub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="000A529D" w:rsidRPr="000A529D">
        <w:rPr>
          <w:sz w:val="20"/>
          <w:szCs w:val="20"/>
        </w:rPr>
        <w:t>kwj</w:t>
      </w:r>
      <w:proofErr w:type="spellEnd"/>
      <w:r w:rsidR="000A529D" w:rsidRPr="000A529D">
        <w:rPr>
          <w:sz w:val="20"/>
          <w:szCs w:val="20"/>
        </w:rPr>
        <w:t xml:space="preserve"> </w:t>
      </w:r>
      <w:del w:id="150" w:author="Fong RERHANG" w:date="2021-12-08T13:25:00Z">
        <w:r w:rsidR="000A529D" w:rsidRPr="000A529D" w:rsidDel="004A4B9C">
          <w:rPr>
            <w:sz w:val="20"/>
            <w:szCs w:val="20"/>
          </w:rPr>
          <w:delText>dej (</w:delText>
        </w:r>
        <w:r w:rsidRPr="000A529D" w:rsidDel="004A4B9C">
          <w:rPr>
            <w:sz w:val="20"/>
            <w:szCs w:val="20"/>
          </w:rPr>
          <w:delText>strips</w:delText>
        </w:r>
        <w:r w:rsidR="000A529D" w:rsidRPr="000A529D" w:rsidDel="004A4B9C">
          <w:rPr>
            <w:sz w:val="20"/>
            <w:szCs w:val="20"/>
          </w:rPr>
          <w:delText>)</w:delText>
        </w:r>
        <w:r w:rsidRPr="000A529D" w:rsidDel="004A4B9C">
          <w:rPr>
            <w:sz w:val="20"/>
            <w:szCs w:val="20"/>
          </w:rPr>
          <w:delText xml:space="preserve"> </w:delText>
        </w:r>
      </w:del>
      <w:proofErr w:type="spellStart"/>
      <w:r w:rsidRPr="000A529D">
        <w:rPr>
          <w:sz w:val="20"/>
          <w:szCs w:val="20"/>
        </w:rPr>
        <w:t>raws</w:t>
      </w:r>
      <w:proofErr w:type="spellEnd"/>
      <w:r w:rsidRPr="000A529D">
        <w:rPr>
          <w:sz w:val="20"/>
          <w:szCs w:val="20"/>
        </w:rPr>
        <w:t xml:space="preserve"> li </w:t>
      </w:r>
      <w:proofErr w:type="spellStart"/>
      <w:r w:rsidRPr="000A529D">
        <w:rPr>
          <w:sz w:val="20"/>
          <w:szCs w:val="20"/>
        </w:rPr>
        <w:t>xav</w:t>
      </w:r>
      <w:proofErr w:type="spellEnd"/>
      <w:r w:rsidRPr="000A529D">
        <w:rPr>
          <w:sz w:val="20"/>
          <w:szCs w:val="20"/>
        </w:rPr>
        <w:t xml:space="preserve"> tau </w:t>
      </w:r>
      <w:proofErr w:type="spellStart"/>
      <w:r w:rsidRPr="000A529D">
        <w:rPr>
          <w:sz w:val="20"/>
          <w:szCs w:val="20"/>
        </w:rPr>
        <w:t>raws</w:t>
      </w:r>
      <w:proofErr w:type="spellEnd"/>
      <w:r w:rsidRPr="000A529D">
        <w:rPr>
          <w:sz w:val="20"/>
          <w:szCs w:val="20"/>
        </w:rPr>
        <w:t xml:space="preserve"> li </w:t>
      </w:r>
      <w:proofErr w:type="spellStart"/>
      <w:r w:rsidRPr="000A529D">
        <w:rPr>
          <w:sz w:val="20"/>
          <w:szCs w:val="20"/>
        </w:rPr>
        <w:t>kev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ntsuam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xyuas</w:t>
      </w:r>
      <w:proofErr w:type="spellEnd"/>
      <w:r w:rsidRPr="000A529D">
        <w:rPr>
          <w:sz w:val="20"/>
          <w:szCs w:val="20"/>
        </w:rPr>
        <w:t xml:space="preserve"> av. </w:t>
      </w:r>
      <w:proofErr w:type="spellStart"/>
      <w:r w:rsidRPr="000A529D">
        <w:rPr>
          <w:sz w:val="20"/>
          <w:szCs w:val="20"/>
        </w:rPr>
        <w:t>Npaj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cov</w:t>
      </w:r>
      <w:proofErr w:type="spellEnd"/>
      <w:r w:rsidRPr="000A529D">
        <w:rPr>
          <w:sz w:val="20"/>
          <w:szCs w:val="20"/>
        </w:rPr>
        <w:t xml:space="preserve"> av </w:t>
      </w:r>
      <w:proofErr w:type="spellStart"/>
      <w:r w:rsidR="000A529D" w:rsidRPr="000A529D">
        <w:rPr>
          <w:sz w:val="20"/>
          <w:szCs w:val="20"/>
        </w:rPr>
        <w:t>chiv</w:t>
      </w:r>
      <w:proofErr w:type="spellEnd"/>
      <w:r w:rsidR="000A529D" w:rsidRPr="000A529D">
        <w:rPr>
          <w:sz w:val="20"/>
          <w:szCs w:val="20"/>
        </w:rPr>
        <w:t xml:space="preserve"> </w:t>
      </w:r>
      <w:proofErr w:type="spellStart"/>
      <w:ins w:id="151" w:author="Fong RERHANG" w:date="2021-12-08T13:26:00Z">
        <w:r w:rsidR="004A4B9C">
          <w:rPr>
            <w:sz w:val="20"/>
            <w:szCs w:val="20"/>
          </w:rPr>
          <w:t>nrog</w:t>
        </w:r>
        <w:proofErr w:type="spellEnd"/>
        <w:r w:rsidR="004A4B9C">
          <w:rPr>
            <w:sz w:val="20"/>
            <w:szCs w:val="20"/>
          </w:rPr>
          <w:t xml:space="preserve"> </w:t>
        </w:r>
        <w:proofErr w:type="spellStart"/>
        <w:r w:rsidR="004A4B9C">
          <w:rPr>
            <w:sz w:val="20"/>
            <w:szCs w:val="20"/>
          </w:rPr>
          <w:t>tsuag</w:t>
        </w:r>
      </w:ins>
      <w:del w:id="152" w:author="Fong RERHANG" w:date="2021-12-08T13:26:00Z">
        <w:r w:rsidR="000A529D" w:rsidRPr="000A529D" w:rsidDel="004A4B9C">
          <w:rPr>
            <w:sz w:val="20"/>
            <w:szCs w:val="20"/>
          </w:rPr>
          <w:delText>(</w:delText>
        </w:r>
        <w:r w:rsidRPr="000A529D" w:rsidDel="004A4B9C">
          <w:rPr>
            <w:sz w:val="20"/>
            <w:szCs w:val="20"/>
          </w:rPr>
          <w:delText>organic</w:delText>
        </w:r>
        <w:r w:rsidR="000A529D" w:rsidRPr="000A529D" w:rsidDel="004A4B9C">
          <w:rPr>
            <w:sz w:val="20"/>
            <w:szCs w:val="20"/>
          </w:rPr>
          <w:delText>)</w:delText>
        </w:r>
        <w:r w:rsidRPr="000A529D" w:rsidDel="004A4B9C">
          <w:rPr>
            <w:sz w:val="20"/>
            <w:szCs w:val="20"/>
          </w:rPr>
          <w:delText xml:space="preserve"> teeb meem cov ntsiab lus </w:delText>
        </w:r>
      </w:del>
      <w:r w:rsidRPr="000A529D">
        <w:rPr>
          <w:sz w:val="20"/>
          <w:szCs w:val="20"/>
        </w:rPr>
        <w:t>ntawm</w:t>
      </w:r>
      <w:proofErr w:type="spellEnd"/>
      <w:r w:rsidRPr="000A529D">
        <w:rPr>
          <w:sz w:val="20"/>
          <w:szCs w:val="20"/>
        </w:rPr>
        <w:t xml:space="preserve"> 3-5%. </w:t>
      </w:r>
      <w:proofErr w:type="spellStart"/>
      <w:ins w:id="153" w:author="Fong RERHANG" w:date="2021-12-08T13:27:00Z">
        <w:r w:rsidR="004A4B9C">
          <w:rPr>
            <w:sz w:val="20"/>
            <w:szCs w:val="20"/>
          </w:rPr>
          <w:t>Txiv</w:t>
        </w:r>
        <w:proofErr w:type="spellEnd"/>
        <w:r w:rsidR="004A4B9C">
          <w:rPr>
            <w:sz w:val="20"/>
            <w:szCs w:val="20"/>
          </w:rPr>
          <w:t xml:space="preserve"> </w:t>
        </w:r>
      </w:ins>
      <w:del w:id="154" w:author="Fong RERHANG" w:date="2021-12-08T13:27:00Z">
        <w:r w:rsidRPr="000A529D" w:rsidDel="004A4B9C">
          <w:rPr>
            <w:sz w:val="20"/>
            <w:szCs w:val="20"/>
          </w:rPr>
          <w:delText>E</w:delText>
        </w:r>
      </w:del>
      <w:ins w:id="155" w:author="Fong RERHANG" w:date="2021-12-08T13:27:00Z">
        <w:r w:rsidR="004A4B9C">
          <w:rPr>
            <w:sz w:val="20"/>
            <w:szCs w:val="20"/>
          </w:rPr>
          <w:t>e</w:t>
        </w:r>
      </w:ins>
      <w:r w:rsidRPr="000A529D">
        <w:rPr>
          <w:sz w:val="20"/>
          <w:szCs w:val="20"/>
        </w:rPr>
        <w:t>lderberr</w:t>
      </w:r>
      <w:ins w:id="156" w:author="Fong RERHANG" w:date="2021-12-08T13:27:00Z">
        <w:r w:rsidR="004A4B9C">
          <w:rPr>
            <w:sz w:val="20"/>
            <w:szCs w:val="20"/>
          </w:rPr>
          <w:t>y</w:t>
        </w:r>
      </w:ins>
      <w:del w:id="157" w:author="Fong RERHANG" w:date="2021-12-08T13:27:00Z">
        <w:r w:rsidRPr="000A529D" w:rsidDel="004A4B9C">
          <w:rPr>
            <w:sz w:val="20"/>
            <w:szCs w:val="20"/>
          </w:rPr>
          <w:delText>ies</w:delText>
        </w:r>
      </w:del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yog</w:t>
      </w:r>
      <w:proofErr w:type="spellEnd"/>
      <w:r w:rsidRPr="000A529D">
        <w:rPr>
          <w:sz w:val="20"/>
          <w:szCs w:val="20"/>
        </w:rPr>
        <w:t xml:space="preserve"> </w:t>
      </w:r>
      <w:ins w:id="158" w:author="Fong RERHANG" w:date="2021-12-08T13:38:00Z">
        <w:r w:rsidR="00E542FE">
          <w:rPr>
            <w:sz w:val="20"/>
            <w:szCs w:val="20"/>
          </w:rPr>
          <w:t xml:space="preserve">yam </w:t>
        </w:r>
        <w:proofErr w:type="spellStart"/>
        <w:r w:rsidR="00E542FE">
          <w:rPr>
            <w:sz w:val="20"/>
            <w:szCs w:val="20"/>
          </w:rPr>
          <w:t>noj</w:t>
        </w:r>
        <w:proofErr w:type="spellEnd"/>
        <w:r w:rsidR="00E542FE">
          <w:rPr>
            <w:sz w:val="20"/>
            <w:szCs w:val="20"/>
          </w:rPr>
          <w:t xml:space="preserve"> </w:t>
        </w:r>
        <w:proofErr w:type="spellStart"/>
        <w:r w:rsidR="00E542FE">
          <w:rPr>
            <w:sz w:val="20"/>
            <w:szCs w:val="20"/>
          </w:rPr>
          <w:t>chiv</w:t>
        </w:r>
        <w:proofErr w:type="spellEnd"/>
        <w:r w:rsidR="00E542FE">
          <w:rPr>
            <w:sz w:val="20"/>
            <w:szCs w:val="20"/>
          </w:rPr>
          <w:t xml:space="preserve"> </w:t>
        </w:r>
        <w:proofErr w:type="spellStart"/>
        <w:r w:rsidR="00E542FE">
          <w:rPr>
            <w:sz w:val="20"/>
            <w:szCs w:val="20"/>
          </w:rPr>
          <w:t>ntau</w:t>
        </w:r>
      </w:ins>
      <w:del w:id="159" w:author="Fong RERHANG" w:date="2021-12-08T13:38:00Z">
        <w:r w:rsidRPr="000A529D" w:rsidDel="00E542FE">
          <w:rPr>
            <w:sz w:val="20"/>
            <w:szCs w:val="20"/>
          </w:rPr>
          <w:delText xml:space="preserve">hnyav feeders </w:delText>
        </w:r>
      </w:del>
      <w:r w:rsidRPr="000A529D">
        <w:rPr>
          <w:sz w:val="20"/>
          <w:szCs w:val="20"/>
        </w:rPr>
        <w:t>thiab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tsim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kom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muaj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kev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noj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qab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nyob</w:t>
      </w:r>
      <w:proofErr w:type="spellEnd"/>
      <w:r w:rsidRPr="000A529D">
        <w:rPr>
          <w:sz w:val="20"/>
          <w:szCs w:val="20"/>
        </w:rPr>
        <w:t xml:space="preserve"> zoo </w:t>
      </w:r>
      <w:proofErr w:type="spellStart"/>
      <w:r w:rsidR="000A529D" w:rsidRPr="000A529D">
        <w:rPr>
          <w:sz w:val="20"/>
          <w:szCs w:val="20"/>
        </w:rPr>
        <w:t>rau</w:t>
      </w:r>
      <w:proofErr w:type="spellEnd"/>
      <w:r w:rsidR="000A529D"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cov</w:t>
      </w:r>
      <w:proofErr w:type="spellEnd"/>
      <w:r w:rsidRPr="000A529D">
        <w:rPr>
          <w:sz w:val="20"/>
          <w:szCs w:val="20"/>
        </w:rPr>
        <w:t xml:space="preserve"> </w:t>
      </w:r>
      <w:del w:id="160" w:author="Fong RERHANG" w:date="2021-12-08T13:39:00Z">
        <w:r w:rsidRPr="000A529D" w:rsidDel="00E542FE">
          <w:rPr>
            <w:sz w:val="20"/>
            <w:szCs w:val="20"/>
          </w:rPr>
          <w:delText>nroj tsuag</w:delText>
        </w:r>
      </w:del>
      <w:proofErr w:type="spellStart"/>
      <w:ins w:id="161" w:author="Fong RERHANG" w:date="2021-12-08T13:39:00Z">
        <w:r w:rsidR="00E542FE">
          <w:rPr>
            <w:sz w:val="20"/>
            <w:szCs w:val="20"/>
          </w:rPr>
          <w:t>ntshuag</w:t>
        </w:r>
        <w:proofErr w:type="spellEnd"/>
        <w:r w:rsidR="00E542FE">
          <w:rPr>
            <w:sz w:val="20"/>
            <w:szCs w:val="20"/>
          </w:rPr>
          <w:t xml:space="preserve"> me</w:t>
        </w:r>
      </w:ins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tuaj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yeem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pab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tsim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cov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qoob</w:t>
      </w:r>
      <w:proofErr w:type="spellEnd"/>
      <w:r w:rsidRPr="000A529D">
        <w:rPr>
          <w:sz w:val="20"/>
          <w:szCs w:val="20"/>
        </w:rPr>
        <w:t xml:space="preserve"> loo </w:t>
      </w:r>
      <w:proofErr w:type="spellStart"/>
      <w:r w:rsidRPr="000A529D">
        <w:rPr>
          <w:sz w:val="20"/>
          <w:szCs w:val="20"/>
        </w:rPr>
        <w:t>hauv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xyoo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ob</w:t>
      </w:r>
      <w:proofErr w:type="spellEnd"/>
      <w:r w:rsidRPr="000A529D">
        <w:rPr>
          <w:sz w:val="20"/>
          <w:szCs w:val="20"/>
        </w:rPr>
        <w:t xml:space="preserve">, </w:t>
      </w:r>
      <w:proofErr w:type="spellStart"/>
      <w:r w:rsidRPr="000A529D">
        <w:rPr>
          <w:sz w:val="20"/>
          <w:szCs w:val="20"/>
        </w:rPr>
        <w:t>yog</w:t>
      </w:r>
      <w:proofErr w:type="spellEnd"/>
      <w:r w:rsidRPr="000A529D">
        <w:rPr>
          <w:sz w:val="20"/>
          <w:szCs w:val="20"/>
        </w:rPr>
        <w:t xml:space="preserve"> li </w:t>
      </w:r>
      <w:proofErr w:type="spellStart"/>
      <w:r w:rsidRPr="000A529D">
        <w:rPr>
          <w:sz w:val="20"/>
          <w:szCs w:val="20"/>
        </w:rPr>
        <w:t>nws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yog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qhov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tsim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nyog</w:t>
      </w:r>
      <w:proofErr w:type="spellEnd"/>
      <w:r w:rsidRPr="000A529D">
        <w:rPr>
          <w:sz w:val="20"/>
          <w:szCs w:val="20"/>
        </w:rPr>
        <w:t xml:space="preserve"> los pub </w:t>
      </w:r>
      <w:del w:id="162" w:author="Fong RERHANG" w:date="2021-12-08T13:40:00Z">
        <w:r w:rsidRPr="000A529D" w:rsidDel="00E542FE">
          <w:rPr>
            <w:sz w:val="20"/>
            <w:szCs w:val="20"/>
          </w:rPr>
          <w:delText>cov tub ntxhais hluas cov nroj tsuag</w:delText>
        </w:r>
      </w:del>
      <w:proofErr w:type="spellStart"/>
      <w:ins w:id="163" w:author="Fong RERHANG" w:date="2021-12-08T13:40:00Z">
        <w:r w:rsidR="00E542FE">
          <w:rPr>
            <w:sz w:val="20"/>
            <w:szCs w:val="20"/>
          </w:rPr>
          <w:t>ntshuag</w:t>
        </w:r>
        <w:proofErr w:type="spellEnd"/>
        <w:r w:rsidR="00E542FE">
          <w:rPr>
            <w:sz w:val="20"/>
            <w:szCs w:val="20"/>
          </w:rPr>
          <w:t xml:space="preserve"> me</w:t>
        </w:r>
      </w:ins>
      <w:r w:rsidRPr="000A529D">
        <w:rPr>
          <w:sz w:val="20"/>
          <w:szCs w:val="20"/>
        </w:rPr>
        <w:t xml:space="preserve"> zoo. Tus </w:t>
      </w:r>
      <w:proofErr w:type="spellStart"/>
      <w:r w:rsidRPr="000A529D">
        <w:rPr>
          <w:sz w:val="20"/>
          <w:szCs w:val="20"/>
        </w:rPr>
        <w:t>kws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tshaj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lij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ntawm</w:t>
      </w:r>
      <w:proofErr w:type="spellEnd"/>
      <w:r w:rsidRPr="000A529D">
        <w:rPr>
          <w:sz w:val="20"/>
          <w:szCs w:val="20"/>
        </w:rPr>
        <w:t xml:space="preserve"> Elderberry Terry Durham </w:t>
      </w:r>
      <w:proofErr w:type="spellStart"/>
      <w:r w:rsidRPr="000A529D">
        <w:rPr>
          <w:sz w:val="20"/>
          <w:szCs w:val="20"/>
        </w:rPr>
        <w:t>qhia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cov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neeg</w:t>
      </w:r>
      <w:proofErr w:type="spellEnd"/>
      <w:r w:rsidRPr="000A529D">
        <w:rPr>
          <w:sz w:val="20"/>
          <w:szCs w:val="20"/>
        </w:rPr>
        <w:t xml:space="preserve"> cog </w:t>
      </w:r>
      <w:proofErr w:type="spellStart"/>
      <w:r w:rsidRPr="000A529D">
        <w:rPr>
          <w:sz w:val="20"/>
          <w:szCs w:val="20"/>
        </w:rPr>
        <w:t>qoob</w:t>
      </w:r>
      <w:proofErr w:type="spellEnd"/>
      <w:r w:rsidRPr="000A529D">
        <w:rPr>
          <w:sz w:val="20"/>
          <w:szCs w:val="20"/>
        </w:rPr>
        <w:t xml:space="preserve"> loo </w:t>
      </w:r>
      <w:proofErr w:type="spellStart"/>
      <w:r w:rsidRPr="000A529D">
        <w:rPr>
          <w:sz w:val="20"/>
          <w:szCs w:val="20"/>
        </w:rPr>
        <w:t>kom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ntxiv</w:t>
      </w:r>
      <w:proofErr w:type="spellEnd"/>
      <w:r w:rsidRPr="000A529D">
        <w:rPr>
          <w:sz w:val="20"/>
          <w:szCs w:val="20"/>
        </w:rPr>
        <w:t xml:space="preserve"> 2-4 </w:t>
      </w:r>
      <w:proofErr w:type="spellStart"/>
      <w:r w:rsidRPr="000A529D">
        <w:rPr>
          <w:sz w:val="20"/>
          <w:szCs w:val="20"/>
        </w:rPr>
        <w:t>ntiv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tes</w:t>
      </w:r>
      <w:proofErr w:type="spellEnd"/>
      <w:ins w:id="164" w:author="Fong RERHANG" w:date="2021-12-08T13:40:00Z">
        <w:r w:rsidR="00E542FE">
          <w:rPr>
            <w:sz w:val="20"/>
            <w:szCs w:val="20"/>
          </w:rPr>
          <w:t xml:space="preserve"> (</w:t>
        </w:r>
      </w:ins>
      <w:ins w:id="165" w:author="Fong RERHANG" w:date="2021-12-08T13:41:00Z">
        <w:r w:rsidR="00E542FE">
          <w:rPr>
            <w:sz w:val="20"/>
            <w:szCs w:val="20"/>
          </w:rPr>
          <w:t>inches)</w:t>
        </w:r>
      </w:ins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ntawm</w:t>
      </w:r>
      <w:proofErr w:type="spellEnd"/>
      <w:r w:rsidRPr="000A529D">
        <w:rPr>
          <w:sz w:val="20"/>
          <w:szCs w:val="20"/>
        </w:rPr>
        <w:t xml:space="preserve"> </w:t>
      </w:r>
      <w:del w:id="166" w:author="Fong RERHANG" w:date="2021-12-08T13:42:00Z">
        <w:r w:rsidRPr="000A529D" w:rsidDel="00E542FE">
          <w:rPr>
            <w:sz w:val="20"/>
            <w:szCs w:val="20"/>
          </w:rPr>
          <w:delText>nplooj lwg</w:delText>
        </w:r>
      </w:del>
      <w:proofErr w:type="spellStart"/>
      <w:ins w:id="167" w:author="Fong RERHANG" w:date="2021-12-08T13:42:00Z">
        <w:r w:rsidR="00E542FE">
          <w:rPr>
            <w:sz w:val="20"/>
            <w:szCs w:val="20"/>
          </w:rPr>
          <w:t>chiv</w:t>
        </w:r>
        <w:proofErr w:type="spellEnd"/>
        <w:r w:rsidR="00E542FE">
          <w:rPr>
            <w:sz w:val="20"/>
            <w:szCs w:val="20"/>
          </w:rPr>
          <w:t xml:space="preserve"> </w:t>
        </w:r>
        <w:proofErr w:type="spellStart"/>
        <w:r w:rsidR="00E542FE">
          <w:rPr>
            <w:sz w:val="20"/>
            <w:szCs w:val="20"/>
          </w:rPr>
          <w:t>tauj</w:t>
        </w:r>
      </w:ins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ib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xyoos</w:t>
      </w:r>
      <w:proofErr w:type="spellEnd"/>
      <w:r w:rsidRPr="000A529D">
        <w:rPr>
          <w:sz w:val="20"/>
          <w:szCs w:val="20"/>
        </w:rPr>
        <w:t xml:space="preserve">. </w:t>
      </w:r>
      <w:proofErr w:type="spellStart"/>
      <w:r w:rsidRPr="000A529D">
        <w:rPr>
          <w:sz w:val="20"/>
          <w:szCs w:val="20"/>
        </w:rPr>
        <w:t>Thaum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cov</w:t>
      </w:r>
      <w:proofErr w:type="spellEnd"/>
      <w:r w:rsidRPr="000A529D">
        <w:rPr>
          <w:sz w:val="20"/>
          <w:szCs w:val="20"/>
        </w:rPr>
        <w:t xml:space="preserve"> </w:t>
      </w:r>
      <w:del w:id="168" w:author="Fong RERHANG" w:date="2021-12-08T13:42:00Z">
        <w:r w:rsidRPr="000A529D" w:rsidDel="00E542FE">
          <w:rPr>
            <w:sz w:val="20"/>
            <w:szCs w:val="20"/>
          </w:rPr>
          <w:delText>nroj tsuag tseem hluas</w:delText>
        </w:r>
      </w:del>
      <w:proofErr w:type="spellStart"/>
      <w:ins w:id="169" w:author="Fong RERHANG" w:date="2021-12-08T13:42:00Z">
        <w:r w:rsidR="00E542FE">
          <w:rPr>
            <w:sz w:val="20"/>
            <w:szCs w:val="20"/>
          </w:rPr>
          <w:t>nt</w:t>
        </w:r>
      </w:ins>
      <w:ins w:id="170" w:author="Fong RERHANG" w:date="2021-12-08T13:43:00Z">
        <w:r w:rsidR="00E542FE">
          <w:rPr>
            <w:sz w:val="20"/>
            <w:szCs w:val="20"/>
          </w:rPr>
          <w:t>oo</w:t>
        </w:r>
        <w:proofErr w:type="spellEnd"/>
        <w:r w:rsidR="00E542FE">
          <w:rPr>
            <w:sz w:val="20"/>
            <w:szCs w:val="20"/>
          </w:rPr>
          <w:t xml:space="preserve"> </w:t>
        </w:r>
        <w:proofErr w:type="spellStart"/>
        <w:r w:rsidR="00E542FE">
          <w:rPr>
            <w:sz w:val="20"/>
            <w:szCs w:val="20"/>
          </w:rPr>
          <w:t>tseem</w:t>
        </w:r>
        <w:proofErr w:type="spellEnd"/>
        <w:r w:rsidR="00E542FE">
          <w:rPr>
            <w:sz w:val="20"/>
            <w:szCs w:val="20"/>
          </w:rPr>
          <w:t xml:space="preserve"> me</w:t>
        </w:r>
      </w:ins>
      <w:r w:rsidRPr="000A529D">
        <w:rPr>
          <w:sz w:val="20"/>
          <w:szCs w:val="20"/>
        </w:rPr>
        <w:t xml:space="preserve">, </w:t>
      </w:r>
      <w:proofErr w:type="spellStart"/>
      <w:r w:rsidRPr="000A529D">
        <w:rPr>
          <w:sz w:val="20"/>
          <w:szCs w:val="20"/>
        </w:rPr>
        <w:t>nws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hais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kom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ntxiv</w:t>
      </w:r>
      <w:proofErr w:type="spellEnd"/>
      <w:r w:rsidRPr="000A529D">
        <w:rPr>
          <w:sz w:val="20"/>
          <w:szCs w:val="20"/>
        </w:rPr>
        <w:t xml:space="preserve"> alfalfa los</w:t>
      </w:r>
      <w:r w:rsidR="000A529D" w:rsidRPr="000A529D">
        <w:rPr>
          <w:sz w:val="20"/>
          <w:szCs w:val="20"/>
        </w:rPr>
        <w:t xml:space="preserve"> </w:t>
      </w:r>
      <w:r w:rsidRPr="000A529D">
        <w:rPr>
          <w:sz w:val="20"/>
          <w:szCs w:val="20"/>
        </w:rPr>
        <w:t xml:space="preserve">sis </w:t>
      </w:r>
      <w:del w:id="171" w:author="Fong RERHANG" w:date="2021-12-08T13:44:00Z">
        <w:r w:rsidRPr="000A529D" w:rsidDel="00E542FE">
          <w:rPr>
            <w:sz w:val="20"/>
            <w:szCs w:val="20"/>
          </w:rPr>
          <w:delText xml:space="preserve">feather </w:delText>
        </w:r>
      </w:del>
      <w:proofErr w:type="spellStart"/>
      <w:ins w:id="172" w:author="Fong RERHANG" w:date="2021-12-08T13:44:00Z">
        <w:r w:rsidR="00E542FE">
          <w:rPr>
            <w:sz w:val="20"/>
            <w:szCs w:val="20"/>
          </w:rPr>
          <w:t>hmov</w:t>
        </w:r>
        <w:proofErr w:type="spellEnd"/>
        <w:r w:rsidR="00E542FE">
          <w:rPr>
            <w:sz w:val="20"/>
            <w:szCs w:val="20"/>
          </w:rPr>
          <w:t xml:space="preserve"> </w:t>
        </w:r>
        <w:proofErr w:type="spellStart"/>
        <w:r w:rsidR="00E542FE">
          <w:rPr>
            <w:sz w:val="20"/>
            <w:szCs w:val="20"/>
          </w:rPr>
          <w:t>chiv</w:t>
        </w:r>
      </w:ins>
      <w:proofErr w:type="spellEnd"/>
      <w:del w:id="173" w:author="Fong RERHANG" w:date="2021-12-08T13:44:00Z">
        <w:r w:rsidRPr="000A529D" w:rsidDel="00E542FE">
          <w:rPr>
            <w:sz w:val="20"/>
            <w:szCs w:val="20"/>
          </w:rPr>
          <w:delText>pluas noj</w:delText>
        </w:r>
      </w:del>
      <w:r w:rsidRPr="000A529D">
        <w:rPr>
          <w:sz w:val="20"/>
          <w:szCs w:val="20"/>
        </w:rPr>
        <w:t xml:space="preserve">, </w:t>
      </w:r>
      <w:proofErr w:type="spellStart"/>
      <w:r w:rsidRPr="000A529D">
        <w:rPr>
          <w:sz w:val="20"/>
          <w:szCs w:val="20"/>
        </w:rPr>
        <w:t>uas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ins w:id="174" w:author="Fong RERHANG" w:date="2021-12-08T13:45:00Z">
        <w:r w:rsidR="00E542FE">
          <w:rPr>
            <w:sz w:val="20"/>
            <w:szCs w:val="20"/>
          </w:rPr>
          <w:t>maj</w:t>
        </w:r>
        <w:proofErr w:type="spellEnd"/>
        <w:r w:rsidR="00E542FE">
          <w:rPr>
            <w:sz w:val="20"/>
            <w:szCs w:val="20"/>
          </w:rPr>
          <w:t xml:space="preserve"> mam </w:t>
        </w:r>
      </w:ins>
      <w:proofErr w:type="spellStart"/>
      <w:r w:rsidRPr="000A529D">
        <w:rPr>
          <w:sz w:val="20"/>
          <w:szCs w:val="20"/>
        </w:rPr>
        <w:t>tso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cov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ins w:id="175" w:author="Fong RERHANG" w:date="2021-12-08T13:45:00Z">
        <w:r w:rsidR="00E542FE">
          <w:rPr>
            <w:sz w:val="20"/>
            <w:szCs w:val="20"/>
          </w:rPr>
          <w:t>chiv</w:t>
        </w:r>
      </w:ins>
      <w:proofErr w:type="spellEnd"/>
      <w:del w:id="176" w:author="Fong RERHANG" w:date="2021-12-08T13:45:00Z">
        <w:r w:rsidRPr="000A529D" w:rsidDel="00E542FE">
          <w:rPr>
            <w:sz w:val="20"/>
            <w:szCs w:val="20"/>
          </w:rPr>
          <w:delText>khoom noj</w:delText>
        </w:r>
      </w:del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kom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qeeb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dua</w:t>
      </w:r>
      <w:proofErr w:type="spellEnd"/>
      <w:r w:rsidRPr="000A529D">
        <w:rPr>
          <w:sz w:val="20"/>
          <w:szCs w:val="20"/>
        </w:rPr>
        <w:t xml:space="preserve">, </w:t>
      </w:r>
      <w:proofErr w:type="spellStart"/>
      <w:r w:rsidRPr="000A529D">
        <w:rPr>
          <w:sz w:val="20"/>
          <w:szCs w:val="20"/>
        </w:rPr>
        <w:t>thiab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npog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nr</w:t>
      </w:r>
      <w:r w:rsidR="000A529D" w:rsidRPr="000A529D">
        <w:rPr>
          <w:sz w:val="20"/>
          <w:szCs w:val="20"/>
        </w:rPr>
        <w:t>os</w:t>
      </w:r>
      <w:proofErr w:type="spellEnd"/>
      <w:r w:rsidR="000A529D" w:rsidRPr="000A529D">
        <w:rPr>
          <w:sz w:val="20"/>
          <w:szCs w:val="20"/>
        </w:rPr>
        <w:t xml:space="preserve"> </w:t>
      </w:r>
      <w:proofErr w:type="spellStart"/>
      <w:r w:rsidR="000A529D" w:rsidRPr="000A529D">
        <w:rPr>
          <w:sz w:val="20"/>
          <w:szCs w:val="20"/>
        </w:rPr>
        <w:t>kom</w:t>
      </w:r>
      <w:proofErr w:type="spellEnd"/>
      <w:r w:rsidR="000A529D" w:rsidRPr="000A529D">
        <w:rPr>
          <w:sz w:val="20"/>
          <w:szCs w:val="20"/>
        </w:rPr>
        <w:t xml:space="preserve"> </w:t>
      </w:r>
      <w:proofErr w:type="spellStart"/>
      <w:r w:rsidR="000A529D" w:rsidRPr="000A529D">
        <w:rPr>
          <w:sz w:val="20"/>
          <w:szCs w:val="20"/>
        </w:rPr>
        <w:t>ntau</w:t>
      </w:r>
      <w:proofErr w:type="spellEnd"/>
      <w:r>
        <w:rPr>
          <w:sz w:val="24"/>
          <w:szCs w:val="24"/>
        </w:rPr>
        <w:t>.</w:t>
      </w:r>
    </w:p>
    <w:p w14:paraId="749DE946" w14:textId="77777777" w:rsidR="00A3234B" w:rsidRDefault="00A3234B">
      <w:pPr>
        <w:rPr>
          <w:sz w:val="24"/>
          <w:szCs w:val="24"/>
        </w:rPr>
      </w:pPr>
    </w:p>
    <w:p w14:paraId="690B27F3" w14:textId="72FF999C" w:rsidR="00A3234B" w:rsidRPr="006842E4" w:rsidRDefault="00AD166D" w:rsidP="006842E4">
      <w:pPr>
        <w:jc w:val="both"/>
        <w:rPr>
          <w:sz w:val="20"/>
          <w:szCs w:val="20"/>
        </w:rPr>
      </w:pPr>
      <w:proofErr w:type="spellStart"/>
      <w:r w:rsidRPr="006842E4">
        <w:rPr>
          <w:sz w:val="20"/>
          <w:szCs w:val="20"/>
        </w:rPr>
        <w:t>Cov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="006842E4" w:rsidRPr="006842E4">
        <w:rPr>
          <w:sz w:val="20"/>
          <w:szCs w:val="20"/>
        </w:rPr>
        <w:t>kev</w:t>
      </w:r>
      <w:proofErr w:type="spellEnd"/>
      <w:r w:rsidR="006842E4"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npaj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="006842E4" w:rsidRPr="006842E4">
        <w:rPr>
          <w:sz w:val="20"/>
          <w:szCs w:val="20"/>
        </w:rPr>
        <w:t>kwj</w:t>
      </w:r>
      <w:proofErr w:type="spellEnd"/>
      <w:r w:rsidR="006842E4" w:rsidRPr="006842E4">
        <w:rPr>
          <w:sz w:val="20"/>
          <w:szCs w:val="20"/>
        </w:rPr>
        <w:t xml:space="preserve"> </w:t>
      </w:r>
      <w:del w:id="177" w:author="Fong RERHANG" w:date="2021-12-08T13:46:00Z">
        <w:r w:rsidR="006842E4" w:rsidRPr="006842E4" w:rsidDel="00E542FE">
          <w:rPr>
            <w:sz w:val="20"/>
            <w:szCs w:val="20"/>
          </w:rPr>
          <w:delText>dej (strips)</w:delText>
        </w:r>
        <w:r w:rsidRPr="006842E4" w:rsidDel="00E542FE">
          <w:rPr>
            <w:sz w:val="20"/>
            <w:szCs w:val="20"/>
          </w:rPr>
          <w:delText xml:space="preserve"> </w:delText>
        </w:r>
      </w:del>
      <w:proofErr w:type="spellStart"/>
      <w:r w:rsidRPr="006842E4">
        <w:rPr>
          <w:sz w:val="20"/>
          <w:szCs w:val="20"/>
        </w:rPr>
        <w:t>tuaj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yeem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npog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cov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ntaub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pua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tsev</w:t>
      </w:r>
      <w:proofErr w:type="spellEnd"/>
      <w:r w:rsidRPr="006842E4">
        <w:rPr>
          <w:sz w:val="20"/>
          <w:szCs w:val="20"/>
        </w:rPr>
        <w:t xml:space="preserve">, </w:t>
      </w:r>
      <w:proofErr w:type="spellStart"/>
      <w:r w:rsidRPr="006842E4">
        <w:rPr>
          <w:sz w:val="20"/>
          <w:szCs w:val="20"/>
        </w:rPr>
        <w:t>cov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yas</w:t>
      </w:r>
      <w:proofErr w:type="spellEnd"/>
      <w:r w:rsidRPr="006842E4">
        <w:rPr>
          <w:sz w:val="20"/>
          <w:szCs w:val="20"/>
        </w:rPr>
        <w:t xml:space="preserve"> dub, los</w:t>
      </w:r>
      <w:r w:rsidR="006842E4" w:rsidRPr="006842E4">
        <w:rPr>
          <w:sz w:val="20"/>
          <w:szCs w:val="20"/>
        </w:rPr>
        <w:t xml:space="preserve"> </w:t>
      </w:r>
      <w:r w:rsidRPr="006842E4">
        <w:rPr>
          <w:sz w:val="20"/>
          <w:szCs w:val="20"/>
        </w:rPr>
        <w:t xml:space="preserve">sis </w:t>
      </w:r>
      <w:proofErr w:type="spellStart"/>
      <w:r w:rsidRPr="006842E4">
        <w:rPr>
          <w:sz w:val="20"/>
          <w:szCs w:val="20"/>
        </w:rPr>
        <w:t>cov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ntaub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pua</w:t>
      </w:r>
      <w:proofErr w:type="spellEnd"/>
      <w:r w:rsidRPr="006842E4">
        <w:rPr>
          <w:sz w:val="20"/>
          <w:szCs w:val="20"/>
        </w:rPr>
        <w:t xml:space="preserve"> chaw</w:t>
      </w:r>
      <w:r w:rsidR="006842E4" w:rsidRPr="006842E4">
        <w:rPr>
          <w:sz w:val="20"/>
          <w:szCs w:val="20"/>
        </w:rPr>
        <w:t xml:space="preserve"> </w:t>
      </w:r>
      <w:proofErr w:type="spellStart"/>
      <w:r w:rsidR="006842E4" w:rsidRPr="006842E4">
        <w:rPr>
          <w:sz w:val="20"/>
          <w:szCs w:val="20"/>
        </w:rPr>
        <w:t>tuaj</w:t>
      </w:r>
      <w:proofErr w:type="spellEnd"/>
      <w:r w:rsidR="006842E4" w:rsidRPr="006842E4">
        <w:rPr>
          <w:sz w:val="20"/>
          <w:szCs w:val="20"/>
        </w:rPr>
        <w:t xml:space="preserve"> </w:t>
      </w:r>
      <w:proofErr w:type="spellStart"/>
      <w:r w:rsidR="006842E4" w:rsidRPr="006842E4">
        <w:rPr>
          <w:sz w:val="20"/>
          <w:szCs w:val="20"/>
        </w:rPr>
        <w:t>yeem</w:t>
      </w:r>
      <w:proofErr w:type="spellEnd"/>
      <w:r w:rsidR="006842E4" w:rsidRPr="006842E4">
        <w:rPr>
          <w:sz w:val="20"/>
          <w:szCs w:val="20"/>
        </w:rPr>
        <w:t xml:space="preserve"> </w:t>
      </w:r>
      <w:proofErr w:type="spellStart"/>
      <w:r w:rsidR="006842E4" w:rsidRPr="006842E4">
        <w:rPr>
          <w:sz w:val="20"/>
          <w:szCs w:val="20"/>
        </w:rPr>
        <w:t>lwj</w:t>
      </w:r>
      <w:proofErr w:type="spellEnd"/>
      <w:r w:rsidR="006842E4" w:rsidRPr="006842E4">
        <w:rPr>
          <w:sz w:val="20"/>
          <w:szCs w:val="20"/>
        </w:rPr>
        <w:t xml:space="preserve"> tau</w:t>
      </w:r>
      <w:r w:rsidRPr="006842E4">
        <w:rPr>
          <w:sz w:val="20"/>
          <w:szCs w:val="20"/>
        </w:rPr>
        <w:t xml:space="preserve">. Ob </w:t>
      </w:r>
      <w:proofErr w:type="spellStart"/>
      <w:r w:rsidRPr="006842E4">
        <w:rPr>
          <w:sz w:val="20"/>
          <w:szCs w:val="20"/>
        </w:rPr>
        <w:t>ntu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ntawm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cov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ntaub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pua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tsev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tuaj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yeem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siv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rau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ntawm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txhua</w:t>
      </w:r>
      <w:proofErr w:type="spellEnd"/>
      <w:r w:rsidRPr="006842E4">
        <w:rPr>
          <w:sz w:val="20"/>
          <w:szCs w:val="20"/>
        </w:rPr>
        <w:t xml:space="preserve"> sab </w:t>
      </w:r>
      <w:proofErr w:type="spellStart"/>
      <w:r w:rsidRPr="006842E4">
        <w:rPr>
          <w:sz w:val="20"/>
          <w:szCs w:val="20"/>
        </w:rPr>
        <w:t>ntawm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cov</w:t>
      </w:r>
      <w:proofErr w:type="spellEnd"/>
      <w:r w:rsidRPr="006842E4">
        <w:rPr>
          <w:sz w:val="20"/>
          <w:szCs w:val="20"/>
        </w:rPr>
        <w:t xml:space="preserve"> </w:t>
      </w:r>
      <w:del w:id="178" w:author="Fong RERHANG" w:date="2021-12-08T13:52:00Z">
        <w:r w:rsidRPr="006842E4" w:rsidDel="00AB0D11">
          <w:rPr>
            <w:sz w:val="20"/>
            <w:szCs w:val="20"/>
          </w:rPr>
          <w:delText>nroj tsuag</w:delText>
        </w:r>
      </w:del>
      <w:proofErr w:type="spellStart"/>
      <w:ins w:id="179" w:author="Fong RERHANG" w:date="2021-12-08T13:52:00Z">
        <w:r w:rsidR="00AB0D11">
          <w:rPr>
            <w:sz w:val="20"/>
            <w:szCs w:val="20"/>
          </w:rPr>
          <w:t>ntoo</w:t>
        </w:r>
      </w:ins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kom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cov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ntaub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tuaj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yeem</w:t>
      </w:r>
      <w:proofErr w:type="spellEnd"/>
      <w:r w:rsidRPr="006842E4">
        <w:rPr>
          <w:sz w:val="20"/>
          <w:szCs w:val="20"/>
        </w:rPr>
        <w:t xml:space="preserve"> rub </w:t>
      </w:r>
      <w:proofErr w:type="spellStart"/>
      <w:r w:rsidRPr="006842E4">
        <w:rPr>
          <w:sz w:val="20"/>
          <w:szCs w:val="20"/>
        </w:rPr>
        <w:t>rov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qab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txhawm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rau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ntxiv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cov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chiv</w:t>
      </w:r>
      <w:proofErr w:type="spellEnd"/>
      <w:r w:rsidRPr="006842E4">
        <w:rPr>
          <w:sz w:val="20"/>
          <w:szCs w:val="20"/>
        </w:rPr>
        <w:t>.</w:t>
      </w:r>
    </w:p>
    <w:p w14:paraId="6C08897D" w14:textId="453F5607" w:rsidR="00A3234B" w:rsidRDefault="00A3234B">
      <w:pPr>
        <w:rPr>
          <w:sz w:val="24"/>
          <w:szCs w:val="24"/>
        </w:rPr>
      </w:pPr>
    </w:p>
    <w:p w14:paraId="29D41267" w14:textId="47D2B450" w:rsidR="006842E4" w:rsidRDefault="006842E4">
      <w:pPr>
        <w:rPr>
          <w:sz w:val="24"/>
          <w:szCs w:val="24"/>
        </w:rPr>
      </w:pPr>
    </w:p>
    <w:p w14:paraId="795C320F" w14:textId="77777777" w:rsidR="006842E4" w:rsidRDefault="006842E4">
      <w:pPr>
        <w:rPr>
          <w:sz w:val="24"/>
          <w:szCs w:val="24"/>
        </w:rPr>
      </w:pPr>
    </w:p>
    <w:p w14:paraId="4C8AA838" w14:textId="7E645BAF" w:rsidR="00ED4819" w:rsidRDefault="00ED4819">
      <w:pPr>
        <w:rPr>
          <w:sz w:val="24"/>
          <w:szCs w:val="24"/>
        </w:rPr>
      </w:pPr>
    </w:p>
    <w:p w14:paraId="6B1E45A1" w14:textId="77777777" w:rsidR="00ED4819" w:rsidRDefault="00ED4819">
      <w:pPr>
        <w:rPr>
          <w:sz w:val="24"/>
          <w:szCs w:val="24"/>
        </w:rPr>
      </w:pPr>
    </w:p>
    <w:p w14:paraId="1E8F760D" w14:textId="4AAE1703" w:rsidR="00A3234B" w:rsidRPr="00E95B26" w:rsidRDefault="00AD166D" w:rsidP="00E95B26">
      <w:pPr>
        <w:jc w:val="both"/>
        <w:rPr>
          <w:sz w:val="20"/>
          <w:szCs w:val="20"/>
        </w:rPr>
      </w:pPr>
      <w:proofErr w:type="spellStart"/>
      <w:r w:rsidRPr="00E95B26">
        <w:rPr>
          <w:sz w:val="20"/>
          <w:szCs w:val="20"/>
        </w:rPr>
        <w:t>Qee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tus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neeg</w:t>
      </w:r>
      <w:proofErr w:type="spellEnd"/>
      <w:r w:rsidRPr="00E95B26">
        <w:rPr>
          <w:sz w:val="20"/>
          <w:szCs w:val="20"/>
        </w:rPr>
        <w:t xml:space="preserve"> cog </w:t>
      </w:r>
      <w:proofErr w:type="spellStart"/>
      <w:r w:rsidRPr="00E95B26">
        <w:rPr>
          <w:sz w:val="20"/>
          <w:szCs w:val="20"/>
        </w:rPr>
        <w:t>qoob</w:t>
      </w:r>
      <w:proofErr w:type="spellEnd"/>
      <w:r w:rsidRPr="00E95B26">
        <w:rPr>
          <w:sz w:val="20"/>
          <w:szCs w:val="20"/>
        </w:rPr>
        <w:t xml:space="preserve"> loo </w:t>
      </w:r>
      <w:proofErr w:type="spellStart"/>
      <w:r w:rsidRPr="00E95B26">
        <w:rPr>
          <w:sz w:val="20"/>
          <w:szCs w:val="20"/>
        </w:rPr>
        <w:t>tsis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siv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cov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="00F44B3B" w:rsidRPr="00E95B26">
        <w:rPr>
          <w:sz w:val="20"/>
          <w:szCs w:val="20"/>
        </w:rPr>
        <w:t>nyom</w:t>
      </w:r>
      <w:proofErr w:type="spellEnd"/>
      <w:ins w:id="180" w:author="Fong RERHANG" w:date="2021-12-08T14:46:00Z">
        <w:r w:rsidR="00E6180F">
          <w:rPr>
            <w:rFonts w:cs="DokChampa" w:hint="cs"/>
            <w:sz w:val="20"/>
            <w:szCs w:val="20"/>
            <w:cs/>
            <w:lang w:bidi="lo-LA"/>
          </w:rPr>
          <w:t xml:space="preserve"> </w:t>
        </w:r>
        <w:proofErr w:type="spellStart"/>
        <w:r w:rsidR="00E6180F">
          <w:rPr>
            <w:rFonts w:cs="DokChampa"/>
            <w:sz w:val="20"/>
            <w:szCs w:val="20"/>
            <w:lang w:val="en-US" w:bidi="lo-LA"/>
          </w:rPr>
          <w:t>qhuav</w:t>
        </w:r>
      </w:ins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hauv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cov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="00F44B3B" w:rsidRPr="00E95B26">
        <w:rPr>
          <w:sz w:val="20"/>
          <w:szCs w:val="20"/>
        </w:rPr>
        <w:t>kwj</w:t>
      </w:r>
      <w:proofErr w:type="spellEnd"/>
      <w:del w:id="181" w:author="Fong RERHANG" w:date="2021-12-08T14:46:00Z">
        <w:r w:rsidR="00F44B3B" w:rsidRPr="00E95B26" w:rsidDel="00E6180F">
          <w:rPr>
            <w:sz w:val="20"/>
            <w:szCs w:val="20"/>
          </w:rPr>
          <w:delText xml:space="preserve"> dej</w:delText>
        </w:r>
      </w:del>
      <w:r w:rsidRPr="00E95B26">
        <w:rPr>
          <w:sz w:val="20"/>
          <w:szCs w:val="20"/>
        </w:rPr>
        <w:t xml:space="preserve">, </w:t>
      </w:r>
      <w:proofErr w:type="spellStart"/>
      <w:r w:rsidRPr="00E95B26">
        <w:rPr>
          <w:sz w:val="20"/>
          <w:szCs w:val="20"/>
        </w:rPr>
        <w:t>thiab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hloov</w:t>
      </w:r>
      <w:proofErr w:type="spellEnd"/>
      <w:r w:rsidRPr="00E95B26">
        <w:rPr>
          <w:sz w:val="20"/>
          <w:szCs w:val="20"/>
        </w:rPr>
        <w:t xml:space="preserve"> chaw cog </w:t>
      </w:r>
      <w:proofErr w:type="spellStart"/>
      <w:r w:rsidRPr="00E95B26">
        <w:rPr>
          <w:sz w:val="20"/>
          <w:szCs w:val="20"/>
        </w:rPr>
        <w:t>ntau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dua</w:t>
      </w:r>
      <w:proofErr w:type="spellEnd"/>
      <w:r w:rsidRPr="00E95B26">
        <w:rPr>
          <w:sz w:val="20"/>
          <w:szCs w:val="20"/>
        </w:rPr>
        <w:t xml:space="preserve"> (</w:t>
      </w:r>
      <w:proofErr w:type="spellStart"/>
      <w:r w:rsidRPr="00E95B26">
        <w:rPr>
          <w:sz w:val="20"/>
          <w:szCs w:val="20"/>
        </w:rPr>
        <w:t>xws</w:t>
      </w:r>
      <w:proofErr w:type="spellEnd"/>
      <w:r w:rsidRPr="00E95B26">
        <w:rPr>
          <w:sz w:val="20"/>
          <w:szCs w:val="20"/>
        </w:rPr>
        <w:t xml:space="preserve"> li </w:t>
      </w:r>
      <w:proofErr w:type="spellStart"/>
      <w:r w:rsidRPr="00E95B26">
        <w:rPr>
          <w:sz w:val="20"/>
          <w:szCs w:val="20"/>
        </w:rPr>
        <w:t>txhua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ob</w:t>
      </w:r>
      <w:proofErr w:type="spellEnd"/>
      <w:r w:rsidRPr="00E95B26">
        <w:rPr>
          <w:sz w:val="20"/>
          <w:szCs w:val="20"/>
        </w:rPr>
        <w:t xml:space="preserve"> </w:t>
      </w:r>
      <w:r w:rsidR="00F44B3B" w:rsidRPr="00E95B26">
        <w:rPr>
          <w:sz w:val="20"/>
          <w:szCs w:val="20"/>
        </w:rPr>
        <w:t>feet</w:t>
      </w:r>
      <w:r w:rsidRPr="00E95B26">
        <w:rPr>
          <w:sz w:val="20"/>
          <w:szCs w:val="20"/>
        </w:rPr>
        <w:t xml:space="preserve">) </w:t>
      </w:r>
      <w:proofErr w:type="spellStart"/>
      <w:r w:rsidRPr="00E95B26">
        <w:rPr>
          <w:sz w:val="20"/>
          <w:szCs w:val="20"/>
        </w:rPr>
        <w:t>thiaj</w:t>
      </w:r>
      <w:proofErr w:type="spellEnd"/>
      <w:r w:rsidRPr="00E95B26">
        <w:rPr>
          <w:sz w:val="20"/>
          <w:szCs w:val="20"/>
        </w:rPr>
        <w:t xml:space="preserve"> li </w:t>
      </w:r>
      <w:proofErr w:type="spellStart"/>
      <w:r w:rsidRPr="00E95B26">
        <w:rPr>
          <w:sz w:val="20"/>
          <w:szCs w:val="20"/>
        </w:rPr>
        <w:t>ua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kom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cov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kab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sau</w:t>
      </w:r>
      <w:proofErr w:type="spellEnd"/>
      <w:r w:rsidRPr="00E95B26">
        <w:rPr>
          <w:sz w:val="20"/>
          <w:szCs w:val="20"/>
        </w:rPr>
        <w:t xml:space="preserve"> tau </w:t>
      </w:r>
      <w:proofErr w:type="spellStart"/>
      <w:r w:rsidRPr="00E95B26">
        <w:rPr>
          <w:sz w:val="20"/>
          <w:szCs w:val="20"/>
        </w:rPr>
        <w:t>sai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dua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thiab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cia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siab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tias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yuav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tawm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cov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nroj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tsuag</w:t>
      </w:r>
      <w:proofErr w:type="spellEnd"/>
      <w:r w:rsidRPr="00E95B26">
        <w:rPr>
          <w:sz w:val="20"/>
          <w:szCs w:val="20"/>
        </w:rPr>
        <w:t xml:space="preserve"> sib </w:t>
      </w:r>
      <w:proofErr w:type="spellStart"/>
      <w:r w:rsidRPr="00E95B26">
        <w:rPr>
          <w:sz w:val="20"/>
          <w:szCs w:val="20"/>
        </w:rPr>
        <w:t>tw</w:t>
      </w:r>
      <w:proofErr w:type="spellEnd"/>
      <w:r w:rsidRPr="00E95B26">
        <w:rPr>
          <w:sz w:val="20"/>
          <w:szCs w:val="20"/>
        </w:rPr>
        <w:t xml:space="preserve">. Tus </w:t>
      </w:r>
      <w:proofErr w:type="spellStart"/>
      <w:r w:rsidRPr="00E95B26">
        <w:rPr>
          <w:sz w:val="20"/>
          <w:szCs w:val="20"/>
        </w:rPr>
        <w:t>nqi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ntawm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cov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nroj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tsuag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ntxiv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tuaj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yeem</w:t>
      </w:r>
      <w:proofErr w:type="spellEnd"/>
      <w:r w:rsidRPr="00E95B26">
        <w:rPr>
          <w:sz w:val="20"/>
          <w:szCs w:val="20"/>
        </w:rPr>
        <w:t xml:space="preserve"> sib </w:t>
      </w:r>
      <w:proofErr w:type="spellStart"/>
      <w:r w:rsidRPr="00E95B26">
        <w:rPr>
          <w:sz w:val="20"/>
          <w:szCs w:val="20"/>
        </w:rPr>
        <w:t>npaug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tiv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thaiv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tus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nqi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thiab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muaj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cov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="00F44B3B" w:rsidRPr="00E95B26">
        <w:rPr>
          <w:sz w:val="20"/>
          <w:szCs w:val="20"/>
        </w:rPr>
        <w:t>nyom</w:t>
      </w:r>
      <w:proofErr w:type="spellEnd"/>
      <w:r w:rsidRPr="00E95B26">
        <w:rPr>
          <w:sz w:val="20"/>
          <w:szCs w:val="20"/>
        </w:rPr>
        <w:t xml:space="preserve">, tab sis </w:t>
      </w:r>
      <w:proofErr w:type="spellStart"/>
      <w:r w:rsidRPr="00E95B26">
        <w:rPr>
          <w:sz w:val="20"/>
          <w:szCs w:val="20"/>
        </w:rPr>
        <w:t>cov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nroj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tsuag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uas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tsis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="00F44B3B" w:rsidRPr="00E95B26">
        <w:rPr>
          <w:sz w:val="20"/>
          <w:szCs w:val="20"/>
        </w:rPr>
        <w:t>muaj</w:t>
      </w:r>
      <w:proofErr w:type="spellEnd"/>
      <w:r w:rsidR="00F44B3B" w:rsidRPr="00E95B26">
        <w:rPr>
          <w:sz w:val="20"/>
          <w:szCs w:val="20"/>
        </w:rPr>
        <w:t xml:space="preserve"> </w:t>
      </w:r>
      <w:proofErr w:type="spellStart"/>
      <w:r w:rsidR="00F44B3B" w:rsidRPr="00E95B26">
        <w:rPr>
          <w:sz w:val="20"/>
          <w:szCs w:val="20"/>
        </w:rPr>
        <w:t>nyom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feem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ntau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yuav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muaj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teeb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meem</w:t>
      </w:r>
      <w:proofErr w:type="spellEnd"/>
      <w:r w:rsidRPr="00E95B26">
        <w:rPr>
          <w:sz w:val="20"/>
          <w:szCs w:val="20"/>
        </w:rPr>
        <w:t>.</w:t>
      </w:r>
    </w:p>
    <w:p w14:paraId="00B08B19" w14:textId="77777777" w:rsidR="00A3234B" w:rsidRPr="00E95B26" w:rsidRDefault="00A3234B" w:rsidP="00E95B26">
      <w:pPr>
        <w:jc w:val="both"/>
        <w:rPr>
          <w:sz w:val="20"/>
          <w:szCs w:val="20"/>
        </w:rPr>
      </w:pPr>
    </w:p>
    <w:p w14:paraId="0FD4DE4E" w14:textId="549746A0" w:rsidR="00A3234B" w:rsidRDefault="00AD166D" w:rsidP="00E95B26">
      <w:pPr>
        <w:jc w:val="both"/>
        <w:rPr>
          <w:sz w:val="24"/>
          <w:szCs w:val="24"/>
        </w:rPr>
      </w:pPr>
      <w:proofErr w:type="spellStart"/>
      <w:r w:rsidRPr="00E95B26">
        <w:rPr>
          <w:sz w:val="20"/>
          <w:szCs w:val="20"/>
        </w:rPr>
        <w:t>Cov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txiv</w:t>
      </w:r>
      <w:proofErr w:type="spellEnd"/>
      <w:r w:rsidRPr="00E95B26">
        <w:rPr>
          <w:sz w:val="20"/>
          <w:szCs w:val="20"/>
        </w:rPr>
        <w:t xml:space="preserve"> </w:t>
      </w:r>
      <w:ins w:id="182" w:author="Fong RERHANG" w:date="2021-12-08T14:49:00Z">
        <w:r w:rsidR="00E6180F">
          <w:rPr>
            <w:sz w:val="20"/>
            <w:szCs w:val="20"/>
          </w:rPr>
          <w:t xml:space="preserve">elderberry </w:t>
        </w:r>
      </w:ins>
      <w:del w:id="183" w:author="Fong RERHANG" w:date="2021-12-08T14:49:00Z">
        <w:r w:rsidRPr="00E95B26" w:rsidDel="00E6180F">
          <w:rPr>
            <w:sz w:val="20"/>
            <w:szCs w:val="20"/>
          </w:rPr>
          <w:delText>hmab txiv ntoo</w:delText>
        </w:r>
      </w:del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tsis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yog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cov</w:t>
      </w:r>
      <w:proofErr w:type="spellEnd"/>
      <w:ins w:id="184" w:author="Fong RERHANG" w:date="2021-12-08T14:49:00Z">
        <w:r w:rsidR="00E6180F">
          <w:rPr>
            <w:sz w:val="20"/>
            <w:szCs w:val="20"/>
          </w:rPr>
          <w:t xml:space="preserve"> </w:t>
        </w:r>
      </w:ins>
      <w:ins w:id="185" w:author="Fong RERHANG" w:date="2021-12-08T14:50:00Z">
        <w:r w:rsidR="00E6180F">
          <w:rPr>
            <w:sz w:val="20"/>
            <w:szCs w:val="20"/>
          </w:rPr>
          <w:t xml:space="preserve">yam </w:t>
        </w:r>
        <w:proofErr w:type="spellStart"/>
        <w:r w:rsidR="00E6180F">
          <w:rPr>
            <w:sz w:val="20"/>
            <w:szCs w:val="20"/>
          </w:rPr>
          <w:t>ntoo</w:t>
        </w:r>
      </w:ins>
      <w:proofErr w:type="spellEnd"/>
      <w:del w:id="186" w:author="Fong RERHANG" w:date="2021-12-08T14:50:00Z">
        <w:r w:rsidRPr="00E95B26" w:rsidDel="00E6180F">
          <w:rPr>
            <w:sz w:val="20"/>
            <w:szCs w:val="20"/>
          </w:rPr>
          <w:delText xml:space="preserve"> nroj tsuag</w:delText>
        </w:r>
      </w:del>
      <w:r w:rsidRPr="00E95B26">
        <w:rPr>
          <w:sz w:val="20"/>
          <w:szCs w:val="20"/>
        </w:rPr>
        <w:t xml:space="preserve"> </w:t>
      </w:r>
      <w:proofErr w:type="spellStart"/>
      <w:r w:rsidR="009F01B8" w:rsidRPr="00E95B26">
        <w:rPr>
          <w:sz w:val="20"/>
          <w:szCs w:val="20"/>
        </w:rPr>
        <w:t>tsis</w:t>
      </w:r>
      <w:proofErr w:type="spellEnd"/>
      <w:r w:rsidR="009F01B8" w:rsidRPr="00E95B26">
        <w:rPr>
          <w:sz w:val="20"/>
          <w:szCs w:val="20"/>
        </w:rPr>
        <w:t xml:space="preserve"> </w:t>
      </w:r>
      <w:proofErr w:type="spellStart"/>
      <w:r w:rsidR="009F01B8" w:rsidRPr="00E95B26">
        <w:rPr>
          <w:sz w:val="20"/>
          <w:szCs w:val="20"/>
        </w:rPr>
        <w:t>muaj</w:t>
      </w:r>
      <w:proofErr w:type="spellEnd"/>
      <w:r w:rsidR="009F01B8" w:rsidRPr="00E95B26">
        <w:rPr>
          <w:sz w:val="20"/>
          <w:szCs w:val="20"/>
        </w:rPr>
        <w:t xml:space="preserve"> </w:t>
      </w:r>
      <w:proofErr w:type="spellStart"/>
      <w:r w:rsidR="009F01B8" w:rsidRPr="00E95B26">
        <w:rPr>
          <w:sz w:val="20"/>
          <w:szCs w:val="20"/>
        </w:rPr>
        <w:t>dej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thiab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xav</w:t>
      </w:r>
      <w:proofErr w:type="spellEnd"/>
      <w:r w:rsidRPr="00E95B26">
        <w:rPr>
          <w:sz w:val="20"/>
          <w:szCs w:val="20"/>
        </w:rPr>
        <w:t xml:space="preserve"> tau </w:t>
      </w:r>
      <w:proofErr w:type="spellStart"/>
      <w:r w:rsidRPr="00E95B26">
        <w:rPr>
          <w:sz w:val="20"/>
          <w:szCs w:val="20"/>
        </w:rPr>
        <w:t>dej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tsis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tu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ncua</w:t>
      </w:r>
      <w:proofErr w:type="spellEnd"/>
      <w:r w:rsidRPr="00E95B26">
        <w:rPr>
          <w:sz w:val="20"/>
          <w:szCs w:val="20"/>
        </w:rPr>
        <w:t xml:space="preserve">. </w:t>
      </w:r>
      <w:proofErr w:type="spellStart"/>
      <w:r w:rsidRPr="00E95B26">
        <w:rPr>
          <w:sz w:val="20"/>
          <w:szCs w:val="20"/>
        </w:rPr>
        <w:t>Raws</w:t>
      </w:r>
      <w:proofErr w:type="spellEnd"/>
      <w:r w:rsidRPr="00E95B26">
        <w:rPr>
          <w:sz w:val="20"/>
          <w:szCs w:val="20"/>
        </w:rPr>
        <w:t xml:space="preserve"> li </w:t>
      </w:r>
      <w:proofErr w:type="spellStart"/>
      <w:ins w:id="187" w:author="Fong RERHANG" w:date="2021-12-08T14:50:00Z">
        <w:r w:rsidR="00E6180F">
          <w:rPr>
            <w:sz w:val="20"/>
            <w:szCs w:val="20"/>
          </w:rPr>
          <w:t>cov</w:t>
        </w:r>
        <w:proofErr w:type="spellEnd"/>
        <w:r w:rsidR="00E6180F">
          <w:rPr>
            <w:sz w:val="20"/>
            <w:szCs w:val="20"/>
          </w:rPr>
          <w:t xml:space="preserve"> </w:t>
        </w:r>
        <w:proofErr w:type="spellStart"/>
        <w:r w:rsidR="00E6180F">
          <w:rPr>
            <w:sz w:val="20"/>
            <w:szCs w:val="20"/>
          </w:rPr>
          <w:t>q</w:t>
        </w:r>
      </w:ins>
      <w:ins w:id="188" w:author="Fong RERHANG" w:date="2021-12-08T14:51:00Z">
        <w:r w:rsidR="00E6180F">
          <w:rPr>
            <w:sz w:val="20"/>
            <w:szCs w:val="20"/>
          </w:rPr>
          <w:t>auv</w:t>
        </w:r>
      </w:ins>
      <w:proofErr w:type="spellEnd"/>
      <w:del w:id="189" w:author="Fong RERHANG" w:date="2021-12-08T14:50:00Z">
        <w:r w:rsidRPr="00E95B26" w:rsidDel="00E6180F">
          <w:rPr>
            <w:sz w:val="20"/>
            <w:szCs w:val="20"/>
          </w:rPr>
          <w:delText>txoj cai dav</w:delText>
        </w:r>
      </w:del>
      <w:r w:rsidRPr="00E95B26">
        <w:rPr>
          <w:sz w:val="20"/>
          <w:szCs w:val="20"/>
        </w:rPr>
        <w:t xml:space="preserve">, </w:t>
      </w:r>
      <w:proofErr w:type="spellStart"/>
      <w:r w:rsidRPr="00E95B26">
        <w:rPr>
          <w:sz w:val="20"/>
          <w:szCs w:val="20"/>
        </w:rPr>
        <w:t>ib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nti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dej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hauv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ib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lub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ins w:id="190" w:author="Fong RERHANG" w:date="2021-12-08T14:51:00Z">
        <w:r w:rsidR="00E6180F">
          <w:rPr>
            <w:sz w:val="20"/>
            <w:szCs w:val="20"/>
          </w:rPr>
          <w:t>astiv</w:t>
        </w:r>
      </w:ins>
      <w:proofErr w:type="spellEnd"/>
      <w:del w:id="191" w:author="Fong RERHANG" w:date="2021-12-08T14:51:00Z">
        <w:r w:rsidRPr="00E95B26" w:rsidDel="00E6180F">
          <w:rPr>
            <w:sz w:val="20"/>
            <w:szCs w:val="20"/>
          </w:rPr>
          <w:delText>lis piam</w:delText>
        </w:r>
      </w:del>
      <w:r w:rsidRPr="00E95B26">
        <w:rPr>
          <w:sz w:val="20"/>
          <w:szCs w:val="20"/>
        </w:rPr>
        <w:t xml:space="preserve"> </w:t>
      </w:r>
      <w:proofErr w:type="spellStart"/>
      <w:ins w:id="192" w:author="Fong RERHANG" w:date="2021-12-08T14:51:00Z">
        <w:r w:rsidR="00E6180F">
          <w:rPr>
            <w:sz w:val="20"/>
            <w:szCs w:val="20"/>
          </w:rPr>
          <w:t>uas</w:t>
        </w:r>
      </w:ins>
      <w:del w:id="193" w:author="Fong RERHANG" w:date="2021-12-08T14:51:00Z">
        <w:r w:rsidRPr="00E95B26" w:rsidDel="00E6180F">
          <w:rPr>
            <w:sz w:val="20"/>
            <w:szCs w:val="20"/>
          </w:rPr>
          <w:delText xml:space="preserve">yog </w:delText>
        </w:r>
      </w:del>
      <w:r w:rsidRPr="00E95B26">
        <w:rPr>
          <w:sz w:val="20"/>
          <w:szCs w:val="20"/>
        </w:rPr>
        <w:t>xav</w:t>
      </w:r>
      <w:proofErr w:type="spellEnd"/>
      <w:r w:rsidRPr="00E95B26">
        <w:rPr>
          <w:sz w:val="20"/>
          <w:szCs w:val="20"/>
        </w:rPr>
        <w:t xml:space="preserve"> tau, </w:t>
      </w:r>
      <w:proofErr w:type="spellStart"/>
      <w:r w:rsidRPr="00E95B26">
        <w:rPr>
          <w:sz w:val="20"/>
          <w:szCs w:val="20"/>
        </w:rPr>
        <w:t>yog</w:t>
      </w:r>
      <w:proofErr w:type="spellEnd"/>
      <w:r w:rsidRPr="00E95B26">
        <w:rPr>
          <w:sz w:val="20"/>
          <w:szCs w:val="20"/>
        </w:rPr>
        <w:t xml:space="preserve"> li </w:t>
      </w:r>
      <w:proofErr w:type="spellStart"/>
      <w:r w:rsidRPr="00E95B26">
        <w:rPr>
          <w:sz w:val="20"/>
          <w:szCs w:val="20"/>
        </w:rPr>
        <w:t>cov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neeg</w:t>
      </w:r>
      <w:proofErr w:type="spellEnd"/>
      <w:r w:rsidRPr="00E95B26">
        <w:rPr>
          <w:sz w:val="20"/>
          <w:szCs w:val="20"/>
        </w:rPr>
        <w:t xml:space="preserve"> cog </w:t>
      </w:r>
      <w:proofErr w:type="spellStart"/>
      <w:r w:rsidRPr="00E95B26">
        <w:rPr>
          <w:sz w:val="20"/>
          <w:szCs w:val="20"/>
        </w:rPr>
        <w:t>qoob</w:t>
      </w:r>
      <w:proofErr w:type="spellEnd"/>
      <w:r w:rsidRPr="00E95B26">
        <w:rPr>
          <w:sz w:val="20"/>
          <w:szCs w:val="20"/>
        </w:rPr>
        <w:t xml:space="preserve"> loo </w:t>
      </w:r>
      <w:proofErr w:type="spellStart"/>
      <w:r w:rsidRPr="00E95B26">
        <w:rPr>
          <w:sz w:val="20"/>
          <w:szCs w:val="20"/>
        </w:rPr>
        <w:t>feem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ntau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="00E95B26" w:rsidRPr="00E95B26">
        <w:rPr>
          <w:sz w:val="20"/>
          <w:szCs w:val="20"/>
        </w:rPr>
        <w:t>thiaj</w:t>
      </w:r>
      <w:proofErr w:type="spellEnd"/>
      <w:r w:rsidR="00E95B26" w:rsidRPr="00E95B26">
        <w:rPr>
          <w:sz w:val="20"/>
          <w:szCs w:val="20"/>
        </w:rPr>
        <w:t xml:space="preserve"> </w:t>
      </w:r>
      <w:proofErr w:type="spellStart"/>
      <w:r w:rsidR="00E95B26" w:rsidRPr="00E95B26">
        <w:rPr>
          <w:sz w:val="20"/>
          <w:szCs w:val="20"/>
        </w:rPr>
        <w:t>tsim</w:t>
      </w:r>
      <w:proofErr w:type="spellEnd"/>
      <w:r w:rsidR="00E95B26"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thiab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teeb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tsa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cov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dej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kom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tsim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nyog</w:t>
      </w:r>
      <w:proofErr w:type="spellEnd"/>
      <w:r w:rsidRPr="00E95B26">
        <w:rPr>
          <w:sz w:val="20"/>
          <w:szCs w:val="20"/>
        </w:rPr>
        <w:t xml:space="preserve">, </w:t>
      </w:r>
      <w:proofErr w:type="spellStart"/>
      <w:r w:rsidRPr="00E95B26">
        <w:rPr>
          <w:sz w:val="20"/>
          <w:szCs w:val="20"/>
        </w:rPr>
        <w:t>nrog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="00E95B26" w:rsidRPr="00E95B26">
        <w:rPr>
          <w:sz w:val="20"/>
          <w:szCs w:val="20"/>
        </w:rPr>
        <w:t>cov</w:t>
      </w:r>
      <w:proofErr w:type="spellEnd"/>
      <w:r w:rsidR="00E95B26" w:rsidRPr="00E95B26">
        <w:rPr>
          <w:sz w:val="20"/>
          <w:szCs w:val="20"/>
        </w:rPr>
        <w:t xml:space="preserve"> </w:t>
      </w:r>
      <w:proofErr w:type="spellStart"/>
      <w:r w:rsidR="00E95B26" w:rsidRPr="00E95B26">
        <w:rPr>
          <w:sz w:val="20"/>
          <w:szCs w:val="20"/>
        </w:rPr>
        <w:t>kwj</w:t>
      </w:r>
      <w:proofErr w:type="spellEnd"/>
      <w:r w:rsidR="00E95B26" w:rsidRPr="00E95B26">
        <w:rPr>
          <w:sz w:val="20"/>
          <w:szCs w:val="20"/>
        </w:rPr>
        <w:t xml:space="preserve"> </w:t>
      </w:r>
      <w:proofErr w:type="spellStart"/>
      <w:r w:rsidR="00E95B26" w:rsidRPr="00E95B26">
        <w:rPr>
          <w:sz w:val="20"/>
          <w:szCs w:val="20"/>
        </w:rPr>
        <w:t>dej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tso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rau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hauv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txhua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lub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="00E95B26" w:rsidRPr="00E95B26">
        <w:rPr>
          <w:sz w:val="20"/>
          <w:szCs w:val="20"/>
        </w:rPr>
        <w:t>kwj</w:t>
      </w:r>
      <w:proofErr w:type="spellEnd"/>
      <w:r w:rsidR="00E95B26" w:rsidRPr="00E95B26">
        <w:rPr>
          <w:sz w:val="20"/>
          <w:szCs w:val="20"/>
        </w:rPr>
        <w:t xml:space="preserve"> </w:t>
      </w:r>
      <w:proofErr w:type="spellStart"/>
      <w:r w:rsidR="00E95B26" w:rsidRPr="00E95B26">
        <w:rPr>
          <w:sz w:val="20"/>
          <w:szCs w:val="20"/>
        </w:rPr>
        <w:t>dej</w:t>
      </w:r>
      <w:proofErr w:type="spellEnd"/>
      <w:r w:rsidRPr="00E95B26">
        <w:rPr>
          <w:sz w:val="20"/>
          <w:szCs w:val="20"/>
        </w:rPr>
        <w:t xml:space="preserve">, </w:t>
      </w:r>
      <w:proofErr w:type="spellStart"/>
      <w:r w:rsidRPr="00E95B26">
        <w:rPr>
          <w:sz w:val="20"/>
          <w:szCs w:val="20"/>
        </w:rPr>
        <w:t>thiab</w:t>
      </w:r>
      <w:proofErr w:type="spellEnd"/>
      <w:r w:rsidRPr="00E95B26">
        <w:rPr>
          <w:sz w:val="20"/>
          <w:szCs w:val="20"/>
        </w:rPr>
        <w:t xml:space="preserve"> </w:t>
      </w:r>
      <w:del w:id="194" w:author="Fong RERHANG" w:date="2021-12-08T14:53:00Z">
        <w:r w:rsidRPr="00E95B26" w:rsidDel="00E6180F">
          <w:rPr>
            <w:sz w:val="20"/>
            <w:szCs w:val="20"/>
          </w:rPr>
          <w:delText>cov kab feeder</w:delText>
        </w:r>
      </w:del>
      <w:proofErr w:type="spellStart"/>
      <w:ins w:id="195" w:author="Fong RERHANG" w:date="2021-12-08T14:53:00Z">
        <w:r w:rsidR="00E6180F">
          <w:rPr>
            <w:sz w:val="20"/>
            <w:szCs w:val="20"/>
          </w:rPr>
          <w:t>qhov</w:t>
        </w:r>
        <w:proofErr w:type="spellEnd"/>
        <w:r w:rsidR="00E6180F">
          <w:rPr>
            <w:sz w:val="20"/>
            <w:szCs w:val="20"/>
          </w:rPr>
          <w:t xml:space="preserve"> chaws </w:t>
        </w:r>
        <w:proofErr w:type="spellStart"/>
        <w:r w:rsidR="00E6180F">
          <w:rPr>
            <w:sz w:val="20"/>
            <w:szCs w:val="20"/>
          </w:rPr>
          <w:t>tso</w:t>
        </w:r>
        <w:proofErr w:type="spellEnd"/>
        <w:r w:rsidR="00E6180F">
          <w:rPr>
            <w:sz w:val="20"/>
            <w:szCs w:val="20"/>
          </w:rPr>
          <w:t xml:space="preserve"> </w:t>
        </w:r>
        <w:proofErr w:type="spellStart"/>
        <w:r w:rsidR="00E6180F">
          <w:rPr>
            <w:sz w:val="20"/>
            <w:szCs w:val="20"/>
          </w:rPr>
          <w:t>dej</w:t>
        </w:r>
        <w:proofErr w:type="spellEnd"/>
        <w:r w:rsidR="00E6180F">
          <w:rPr>
            <w:sz w:val="20"/>
            <w:szCs w:val="20"/>
          </w:rPr>
          <w:t xml:space="preserve"> </w:t>
        </w:r>
        <w:proofErr w:type="spellStart"/>
        <w:r w:rsidR="00E6180F">
          <w:rPr>
            <w:sz w:val="20"/>
            <w:szCs w:val="20"/>
          </w:rPr>
          <w:t>loj</w:t>
        </w:r>
      </w:ins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tseem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ceeb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muab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tso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rau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kom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tsim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nyog</w:t>
      </w:r>
      <w:proofErr w:type="spellEnd"/>
      <w:r>
        <w:rPr>
          <w:sz w:val="24"/>
          <w:szCs w:val="24"/>
        </w:rPr>
        <w:t>.</w:t>
      </w:r>
    </w:p>
    <w:p w14:paraId="74610DDB" w14:textId="77777777" w:rsidR="00A3234B" w:rsidRDefault="00A3234B">
      <w:pPr>
        <w:rPr>
          <w:sz w:val="24"/>
          <w:szCs w:val="24"/>
        </w:rPr>
      </w:pPr>
    </w:p>
    <w:p w14:paraId="4A5D86C0" w14:textId="4CD4DBDC" w:rsidR="00A3234B" w:rsidRPr="00132795" w:rsidRDefault="00AD166D" w:rsidP="00132795">
      <w:pPr>
        <w:jc w:val="both"/>
        <w:rPr>
          <w:sz w:val="20"/>
          <w:szCs w:val="20"/>
        </w:rPr>
      </w:pPr>
      <w:del w:id="196" w:author="Fong RERHANG" w:date="2021-12-08T14:54:00Z">
        <w:r w:rsidRPr="00132795" w:rsidDel="00E6180F">
          <w:rPr>
            <w:sz w:val="20"/>
            <w:szCs w:val="20"/>
            <w:u w:val="single"/>
          </w:rPr>
          <w:delText>Nroj tsuag</w:delText>
        </w:r>
      </w:del>
      <w:proofErr w:type="spellStart"/>
      <w:ins w:id="197" w:author="Fong RERHANG" w:date="2021-12-08T14:54:00Z">
        <w:r w:rsidR="00E6180F">
          <w:rPr>
            <w:sz w:val="20"/>
            <w:szCs w:val="20"/>
            <w:u w:val="single"/>
          </w:rPr>
          <w:t>Ntoo</w:t>
        </w:r>
      </w:ins>
      <w:proofErr w:type="spellEnd"/>
      <w:r w:rsidRPr="00132795">
        <w:rPr>
          <w:sz w:val="20"/>
          <w:szCs w:val="20"/>
          <w:u w:val="single"/>
        </w:rPr>
        <w:t xml:space="preserve"> </w:t>
      </w:r>
      <w:proofErr w:type="spellStart"/>
      <w:r w:rsidRPr="00132795">
        <w:rPr>
          <w:sz w:val="20"/>
          <w:szCs w:val="20"/>
          <w:u w:val="single"/>
        </w:rPr>
        <w:t>ntau</w:t>
      </w:r>
      <w:proofErr w:type="spellEnd"/>
      <w:r w:rsidRPr="00132795">
        <w:rPr>
          <w:sz w:val="20"/>
          <w:szCs w:val="20"/>
          <w:u w:val="single"/>
        </w:rPr>
        <w:t xml:space="preserve"> yam</w:t>
      </w:r>
      <w:r w:rsidRPr="00132795">
        <w:rPr>
          <w:sz w:val="20"/>
          <w:szCs w:val="20"/>
        </w:rPr>
        <w:t>:</w:t>
      </w:r>
    </w:p>
    <w:p w14:paraId="01076379" w14:textId="1A3BD17C" w:rsidR="00A3234B" w:rsidRPr="00132795" w:rsidRDefault="00AD166D" w:rsidP="00132795">
      <w:pPr>
        <w:jc w:val="both"/>
        <w:rPr>
          <w:sz w:val="20"/>
          <w:szCs w:val="20"/>
        </w:rPr>
      </w:pPr>
      <w:r w:rsidRPr="00132795">
        <w:rPr>
          <w:sz w:val="20"/>
          <w:szCs w:val="20"/>
        </w:rPr>
        <w:t xml:space="preserve">Kev </w:t>
      </w:r>
      <w:proofErr w:type="spellStart"/>
      <w:r w:rsidRPr="00132795">
        <w:rPr>
          <w:sz w:val="20"/>
          <w:szCs w:val="20"/>
        </w:rPr>
        <w:t>xaiv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cov</w:t>
      </w:r>
      <w:proofErr w:type="spellEnd"/>
      <w:r w:rsidRPr="00132795">
        <w:rPr>
          <w:sz w:val="20"/>
          <w:szCs w:val="20"/>
        </w:rPr>
        <w:t xml:space="preserve"> </w:t>
      </w:r>
      <w:ins w:id="198" w:author="Fong RERHANG" w:date="2021-12-08T14:55:00Z">
        <w:r w:rsidR="00E6180F">
          <w:rPr>
            <w:sz w:val="20"/>
            <w:szCs w:val="20"/>
          </w:rPr>
          <w:t xml:space="preserve">elderberry </w:t>
        </w:r>
      </w:ins>
      <w:del w:id="199" w:author="Fong RERHANG" w:date="2021-12-08T14:55:00Z">
        <w:r w:rsidRPr="00132795" w:rsidDel="00E6180F">
          <w:rPr>
            <w:sz w:val="20"/>
            <w:szCs w:val="20"/>
          </w:rPr>
          <w:delText>laus</w:delText>
        </w:r>
      </w:del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rau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kev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tsim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khoom</w:t>
      </w:r>
      <w:proofErr w:type="spellEnd"/>
      <w:r w:rsidRPr="00132795">
        <w:rPr>
          <w:sz w:val="20"/>
          <w:szCs w:val="20"/>
        </w:rPr>
        <w:t xml:space="preserve"> lag </w:t>
      </w:r>
      <w:proofErr w:type="spellStart"/>
      <w:r w:rsidRPr="00132795">
        <w:rPr>
          <w:sz w:val="20"/>
          <w:szCs w:val="20"/>
        </w:rPr>
        <w:t>luam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yog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ib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qho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kev</w:t>
      </w:r>
      <w:proofErr w:type="spellEnd"/>
      <w:r w:rsidRPr="00132795">
        <w:rPr>
          <w:sz w:val="20"/>
          <w:szCs w:val="20"/>
        </w:rPr>
        <w:t xml:space="preserve"> sim </w:t>
      </w:r>
      <w:proofErr w:type="spellStart"/>
      <w:r w:rsidRPr="00132795">
        <w:rPr>
          <w:sz w:val="20"/>
          <w:szCs w:val="20"/>
        </w:rPr>
        <w:t>tshiab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uas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tsis</w:t>
      </w:r>
      <w:proofErr w:type="spellEnd"/>
      <w:r w:rsidRPr="00132795">
        <w:rPr>
          <w:sz w:val="20"/>
          <w:szCs w:val="20"/>
        </w:rPr>
        <w:t xml:space="preserve"> tau </w:t>
      </w:r>
      <w:proofErr w:type="spellStart"/>
      <w:r w:rsidRPr="00132795">
        <w:rPr>
          <w:sz w:val="20"/>
          <w:szCs w:val="20"/>
        </w:rPr>
        <w:t>muaj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kev</w:t>
      </w:r>
      <w:proofErr w:type="spellEnd"/>
      <w:r w:rsidRPr="00132795">
        <w:rPr>
          <w:sz w:val="20"/>
          <w:szCs w:val="20"/>
        </w:rPr>
        <w:t xml:space="preserve"> sib </w:t>
      </w:r>
      <w:proofErr w:type="spellStart"/>
      <w:r w:rsidRPr="00132795">
        <w:rPr>
          <w:sz w:val="20"/>
          <w:szCs w:val="20"/>
        </w:rPr>
        <w:t>koom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ua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ke</w:t>
      </w:r>
      <w:proofErr w:type="spellEnd"/>
      <w:r w:rsidRPr="00132795">
        <w:rPr>
          <w:sz w:val="20"/>
          <w:szCs w:val="20"/>
        </w:rPr>
        <w:t xml:space="preserve">. </w:t>
      </w:r>
      <w:proofErr w:type="spellStart"/>
      <w:r w:rsidRPr="00132795">
        <w:rPr>
          <w:sz w:val="20"/>
          <w:szCs w:val="20"/>
        </w:rPr>
        <w:t>Txoj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kev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loj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hlob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ntawm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kev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txhim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kho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ntau</w:t>
      </w:r>
      <w:proofErr w:type="spellEnd"/>
      <w:r w:rsidRPr="00132795">
        <w:rPr>
          <w:sz w:val="20"/>
          <w:szCs w:val="20"/>
        </w:rPr>
        <w:t xml:space="preserve"> yam </w:t>
      </w:r>
      <w:proofErr w:type="spellStart"/>
      <w:r w:rsidRPr="00132795">
        <w:rPr>
          <w:sz w:val="20"/>
          <w:szCs w:val="20"/>
        </w:rPr>
        <w:t>yog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tshwm</w:t>
      </w:r>
      <w:proofErr w:type="spellEnd"/>
      <w:r w:rsidRPr="00132795">
        <w:rPr>
          <w:sz w:val="20"/>
          <w:szCs w:val="20"/>
        </w:rPr>
        <w:t xml:space="preserve"> sim los </w:t>
      </w:r>
      <w:proofErr w:type="spellStart"/>
      <w:r w:rsidRPr="00132795">
        <w:rPr>
          <w:sz w:val="20"/>
          <w:szCs w:val="20"/>
        </w:rPr>
        <w:t>ntawm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kev</w:t>
      </w:r>
      <w:proofErr w:type="spellEnd"/>
      <w:r w:rsidRPr="00132795">
        <w:rPr>
          <w:sz w:val="20"/>
          <w:szCs w:val="20"/>
        </w:rPr>
        <w:t xml:space="preserve"> sib </w:t>
      </w:r>
      <w:proofErr w:type="spellStart"/>
      <w:r w:rsidRPr="00132795">
        <w:rPr>
          <w:sz w:val="20"/>
          <w:szCs w:val="20"/>
        </w:rPr>
        <w:t>koom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ua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ke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ntawm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cov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neeg</w:t>
      </w:r>
      <w:proofErr w:type="spellEnd"/>
      <w:r w:rsidRPr="00132795">
        <w:rPr>
          <w:sz w:val="20"/>
          <w:szCs w:val="20"/>
        </w:rPr>
        <w:t xml:space="preserve"> cog </w:t>
      </w:r>
      <w:proofErr w:type="spellStart"/>
      <w:r w:rsidRPr="00132795">
        <w:rPr>
          <w:sz w:val="20"/>
          <w:szCs w:val="20"/>
        </w:rPr>
        <w:t>qoob</w:t>
      </w:r>
      <w:proofErr w:type="spellEnd"/>
      <w:r w:rsidRPr="00132795">
        <w:rPr>
          <w:sz w:val="20"/>
          <w:szCs w:val="20"/>
        </w:rPr>
        <w:t xml:space="preserve"> loo </w:t>
      </w:r>
      <w:proofErr w:type="spellStart"/>
      <w:r w:rsidRPr="00132795">
        <w:rPr>
          <w:sz w:val="20"/>
          <w:szCs w:val="20"/>
        </w:rPr>
        <w:t>thiab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cov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kws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tshawb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fawb</w:t>
      </w:r>
      <w:proofErr w:type="spellEnd"/>
      <w:r w:rsidRPr="00132795">
        <w:rPr>
          <w:sz w:val="20"/>
          <w:szCs w:val="20"/>
        </w:rPr>
        <w:t xml:space="preserve">. </w:t>
      </w:r>
      <w:proofErr w:type="spellStart"/>
      <w:r w:rsidRPr="00132795">
        <w:rPr>
          <w:sz w:val="20"/>
          <w:szCs w:val="20"/>
        </w:rPr>
        <w:t>Ntau</w:t>
      </w:r>
      <w:proofErr w:type="spellEnd"/>
      <w:r w:rsidRPr="00132795">
        <w:rPr>
          <w:sz w:val="20"/>
          <w:szCs w:val="20"/>
        </w:rPr>
        <w:t xml:space="preserve"> yam tam sim no </w:t>
      </w:r>
      <w:proofErr w:type="spellStart"/>
      <w:r w:rsidRPr="00132795">
        <w:rPr>
          <w:sz w:val="20"/>
          <w:szCs w:val="20"/>
        </w:rPr>
        <w:t>yog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cov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txiaj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ntsig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ntawm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kev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siv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zog</w:t>
      </w:r>
      <w:proofErr w:type="spellEnd"/>
      <w:r w:rsidRPr="00132795">
        <w:rPr>
          <w:sz w:val="20"/>
          <w:szCs w:val="20"/>
        </w:rPr>
        <w:t xml:space="preserve"> los </w:t>
      </w:r>
      <w:proofErr w:type="spellStart"/>
      <w:r w:rsidRPr="00132795">
        <w:rPr>
          <w:sz w:val="20"/>
          <w:szCs w:val="20"/>
        </w:rPr>
        <w:t>ntawm</w:t>
      </w:r>
      <w:proofErr w:type="spellEnd"/>
      <w:r w:rsidRPr="00132795">
        <w:rPr>
          <w:sz w:val="20"/>
          <w:szCs w:val="20"/>
        </w:rPr>
        <w:t xml:space="preserve"> New York, Nova Scotia, </w:t>
      </w:r>
      <w:proofErr w:type="spellStart"/>
      <w:ins w:id="200" w:author="Fong RERHANG" w:date="2021-12-08T14:57:00Z">
        <w:r w:rsidR="0069365E">
          <w:rPr>
            <w:sz w:val="20"/>
            <w:szCs w:val="20"/>
          </w:rPr>
          <w:t>Tsev</w:t>
        </w:r>
        <w:proofErr w:type="spellEnd"/>
        <w:r w:rsidR="0069365E">
          <w:rPr>
            <w:sz w:val="20"/>
            <w:szCs w:val="20"/>
          </w:rPr>
          <w:t xml:space="preserve"> </w:t>
        </w:r>
        <w:proofErr w:type="spellStart"/>
        <w:r w:rsidR="0069365E">
          <w:rPr>
            <w:sz w:val="20"/>
            <w:szCs w:val="20"/>
          </w:rPr>
          <w:t>Kawm</w:t>
        </w:r>
        <w:proofErr w:type="spellEnd"/>
        <w:r w:rsidR="0069365E">
          <w:rPr>
            <w:sz w:val="20"/>
            <w:szCs w:val="20"/>
          </w:rPr>
          <w:t xml:space="preserve"> </w:t>
        </w:r>
      </w:ins>
      <w:r w:rsidRPr="00132795">
        <w:rPr>
          <w:sz w:val="20"/>
          <w:szCs w:val="20"/>
        </w:rPr>
        <w:t xml:space="preserve">University of Missouri, </w:t>
      </w:r>
      <w:proofErr w:type="spellStart"/>
      <w:r w:rsidRPr="00132795">
        <w:rPr>
          <w:sz w:val="20"/>
          <w:szCs w:val="20"/>
        </w:rPr>
        <w:t>thiab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ins w:id="201" w:author="Fong RERHANG" w:date="2021-12-08T14:57:00Z">
        <w:r w:rsidR="0069365E">
          <w:rPr>
            <w:sz w:val="20"/>
            <w:szCs w:val="20"/>
          </w:rPr>
          <w:t>Tsev</w:t>
        </w:r>
        <w:proofErr w:type="spellEnd"/>
        <w:r w:rsidR="0069365E">
          <w:rPr>
            <w:sz w:val="20"/>
            <w:szCs w:val="20"/>
          </w:rPr>
          <w:t xml:space="preserve"> </w:t>
        </w:r>
        <w:proofErr w:type="spellStart"/>
        <w:r w:rsidR="0069365E">
          <w:rPr>
            <w:sz w:val="20"/>
            <w:szCs w:val="20"/>
          </w:rPr>
          <w:t>Kawm</w:t>
        </w:r>
        <w:proofErr w:type="spellEnd"/>
        <w:r w:rsidR="0069365E">
          <w:rPr>
            <w:sz w:val="20"/>
            <w:szCs w:val="20"/>
          </w:rPr>
          <w:t xml:space="preserve"> </w:t>
        </w:r>
      </w:ins>
      <w:r w:rsidRPr="00132795">
        <w:rPr>
          <w:sz w:val="20"/>
          <w:szCs w:val="20"/>
        </w:rPr>
        <w:t xml:space="preserve">Missouri State University. </w:t>
      </w:r>
      <w:proofErr w:type="spellStart"/>
      <w:r w:rsidRPr="00132795">
        <w:rPr>
          <w:sz w:val="20"/>
          <w:szCs w:val="20"/>
        </w:rPr>
        <w:t>Qee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qhov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kev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siv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ntau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tshaj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plaws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yog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="00180D40" w:rsidRPr="00132795">
        <w:rPr>
          <w:sz w:val="20"/>
          <w:szCs w:val="20"/>
        </w:rPr>
        <w:t>nyob</w:t>
      </w:r>
      <w:proofErr w:type="spellEnd"/>
      <w:r w:rsidR="00180D40" w:rsidRPr="00132795">
        <w:rPr>
          <w:sz w:val="20"/>
          <w:szCs w:val="20"/>
        </w:rPr>
        <w:t xml:space="preserve"> </w:t>
      </w:r>
      <w:proofErr w:type="spellStart"/>
      <w:r w:rsidR="00180D40" w:rsidRPr="00132795">
        <w:rPr>
          <w:sz w:val="20"/>
          <w:szCs w:val="20"/>
        </w:rPr>
        <w:t>rau</w:t>
      </w:r>
      <w:proofErr w:type="spellEnd"/>
      <w:r w:rsidR="00180D40" w:rsidRPr="00132795">
        <w:rPr>
          <w:sz w:val="20"/>
          <w:szCs w:val="20"/>
        </w:rPr>
        <w:t xml:space="preserve"> </w:t>
      </w:r>
      <w:proofErr w:type="spellStart"/>
      <w:r w:rsidR="00180D40" w:rsidRPr="00132795">
        <w:rPr>
          <w:sz w:val="20"/>
          <w:szCs w:val="20"/>
        </w:rPr>
        <w:t>ntawm</w:t>
      </w:r>
      <w:proofErr w:type="spellEnd"/>
      <w:r w:rsidR="00180D40" w:rsidRPr="00132795">
        <w:rPr>
          <w:sz w:val="20"/>
          <w:szCs w:val="20"/>
        </w:rPr>
        <w:t xml:space="preserve"> </w:t>
      </w:r>
      <w:r w:rsidRPr="00132795">
        <w:rPr>
          <w:sz w:val="20"/>
          <w:szCs w:val="20"/>
        </w:rPr>
        <w:t xml:space="preserve">Ranch, Adams, Wildwood, </w:t>
      </w:r>
      <w:proofErr w:type="spellStart"/>
      <w:r w:rsidRPr="00132795">
        <w:rPr>
          <w:sz w:val="20"/>
          <w:szCs w:val="20"/>
        </w:rPr>
        <w:t>thiab</w:t>
      </w:r>
      <w:proofErr w:type="spellEnd"/>
      <w:r w:rsidRPr="00132795">
        <w:rPr>
          <w:sz w:val="20"/>
          <w:szCs w:val="20"/>
        </w:rPr>
        <w:t xml:space="preserve"> Bob Gordon.</w:t>
      </w:r>
    </w:p>
    <w:p w14:paraId="137FC5C4" w14:textId="77777777" w:rsidR="00A3234B" w:rsidRPr="00132795" w:rsidRDefault="00A3234B" w:rsidP="00132795">
      <w:pPr>
        <w:jc w:val="both"/>
        <w:rPr>
          <w:sz w:val="20"/>
          <w:szCs w:val="20"/>
        </w:rPr>
      </w:pPr>
    </w:p>
    <w:p w14:paraId="27D2BB82" w14:textId="1516822C" w:rsidR="00A3234B" w:rsidRPr="00132795" w:rsidRDefault="00180D40" w:rsidP="00132795">
      <w:pPr>
        <w:jc w:val="both"/>
        <w:rPr>
          <w:sz w:val="20"/>
          <w:szCs w:val="20"/>
        </w:rPr>
      </w:pPr>
      <w:proofErr w:type="spellStart"/>
      <w:r w:rsidRPr="00132795">
        <w:rPr>
          <w:sz w:val="20"/>
          <w:szCs w:val="20"/>
        </w:rPr>
        <w:t>Paj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hmab</w:t>
      </w:r>
      <w:proofErr w:type="spellEnd"/>
      <w:r w:rsidR="009679A6" w:rsidRPr="00132795">
        <w:rPr>
          <w:sz w:val="20"/>
          <w:szCs w:val="20"/>
        </w:rPr>
        <w:t xml:space="preserve"> </w:t>
      </w:r>
      <w:proofErr w:type="spellStart"/>
      <w:r w:rsidR="009679A6" w:rsidRPr="00132795">
        <w:rPr>
          <w:sz w:val="20"/>
          <w:szCs w:val="20"/>
        </w:rPr>
        <w:t>paj</w:t>
      </w:r>
      <w:proofErr w:type="spellEnd"/>
      <w:r w:rsidR="009679A6" w:rsidRPr="00132795">
        <w:rPr>
          <w:sz w:val="20"/>
          <w:szCs w:val="20"/>
        </w:rPr>
        <w:t xml:space="preserve"> </w:t>
      </w:r>
      <w:proofErr w:type="spellStart"/>
      <w:r w:rsidR="009679A6" w:rsidRPr="00132795">
        <w:rPr>
          <w:sz w:val="20"/>
          <w:szCs w:val="20"/>
        </w:rPr>
        <w:t>ntoo</w:t>
      </w:r>
      <w:proofErr w:type="spellEnd"/>
      <w:r w:rsidRPr="00132795">
        <w:rPr>
          <w:sz w:val="20"/>
          <w:szCs w:val="20"/>
        </w:rPr>
        <w:t xml:space="preserve"> (</w:t>
      </w:r>
      <w:r w:rsidR="00AD166D" w:rsidRPr="00132795">
        <w:rPr>
          <w:sz w:val="20"/>
          <w:szCs w:val="20"/>
        </w:rPr>
        <w:t>Pollination</w:t>
      </w:r>
      <w:r w:rsidRPr="00132795">
        <w:rPr>
          <w:sz w:val="20"/>
          <w:szCs w:val="20"/>
        </w:rPr>
        <w:t>)</w:t>
      </w:r>
      <w:r w:rsidR="00AD166D" w:rsidRPr="00132795">
        <w:rPr>
          <w:sz w:val="20"/>
          <w:szCs w:val="20"/>
        </w:rPr>
        <w:t xml:space="preserve"> </w:t>
      </w:r>
      <w:proofErr w:type="spellStart"/>
      <w:r w:rsidR="00AD166D" w:rsidRPr="00132795">
        <w:rPr>
          <w:sz w:val="20"/>
          <w:szCs w:val="20"/>
        </w:rPr>
        <w:t>nyob</w:t>
      </w:r>
      <w:proofErr w:type="spellEnd"/>
      <w:r w:rsidR="00AD166D" w:rsidRPr="00132795">
        <w:rPr>
          <w:sz w:val="20"/>
          <w:szCs w:val="20"/>
        </w:rPr>
        <w:t xml:space="preserve"> </w:t>
      </w:r>
      <w:proofErr w:type="spellStart"/>
      <w:r w:rsidR="00AD166D" w:rsidRPr="00132795">
        <w:rPr>
          <w:sz w:val="20"/>
          <w:szCs w:val="20"/>
        </w:rPr>
        <w:t>rau</w:t>
      </w:r>
      <w:proofErr w:type="spellEnd"/>
      <w:r w:rsidR="00AD166D" w:rsidRPr="00132795">
        <w:rPr>
          <w:sz w:val="20"/>
          <w:szCs w:val="20"/>
        </w:rPr>
        <w:t xml:space="preserve"> </w:t>
      </w:r>
      <w:proofErr w:type="spellStart"/>
      <w:r w:rsidR="00AD166D" w:rsidRPr="00132795">
        <w:rPr>
          <w:sz w:val="20"/>
          <w:szCs w:val="20"/>
        </w:rPr>
        <w:t>hauv</w:t>
      </w:r>
      <w:proofErr w:type="spellEnd"/>
      <w:r w:rsidR="00AD166D" w:rsidRPr="00132795">
        <w:rPr>
          <w:sz w:val="20"/>
          <w:szCs w:val="20"/>
        </w:rPr>
        <w:t xml:space="preserve"> elderberr</w:t>
      </w:r>
      <w:ins w:id="202" w:author="Fong RERHANG" w:date="2021-12-08T14:58:00Z">
        <w:r w:rsidR="0069365E">
          <w:rPr>
            <w:sz w:val="20"/>
            <w:szCs w:val="20"/>
          </w:rPr>
          <w:t>y</w:t>
        </w:r>
      </w:ins>
      <w:del w:id="203" w:author="Fong RERHANG" w:date="2021-12-08T14:58:00Z">
        <w:r w:rsidR="00AD166D" w:rsidRPr="00132795" w:rsidDel="0069365E">
          <w:rPr>
            <w:sz w:val="20"/>
            <w:szCs w:val="20"/>
          </w:rPr>
          <w:delText>ies</w:delText>
        </w:r>
      </w:del>
      <w:r w:rsidR="00AD166D" w:rsidRPr="00132795">
        <w:rPr>
          <w:sz w:val="20"/>
          <w:szCs w:val="20"/>
        </w:rPr>
        <w:t xml:space="preserve"> </w:t>
      </w:r>
      <w:proofErr w:type="spellStart"/>
      <w:r w:rsidR="00AD166D" w:rsidRPr="00132795">
        <w:rPr>
          <w:sz w:val="20"/>
          <w:szCs w:val="20"/>
        </w:rPr>
        <w:t>tsis</w:t>
      </w:r>
      <w:proofErr w:type="spellEnd"/>
      <w:r w:rsidR="00AD166D" w:rsidRPr="00132795">
        <w:rPr>
          <w:sz w:val="20"/>
          <w:szCs w:val="20"/>
        </w:rPr>
        <w:t xml:space="preserve"> to </w:t>
      </w:r>
      <w:proofErr w:type="spellStart"/>
      <w:r w:rsidR="00AD166D" w:rsidRPr="00132795">
        <w:rPr>
          <w:sz w:val="20"/>
          <w:szCs w:val="20"/>
        </w:rPr>
        <w:t>taub</w:t>
      </w:r>
      <w:proofErr w:type="spellEnd"/>
      <w:r w:rsidR="00AD166D" w:rsidRPr="00132795">
        <w:rPr>
          <w:sz w:val="20"/>
          <w:szCs w:val="20"/>
        </w:rPr>
        <w:t xml:space="preserve"> zoo </w:t>
      </w:r>
      <w:proofErr w:type="spellStart"/>
      <w:r w:rsidR="00AD166D" w:rsidRPr="00132795">
        <w:rPr>
          <w:sz w:val="20"/>
          <w:szCs w:val="20"/>
        </w:rPr>
        <w:t>thiab</w:t>
      </w:r>
      <w:proofErr w:type="spellEnd"/>
      <w:r w:rsidR="00AD166D" w:rsidRPr="00132795">
        <w:rPr>
          <w:sz w:val="20"/>
          <w:szCs w:val="20"/>
        </w:rPr>
        <w:t xml:space="preserve"> tam sim no tab tom </w:t>
      </w:r>
      <w:proofErr w:type="spellStart"/>
      <w:r w:rsidR="00AD166D" w:rsidRPr="00132795">
        <w:rPr>
          <w:sz w:val="20"/>
          <w:szCs w:val="20"/>
        </w:rPr>
        <w:t>tshawb</w:t>
      </w:r>
      <w:proofErr w:type="spellEnd"/>
      <w:r w:rsidR="00AD166D" w:rsidRPr="00132795">
        <w:rPr>
          <w:sz w:val="20"/>
          <w:szCs w:val="20"/>
        </w:rPr>
        <w:t xml:space="preserve"> </w:t>
      </w:r>
      <w:proofErr w:type="spellStart"/>
      <w:r w:rsidR="00AD166D" w:rsidRPr="00132795">
        <w:rPr>
          <w:sz w:val="20"/>
          <w:szCs w:val="20"/>
        </w:rPr>
        <w:t>fawb</w:t>
      </w:r>
      <w:proofErr w:type="spellEnd"/>
      <w:r w:rsidR="00AD166D" w:rsidRPr="00132795">
        <w:rPr>
          <w:sz w:val="20"/>
          <w:szCs w:val="20"/>
        </w:rPr>
        <w:t xml:space="preserve">. </w:t>
      </w:r>
      <w:proofErr w:type="spellStart"/>
      <w:r w:rsidR="00AD166D" w:rsidRPr="00132795">
        <w:rPr>
          <w:sz w:val="20"/>
          <w:szCs w:val="20"/>
        </w:rPr>
        <w:t>Qee</w:t>
      </w:r>
      <w:proofErr w:type="spellEnd"/>
      <w:r w:rsidR="00AD166D" w:rsidRPr="00132795">
        <w:rPr>
          <w:sz w:val="20"/>
          <w:szCs w:val="20"/>
        </w:rPr>
        <w:t xml:space="preserve"> </w:t>
      </w:r>
      <w:proofErr w:type="spellStart"/>
      <w:r w:rsidR="00AD166D" w:rsidRPr="00132795">
        <w:rPr>
          <w:sz w:val="20"/>
          <w:szCs w:val="20"/>
        </w:rPr>
        <w:t>qhov</w:t>
      </w:r>
      <w:proofErr w:type="spellEnd"/>
      <w:r w:rsidR="00AD166D" w:rsidRPr="00132795">
        <w:rPr>
          <w:sz w:val="20"/>
          <w:szCs w:val="20"/>
        </w:rPr>
        <w:t xml:space="preserve"> chaw </w:t>
      </w:r>
      <w:proofErr w:type="spellStart"/>
      <w:r w:rsidR="00AD166D" w:rsidRPr="00132795">
        <w:rPr>
          <w:sz w:val="20"/>
          <w:szCs w:val="20"/>
        </w:rPr>
        <w:t>qhia</w:t>
      </w:r>
      <w:proofErr w:type="spellEnd"/>
      <w:r w:rsidR="00AD166D" w:rsidRPr="00132795">
        <w:rPr>
          <w:sz w:val="20"/>
          <w:szCs w:val="20"/>
        </w:rPr>
        <w:t xml:space="preserve"> </w:t>
      </w:r>
      <w:proofErr w:type="spellStart"/>
      <w:r w:rsidR="00AD166D" w:rsidRPr="00132795">
        <w:rPr>
          <w:sz w:val="20"/>
          <w:szCs w:val="20"/>
        </w:rPr>
        <w:t>tias</w:t>
      </w:r>
      <w:proofErr w:type="spellEnd"/>
      <w:r w:rsidR="00AD166D" w:rsidRPr="00132795">
        <w:rPr>
          <w:sz w:val="20"/>
          <w:szCs w:val="20"/>
        </w:rPr>
        <w:t xml:space="preserve"> </w:t>
      </w:r>
      <w:proofErr w:type="spellStart"/>
      <w:r w:rsidR="00AD166D" w:rsidRPr="00132795">
        <w:rPr>
          <w:sz w:val="20"/>
          <w:szCs w:val="20"/>
        </w:rPr>
        <w:t>cov</w:t>
      </w:r>
      <w:proofErr w:type="spellEnd"/>
      <w:r w:rsidR="00AD166D" w:rsidRPr="00132795">
        <w:rPr>
          <w:sz w:val="20"/>
          <w:szCs w:val="20"/>
        </w:rPr>
        <w:t xml:space="preserve"> </w:t>
      </w:r>
      <w:proofErr w:type="spellStart"/>
      <w:r w:rsidR="00AD166D" w:rsidRPr="00132795">
        <w:rPr>
          <w:sz w:val="20"/>
          <w:szCs w:val="20"/>
        </w:rPr>
        <w:t>txiv</w:t>
      </w:r>
      <w:proofErr w:type="spellEnd"/>
      <w:r w:rsidR="00AD166D" w:rsidRPr="00132795">
        <w:rPr>
          <w:sz w:val="20"/>
          <w:szCs w:val="20"/>
        </w:rPr>
        <w:t xml:space="preserve"> </w:t>
      </w:r>
      <w:proofErr w:type="spellStart"/>
      <w:r w:rsidR="00AD166D" w:rsidRPr="00132795">
        <w:rPr>
          <w:sz w:val="20"/>
          <w:szCs w:val="20"/>
        </w:rPr>
        <w:t>hmab</w:t>
      </w:r>
      <w:proofErr w:type="spellEnd"/>
      <w:r w:rsidR="00AD166D" w:rsidRPr="00132795">
        <w:rPr>
          <w:sz w:val="20"/>
          <w:szCs w:val="20"/>
        </w:rPr>
        <w:t xml:space="preserve"> </w:t>
      </w:r>
      <w:proofErr w:type="spellStart"/>
      <w:r w:rsidR="00AD166D" w:rsidRPr="00132795">
        <w:rPr>
          <w:sz w:val="20"/>
          <w:szCs w:val="20"/>
        </w:rPr>
        <w:t>txiv</w:t>
      </w:r>
      <w:proofErr w:type="spellEnd"/>
      <w:r w:rsidR="00AD166D" w:rsidRPr="00132795">
        <w:rPr>
          <w:sz w:val="20"/>
          <w:szCs w:val="20"/>
        </w:rPr>
        <w:t xml:space="preserve"> </w:t>
      </w:r>
      <w:proofErr w:type="spellStart"/>
      <w:r w:rsidR="00AD166D" w:rsidRPr="00132795">
        <w:rPr>
          <w:sz w:val="20"/>
          <w:szCs w:val="20"/>
        </w:rPr>
        <w:t>ntoo</w:t>
      </w:r>
      <w:proofErr w:type="spellEnd"/>
      <w:r w:rsidR="00AD166D" w:rsidRPr="00132795">
        <w:rPr>
          <w:sz w:val="20"/>
          <w:szCs w:val="20"/>
        </w:rPr>
        <w:t xml:space="preserve"> </w:t>
      </w:r>
      <w:proofErr w:type="spellStart"/>
      <w:r w:rsidR="00AD166D" w:rsidRPr="00132795">
        <w:rPr>
          <w:sz w:val="20"/>
          <w:szCs w:val="20"/>
        </w:rPr>
        <w:t>xav</w:t>
      </w:r>
      <w:proofErr w:type="spellEnd"/>
      <w:r w:rsidR="00AD166D" w:rsidRPr="00132795">
        <w:rPr>
          <w:sz w:val="20"/>
          <w:szCs w:val="20"/>
        </w:rPr>
        <w:t xml:space="preserve"> tau </w:t>
      </w:r>
      <w:proofErr w:type="spellStart"/>
      <w:r w:rsidR="00AD166D" w:rsidRPr="00132795">
        <w:rPr>
          <w:sz w:val="20"/>
          <w:szCs w:val="20"/>
        </w:rPr>
        <w:t>ntau</w:t>
      </w:r>
      <w:proofErr w:type="spellEnd"/>
      <w:r w:rsidR="00AD166D" w:rsidRPr="00132795">
        <w:rPr>
          <w:sz w:val="20"/>
          <w:szCs w:val="20"/>
        </w:rPr>
        <w:t xml:space="preserve"> yam </w:t>
      </w:r>
      <w:proofErr w:type="spellStart"/>
      <w:r w:rsidR="00AD166D" w:rsidRPr="00132795">
        <w:rPr>
          <w:sz w:val="20"/>
          <w:szCs w:val="20"/>
        </w:rPr>
        <w:t>thiaj</w:t>
      </w:r>
      <w:proofErr w:type="spellEnd"/>
      <w:r w:rsidR="00AD166D" w:rsidRPr="00132795">
        <w:rPr>
          <w:sz w:val="20"/>
          <w:szCs w:val="20"/>
        </w:rPr>
        <w:t xml:space="preserve"> li </w:t>
      </w:r>
      <w:proofErr w:type="spellStart"/>
      <w:r w:rsidR="00AD166D" w:rsidRPr="00132795">
        <w:rPr>
          <w:sz w:val="20"/>
          <w:szCs w:val="20"/>
        </w:rPr>
        <w:t>yuav</w:t>
      </w:r>
      <w:proofErr w:type="spellEnd"/>
      <w:r w:rsidR="00AD166D" w:rsidRPr="00132795">
        <w:rPr>
          <w:sz w:val="20"/>
          <w:szCs w:val="20"/>
        </w:rPr>
        <w:t xml:space="preserve"> </w:t>
      </w:r>
      <w:ins w:id="204" w:author="Fong RERHANG" w:date="2021-12-08T14:59:00Z">
        <w:r w:rsidR="0069365E">
          <w:rPr>
            <w:sz w:val="20"/>
            <w:szCs w:val="20"/>
          </w:rPr>
          <w:t xml:space="preserve">sib </w:t>
        </w:r>
        <w:proofErr w:type="spellStart"/>
        <w:r w:rsidR="0069365E">
          <w:rPr>
            <w:sz w:val="20"/>
            <w:szCs w:val="20"/>
          </w:rPr>
          <w:t>txua</w:t>
        </w:r>
        <w:proofErr w:type="spellEnd"/>
        <w:r w:rsidR="0069365E">
          <w:rPr>
            <w:sz w:val="20"/>
            <w:szCs w:val="20"/>
          </w:rPr>
          <w:t xml:space="preserve"> </w:t>
        </w:r>
        <w:proofErr w:type="spellStart"/>
        <w:r w:rsidR="0069365E">
          <w:rPr>
            <w:sz w:val="20"/>
            <w:szCs w:val="20"/>
          </w:rPr>
          <w:t>hmo</w:t>
        </w:r>
      </w:ins>
      <w:ins w:id="205" w:author="Fong RERHANG" w:date="2021-12-08T15:00:00Z">
        <w:r w:rsidR="0069365E">
          <w:rPr>
            <w:sz w:val="20"/>
            <w:szCs w:val="20"/>
          </w:rPr>
          <w:t>v</w:t>
        </w:r>
        <w:proofErr w:type="spellEnd"/>
        <w:r w:rsidR="0069365E">
          <w:rPr>
            <w:sz w:val="20"/>
            <w:szCs w:val="20"/>
          </w:rPr>
          <w:t xml:space="preserve"> </w:t>
        </w:r>
        <w:proofErr w:type="spellStart"/>
        <w:r w:rsidR="0069365E">
          <w:rPr>
            <w:sz w:val="20"/>
            <w:szCs w:val="20"/>
          </w:rPr>
          <w:t>paj</w:t>
        </w:r>
      </w:ins>
      <w:proofErr w:type="spellEnd"/>
      <w:del w:id="206" w:author="Fong RERHANG" w:date="2021-12-08T15:00:00Z">
        <w:r w:rsidR="00AD166D" w:rsidRPr="00132795" w:rsidDel="0069365E">
          <w:rPr>
            <w:sz w:val="20"/>
            <w:szCs w:val="20"/>
          </w:rPr>
          <w:delText>pollinate</w:delText>
        </w:r>
      </w:del>
      <w:r w:rsidR="00AD166D" w:rsidRPr="00132795">
        <w:rPr>
          <w:sz w:val="20"/>
          <w:szCs w:val="20"/>
        </w:rPr>
        <w:t xml:space="preserve"> </w:t>
      </w:r>
      <w:proofErr w:type="spellStart"/>
      <w:r w:rsidR="00AD166D" w:rsidRPr="00132795">
        <w:rPr>
          <w:sz w:val="20"/>
          <w:szCs w:val="20"/>
        </w:rPr>
        <w:t>thiab</w:t>
      </w:r>
      <w:proofErr w:type="spellEnd"/>
      <w:r w:rsidR="00AD166D" w:rsidRPr="00132795">
        <w:rPr>
          <w:sz w:val="20"/>
          <w:szCs w:val="20"/>
        </w:rPr>
        <w:t xml:space="preserve"> dais </w:t>
      </w:r>
      <w:proofErr w:type="spellStart"/>
      <w:r w:rsidR="00AD166D" w:rsidRPr="00132795">
        <w:rPr>
          <w:sz w:val="20"/>
          <w:szCs w:val="20"/>
        </w:rPr>
        <w:t>txiv</w:t>
      </w:r>
      <w:proofErr w:type="spellEnd"/>
      <w:r w:rsidR="00AD166D" w:rsidRPr="00132795">
        <w:rPr>
          <w:sz w:val="20"/>
          <w:szCs w:val="20"/>
        </w:rPr>
        <w:t xml:space="preserve"> </w:t>
      </w:r>
      <w:proofErr w:type="spellStart"/>
      <w:r w:rsidR="00AD166D" w:rsidRPr="00132795">
        <w:rPr>
          <w:sz w:val="20"/>
          <w:szCs w:val="20"/>
        </w:rPr>
        <w:t>hmab</w:t>
      </w:r>
      <w:proofErr w:type="spellEnd"/>
      <w:r w:rsidR="00AD166D" w:rsidRPr="00132795">
        <w:rPr>
          <w:sz w:val="20"/>
          <w:szCs w:val="20"/>
        </w:rPr>
        <w:t xml:space="preserve"> </w:t>
      </w:r>
      <w:proofErr w:type="spellStart"/>
      <w:r w:rsidR="00AD166D" w:rsidRPr="00132795">
        <w:rPr>
          <w:sz w:val="20"/>
          <w:szCs w:val="20"/>
        </w:rPr>
        <w:t>txiv</w:t>
      </w:r>
      <w:proofErr w:type="spellEnd"/>
      <w:r w:rsidR="00AD166D" w:rsidRPr="00132795">
        <w:rPr>
          <w:sz w:val="20"/>
          <w:szCs w:val="20"/>
        </w:rPr>
        <w:t xml:space="preserve"> </w:t>
      </w:r>
      <w:proofErr w:type="spellStart"/>
      <w:r w:rsidR="00AD166D" w:rsidRPr="00132795">
        <w:rPr>
          <w:sz w:val="20"/>
          <w:szCs w:val="20"/>
        </w:rPr>
        <w:t>ntoo</w:t>
      </w:r>
      <w:proofErr w:type="spellEnd"/>
      <w:r w:rsidR="00AD166D" w:rsidRPr="00132795">
        <w:rPr>
          <w:sz w:val="20"/>
          <w:szCs w:val="20"/>
        </w:rPr>
        <w:t xml:space="preserve"> zoo. Kev </w:t>
      </w:r>
      <w:proofErr w:type="spellStart"/>
      <w:r w:rsidR="00AD166D" w:rsidRPr="00132795">
        <w:rPr>
          <w:sz w:val="20"/>
          <w:szCs w:val="20"/>
        </w:rPr>
        <w:t>nce</w:t>
      </w:r>
      <w:proofErr w:type="spellEnd"/>
      <w:r w:rsidR="00AD166D" w:rsidRPr="00132795">
        <w:rPr>
          <w:sz w:val="20"/>
          <w:szCs w:val="20"/>
        </w:rPr>
        <w:t xml:space="preserve"> </w:t>
      </w:r>
      <w:proofErr w:type="spellStart"/>
      <w:r w:rsidR="00AD166D" w:rsidRPr="00132795">
        <w:rPr>
          <w:sz w:val="20"/>
          <w:szCs w:val="20"/>
        </w:rPr>
        <w:t>qib</w:t>
      </w:r>
      <w:proofErr w:type="spellEnd"/>
      <w:r w:rsidR="00AD166D" w:rsidRPr="00132795">
        <w:rPr>
          <w:sz w:val="20"/>
          <w:szCs w:val="20"/>
        </w:rPr>
        <w:t xml:space="preserve"> </w:t>
      </w:r>
      <w:proofErr w:type="spellStart"/>
      <w:r w:rsidR="00AD166D" w:rsidRPr="00132795">
        <w:rPr>
          <w:sz w:val="20"/>
          <w:szCs w:val="20"/>
        </w:rPr>
        <w:t>ntawm</w:t>
      </w:r>
      <w:proofErr w:type="spellEnd"/>
      <w:r w:rsidR="00AD166D" w:rsidRPr="00132795">
        <w:rPr>
          <w:sz w:val="20"/>
          <w:szCs w:val="20"/>
        </w:rPr>
        <w:t xml:space="preserve"> </w:t>
      </w:r>
      <w:proofErr w:type="spellStart"/>
      <w:r w:rsidR="00AD166D" w:rsidRPr="00132795">
        <w:rPr>
          <w:sz w:val="20"/>
          <w:szCs w:val="20"/>
        </w:rPr>
        <w:t>cov</w:t>
      </w:r>
      <w:proofErr w:type="spellEnd"/>
      <w:r w:rsidR="00AD166D" w:rsidRPr="00132795">
        <w:rPr>
          <w:sz w:val="20"/>
          <w:szCs w:val="20"/>
        </w:rPr>
        <w:t xml:space="preserve"> </w:t>
      </w:r>
      <w:proofErr w:type="spellStart"/>
      <w:r w:rsidR="00AD166D" w:rsidRPr="00132795">
        <w:rPr>
          <w:sz w:val="20"/>
          <w:szCs w:val="20"/>
        </w:rPr>
        <w:t>npe</w:t>
      </w:r>
      <w:proofErr w:type="spellEnd"/>
      <w:r w:rsidR="00AD166D" w:rsidRPr="00132795">
        <w:rPr>
          <w:sz w:val="20"/>
          <w:szCs w:val="20"/>
        </w:rPr>
        <w:t xml:space="preserve"> </w:t>
      </w:r>
      <w:proofErr w:type="spellStart"/>
      <w:r w:rsidR="00AD166D" w:rsidRPr="00132795">
        <w:rPr>
          <w:sz w:val="20"/>
          <w:szCs w:val="20"/>
        </w:rPr>
        <w:t>ntau</w:t>
      </w:r>
      <w:proofErr w:type="spellEnd"/>
      <w:r w:rsidR="00AD166D" w:rsidRPr="00132795">
        <w:rPr>
          <w:sz w:val="20"/>
          <w:szCs w:val="20"/>
        </w:rPr>
        <w:t xml:space="preserve"> yam tau </w:t>
      </w:r>
      <w:proofErr w:type="spellStart"/>
      <w:r w:rsidR="00AD166D" w:rsidRPr="00132795">
        <w:rPr>
          <w:sz w:val="20"/>
          <w:szCs w:val="20"/>
        </w:rPr>
        <w:t>ua</w:t>
      </w:r>
      <w:proofErr w:type="spellEnd"/>
      <w:r w:rsidR="00AD166D" w:rsidRPr="00132795">
        <w:rPr>
          <w:sz w:val="20"/>
          <w:szCs w:val="20"/>
        </w:rPr>
        <w:t xml:space="preserve"> los </w:t>
      </w:r>
      <w:proofErr w:type="spellStart"/>
      <w:r w:rsidR="00AD166D" w:rsidRPr="00132795">
        <w:rPr>
          <w:sz w:val="20"/>
          <w:szCs w:val="20"/>
        </w:rPr>
        <w:t>ntawm</w:t>
      </w:r>
      <w:proofErr w:type="spellEnd"/>
      <w:r w:rsidR="00AD166D" w:rsidRPr="00132795">
        <w:rPr>
          <w:sz w:val="20"/>
          <w:szCs w:val="20"/>
        </w:rPr>
        <w:t xml:space="preserve"> </w:t>
      </w:r>
      <w:proofErr w:type="spellStart"/>
      <w:r w:rsidR="00AD166D" w:rsidRPr="00132795">
        <w:rPr>
          <w:sz w:val="20"/>
          <w:szCs w:val="20"/>
        </w:rPr>
        <w:t>kev</w:t>
      </w:r>
      <w:proofErr w:type="spellEnd"/>
      <w:r w:rsidR="00AD166D" w:rsidRPr="00132795">
        <w:rPr>
          <w:sz w:val="20"/>
          <w:szCs w:val="20"/>
        </w:rPr>
        <w:t xml:space="preserve"> </w:t>
      </w:r>
      <w:proofErr w:type="spellStart"/>
      <w:r w:rsidR="00AD166D" w:rsidRPr="00132795">
        <w:rPr>
          <w:sz w:val="20"/>
          <w:szCs w:val="20"/>
        </w:rPr>
        <w:t>xaiv</w:t>
      </w:r>
      <w:proofErr w:type="spellEnd"/>
      <w:r w:rsidR="00AD166D" w:rsidRPr="00132795">
        <w:rPr>
          <w:sz w:val="20"/>
          <w:szCs w:val="20"/>
        </w:rPr>
        <w:t xml:space="preserve"> los </w:t>
      </w:r>
      <w:proofErr w:type="spellStart"/>
      <w:r w:rsidR="00AD166D" w:rsidRPr="00132795">
        <w:rPr>
          <w:sz w:val="20"/>
          <w:szCs w:val="20"/>
        </w:rPr>
        <w:t>ntawm</w:t>
      </w:r>
      <w:proofErr w:type="spellEnd"/>
      <w:r w:rsidR="00AD166D" w:rsidRPr="00132795">
        <w:rPr>
          <w:sz w:val="20"/>
          <w:szCs w:val="20"/>
        </w:rPr>
        <w:t xml:space="preserve"> </w:t>
      </w:r>
      <w:del w:id="207" w:author="Fong RERHANG" w:date="2021-12-08T15:01:00Z">
        <w:r w:rsidR="00AD166D" w:rsidRPr="00132795" w:rsidDel="0069365E">
          <w:rPr>
            <w:sz w:val="20"/>
            <w:szCs w:val="20"/>
          </w:rPr>
          <w:delText>cov tsiaj qus</w:delText>
        </w:r>
      </w:del>
      <w:proofErr w:type="spellStart"/>
      <w:ins w:id="208" w:author="Fong RERHANG" w:date="2021-12-08T15:01:00Z">
        <w:r w:rsidR="0069365E">
          <w:rPr>
            <w:sz w:val="20"/>
            <w:szCs w:val="20"/>
          </w:rPr>
          <w:t>hav</w:t>
        </w:r>
        <w:proofErr w:type="spellEnd"/>
        <w:r w:rsidR="0069365E">
          <w:rPr>
            <w:sz w:val="20"/>
            <w:szCs w:val="20"/>
          </w:rPr>
          <w:t xml:space="preserve"> </w:t>
        </w:r>
        <w:proofErr w:type="spellStart"/>
        <w:r w:rsidR="0069365E">
          <w:rPr>
            <w:sz w:val="20"/>
            <w:szCs w:val="20"/>
          </w:rPr>
          <w:t>zoov</w:t>
        </w:r>
      </w:ins>
      <w:proofErr w:type="spellEnd"/>
      <w:r w:rsidR="00AD166D" w:rsidRPr="00132795">
        <w:rPr>
          <w:sz w:val="20"/>
          <w:szCs w:val="20"/>
        </w:rPr>
        <w:t xml:space="preserve"> </w:t>
      </w:r>
      <w:proofErr w:type="spellStart"/>
      <w:r w:rsidR="00AD166D" w:rsidRPr="00132795">
        <w:rPr>
          <w:sz w:val="20"/>
          <w:szCs w:val="20"/>
        </w:rPr>
        <w:t>rau</w:t>
      </w:r>
      <w:proofErr w:type="spellEnd"/>
      <w:r w:rsidR="00AD166D" w:rsidRPr="00132795">
        <w:rPr>
          <w:sz w:val="20"/>
          <w:szCs w:val="20"/>
        </w:rPr>
        <w:t xml:space="preserve"> </w:t>
      </w:r>
      <w:proofErr w:type="spellStart"/>
      <w:r w:rsidR="00AD166D" w:rsidRPr="00132795">
        <w:rPr>
          <w:sz w:val="20"/>
          <w:szCs w:val="20"/>
        </w:rPr>
        <w:t>ntau</w:t>
      </w:r>
      <w:proofErr w:type="spellEnd"/>
      <w:r w:rsidR="00AD166D" w:rsidRPr="00132795">
        <w:rPr>
          <w:sz w:val="20"/>
          <w:szCs w:val="20"/>
        </w:rPr>
        <w:t xml:space="preserve"> </w:t>
      </w:r>
      <w:proofErr w:type="spellStart"/>
      <w:r w:rsidR="00AD166D" w:rsidRPr="00132795">
        <w:rPr>
          <w:sz w:val="20"/>
          <w:szCs w:val="20"/>
        </w:rPr>
        <w:t>tus</w:t>
      </w:r>
      <w:proofErr w:type="spellEnd"/>
      <w:r w:rsidR="00AD166D" w:rsidRPr="00132795">
        <w:rPr>
          <w:sz w:val="20"/>
          <w:szCs w:val="20"/>
        </w:rPr>
        <w:t xml:space="preserve"> yam </w:t>
      </w:r>
      <w:proofErr w:type="spellStart"/>
      <w:r w:rsidR="00AD166D" w:rsidRPr="00132795">
        <w:rPr>
          <w:sz w:val="20"/>
          <w:szCs w:val="20"/>
        </w:rPr>
        <w:t>ntxwv</w:t>
      </w:r>
      <w:proofErr w:type="spellEnd"/>
      <w:r w:rsidR="00AD166D" w:rsidRPr="00132795">
        <w:rPr>
          <w:sz w:val="20"/>
          <w:szCs w:val="20"/>
        </w:rPr>
        <w:t xml:space="preserve"> </w:t>
      </w:r>
      <w:proofErr w:type="spellStart"/>
      <w:r w:rsidR="00AD166D" w:rsidRPr="00132795">
        <w:rPr>
          <w:sz w:val="20"/>
          <w:szCs w:val="20"/>
        </w:rPr>
        <w:t>tseem</w:t>
      </w:r>
      <w:proofErr w:type="spellEnd"/>
      <w:r w:rsidR="00AD166D" w:rsidRPr="00132795">
        <w:rPr>
          <w:sz w:val="20"/>
          <w:szCs w:val="20"/>
        </w:rPr>
        <w:t xml:space="preserve"> </w:t>
      </w:r>
      <w:proofErr w:type="spellStart"/>
      <w:r w:rsidR="00AD166D" w:rsidRPr="00132795">
        <w:rPr>
          <w:sz w:val="20"/>
          <w:szCs w:val="20"/>
        </w:rPr>
        <w:t>ceeb</w:t>
      </w:r>
      <w:proofErr w:type="spellEnd"/>
      <w:r w:rsidR="00AD166D" w:rsidRPr="00132795">
        <w:rPr>
          <w:sz w:val="20"/>
          <w:szCs w:val="20"/>
        </w:rPr>
        <w:t>.</w:t>
      </w:r>
    </w:p>
    <w:p w14:paraId="5A703E42" w14:textId="77777777" w:rsidR="00A3234B" w:rsidRPr="00132795" w:rsidRDefault="00A3234B" w:rsidP="00132795">
      <w:pPr>
        <w:jc w:val="both"/>
        <w:rPr>
          <w:sz w:val="20"/>
          <w:szCs w:val="20"/>
        </w:rPr>
      </w:pPr>
    </w:p>
    <w:p w14:paraId="1F114BDF" w14:textId="20E32920" w:rsidR="00A3234B" w:rsidRDefault="00AD166D" w:rsidP="00132795">
      <w:pPr>
        <w:jc w:val="both"/>
        <w:rPr>
          <w:sz w:val="24"/>
          <w:szCs w:val="24"/>
        </w:rPr>
      </w:pPr>
      <w:proofErr w:type="spellStart"/>
      <w:r w:rsidRPr="00132795">
        <w:rPr>
          <w:sz w:val="20"/>
          <w:szCs w:val="20"/>
        </w:rPr>
        <w:t>Hauv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kev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xaiv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rau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cov</w:t>
      </w:r>
      <w:proofErr w:type="spellEnd"/>
      <w:r w:rsidRPr="00132795">
        <w:rPr>
          <w:sz w:val="20"/>
          <w:szCs w:val="20"/>
        </w:rPr>
        <w:t xml:space="preserve"> yam </w:t>
      </w:r>
      <w:proofErr w:type="spellStart"/>
      <w:r w:rsidRPr="00132795">
        <w:rPr>
          <w:sz w:val="20"/>
          <w:szCs w:val="20"/>
        </w:rPr>
        <w:t>ntxwv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ntawm</w:t>
      </w:r>
      <w:proofErr w:type="spellEnd"/>
      <w:r w:rsidRPr="00132795">
        <w:rPr>
          <w:sz w:val="20"/>
          <w:szCs w:val="20"/>
        </w:rPr>
        <w:t xml:space="preserve"> elderberry, </w:t>
      </w:r>
      <w:proofErr w:type="spellStart"/>
      <w:r w:rsidRPr="00132795">
        <w:rPr>
          <w:sz w:val="20"/>
          <w:szCs w:val="20"/>
        </w:rPr>
        <w:t>txhim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kho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cov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txiaj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ntsig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yog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qhov</w:t>
      </w:r>
      <w:proofErr w:type="spellEnd"/>
      <w:r w:rsidRPr="00132795">
        <w:rPr>
          <w:sz w:val="20"/>
          <w:szCs w:val="20"/>
        </w:rPr>
        <w:t xml:space="preserve"> zoo </w:t>
      </w:r>
      <w:proofErr w:type="spellStart"/>
      <w:r w:rsidRPr="00132795">
        <w:rPr>
          <w:sz w:val="20"/>
          <w:szCs w:val="20"/>
        </w:rPr>
        <w:t>tshaj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plaws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nrhiav</w:t>
      </w:r>
      <w:proofErr w:type="spellEnd"/>
      <w:r w:rsidRPr="00132795">
        <w:rPr>
          <w:sz w:val="20"/>
          <w:szCs w:val="20"/>
        </w:rPr>
        <w:t xml:space="preserve">-tom </w:t>
      </w:r>
      <w:proofErr w:type="spellStart"/>
      <w:r w:rsidRPr="00132795">
        <w:rPr>
          <w:sz w:val="20"/>
          <w:szCs w:val="20"/>
        </w:rPr>
        <w:t>qab</w:t>
      </w:r>
      <w:proofErr w:type="spellEnd"/>
      <w:r w:rsidRPr="00132795">
        <w:rPr>
          <w:sz w:val="20"/>
          <w:szCs w:val="20"/>
        </w:rPr>
        <w:t xml:space="preserve">. </w:t>
      </w:r>
      <w:proofErr w:type="spellStart"/>
      <w:r w:rsidRPr="00132795">
        <w:rPr>
          <w:sz w:val="20"/>
          <w:szCs w:val="20"/>
        </w:rPr>
        <w:t>Qhov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loj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ntawm</w:t>
      </w:r>
      <w:proofErr w:type="spellEnd"/>
      <w:r w:rsidRPr="00132795">
        <w:rPr>
          <w:sz w:val="20"/>
          <w:szCs w:val="20"/>
        </w:rPr>
        <w:t xml:space="preserve"> </w:t>
      </w:r>
      <w:del w:id="209" w:author="Fong RERHANG" w:date="2021-12-08T15:02:00Z">
        <w:r w:rsidR="009679A6" w:rsidRPr="00132795" w:rsidDel="0069365E">
          <w:rPr>
            <w:sz w:val="20"/>
            <w:szCs w:val="20"/>
          </w:rPr>
          <w:delText xml:space="preserve">txiv hmab </w:delText>
        </w:r>
      </w:del>
      <w:proofErr w:type="spellStart"/>
      <w:r w:rsidR="009679A6" w:rsidRPr="00132795">
        <w:rPr>
          <w:sz w:val="20"/>
          <w:szCs w:val="20"/>
        </w:rPr>
        <w:t>txiv</w:t>
      </w:r>
      <w:proofErr w:type="spellEnd"/>
      <w:r w:rsidR="009679A6" w:rsidRPr="00132795">
        <w:rPr>
          <w:sz w:val="20"/>
          <w:szCs w:val="20"/>
        </w:rPr>
        <w:t xml:space="preserve"> </w:t>
      </w:r>
      <w:proofErr w:type="spellStart"/>
      <w:r w:rsidR="009679A6" w:rsidRPr="00132795">
        <w:rPr>
          <w:sz w:val="20"/>
          <w:szCs w:val="20"/>
        </w:rPr>
        <w:t>ntoo</w:t>
      </w:r>
      <w:proofErr w:type="spellEnd"/>
      <w:r w:rsidRPr="00132795">
        <w:rPr>
          <w:sz w:val="20"/>
          <w:szCs w:val="20"/>
        </w:rPr>
        <w:t xml:space="preserve">, </w:t>
      </w:r>
      <w:proofErr w:type="spellStart"/>
      <w:r w:rsidRPr="00132795">
        <w:rPr>
          <w:sz w:val="20"/>
          <w:szCs w:val="20"/>
        </w:rPr>
        <w:t>qhov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ntim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ntawm</w:t>
      </w:r>
      <w:proofErr w:type="spellEnd"/>
      <w:r w:rsidRPr="00132795">
        <w:rPr>
          <w:sz w:val="20"/>
          <w:szCs w:val="20"/>
        </w:rPr>
        <w:t xml:space="preserve"> </w:t>
      </w:r>
      <w:del w:id="210" w:author="Fong RERHANG" w:date="2021-12-08T15:02:00Z">
        <w:r w:rsidR="009679A6" w:rsidRPr="00132795" w:rsidDel="0069365E">
          <w:rPr>
            <w:sz w:val="20"/>
            <w:szCs w:val="20"/>
          </w:rPr>
          <w:delText xml:space="preserve">txiv hmab </w:delText>
        </w:r>
      </w:del>
      <w:proofErr w:type="spellStart"/>
      <w:r w:rsidR="009679A6" w:rsidRPr="00132795">
        <w:rPr>
          <w:sz w:val="20"/>
          <w:szCs w:val="20"/>
        </w:rPr>
        <w:t>txiv</w:t>
      </w:r>
      <w:proofErr w:type="spellEnd"/>
      <w:r w:rsidR="009679A6" w:rsidRPr="00132795">
        <w:rPr>
          <w:sz w:val="20"/>
          <w:szCs w:val="20"/>
        </w:rPr>
        <w:t xml:space="preserve"> </w:t>
      </w:r>
      <w:proofErr w:type="spellStart"/>
      <w:r w:rsidR="009679A6" w:rsidRPr="00132795">
        <w:rPr>
          <w:sz w:val="20"/>
          <w:szCs w:val="20"/>
        </w:rPr>
        <w:t>ntoo</w:t>
      </w:r>
      <w:proofErr w:type="spellEnd"/>
      <w:r w:rsidRPr="00132795">
        <w:rPr>
          <w:sz w:val="20"/>
          <w:szCs w:val="20"/>
        </w:rPr>
        <w:t xml:space="preserve">, </w:t>
      </w:r>
      <w:proofErr w:type="spellStart"/>
      <w:r w:rsidRPr="00132795">
        <w:rPr>
          <w:sz w:val="20"/>
          <w:szCs w:val="20"/>
        </w:rPr>
        <w:t>thiab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lub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peev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xwm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ntawm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cov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nroj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tsuag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tuav</w:t>
      </w:r>
      <w:proofErr w:type="spellEnd"/>
      <w:r w:rsidRPr="00132795">
        <w:rPr>
          <w:sz w:val="20"/>
          <w:szCs w:val="20"/>
        </w:rPr>
        <w:t xml:space="preserve"> </w:t>
      </w:r>
      <w:del w:id="211" w:author="Fong RERHANG" w:date="2021-12-08T15:03:00Z">
        <w:r w:rsidRPr="00132795" w:rsidDel="0069365E">
          <w:rPr>
            <w:sz w:val="20"/>
            <w:szCs w:val="20"/>
          </w:rPr>
          <w:delText xml:space="preserve">txiv hmab </w:delText>
        </w:r>
      </w:del>
      <w:proofErr w:type="spellStart"/>
      <w:r w:rsidRPr="00132795">
        <w:rPr>
          <w:sz w:val="20"/>
          <w:szCs w:val="20"/>
        </w:rPr>
        <w:t>txiv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ntoo</w:t>
      </w:r>
      <w:proofErr w:type="spellEnd"/>
      <w:r w:rsidRPr="00132795">
        <w:rPr>
          <w:sz w:val="20"/>
          <w:szCs w:val="20"/>
        </w:rPr>
        <w:t xml:space="preserve"> tag </w:t>
      </w:r>
      <w:proofErr w:type="spellStart"/>
      <w:r w:rsidRPr="00132795">
        <w:rPr>
          <w:sz w:val="20"/>
          <w:szCs w:val="20"/>
        </w:rPr>
        <w:t>nrho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pab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rau</w:t>
      </w:r>
      <w:proofErr w:type="spellEnd"/>
      <w:r w:rsidRPr="00132795">
        <w:rPr>
          <w:sz w:val="20"/>
          <w:szCs w:val="20"/>
        </w:rPr>
        <w:t xml:space="preserve"> </w:t>
      </w:r>
      <w:del w:id="212" w:author="Fong RERHANG" w:date="2021-12-08T15:03:00Z">
        <w:r w:rsidRPr="00132795" w:rsidDel="0069365E">
          <w:rPr>
            <w:sz w:val="20"/>
            <w:szCs w:val="20"/>
          </w:rPr>
          <w:delText>yield</w:delText>
        </w:r>
      </w:del>
      <w:proofErr w:type="spellStart"/>
      <w:ins w:id="213" w:author="Fong RERHANG" w:date="2021-12-08T15:03:00Z">
        <w:r w:rsidR="0069365E">
          <w:rPr>
            <w:sz w:val="20"/>
            <w:szCs w:val="20"/>
          </w:rPr>
          <w:t>cov</w:t>
        </w:r>
        <w:proofErr w:type="spellEnd"/>
        <w:r w:rsidR="0069365E">
          <w:rPr>
            <w:sz w:val="20"/>
            <w:szCs w:val="20"/>
          </w:rPr>
          <w:t xml:space="preserve"> </w:t>
        </w:r>
        <w:proofErr w:type="spellStart"/>
        <w:r w:rsidR="0069365E">
          <w:rPr>
            <w:sz w:val="20"/>
            <w:szCs w:val="20"/>
          </w:rPr>
          <w:t>txiv</w:t>
        </w:r>
        <w:proofErr w:type="spellEnd"/>
        <w:r w:rsidR="0069365E">
          <w:rPr>
            <w:sz w:val="20"/>
            <w:szCs w:val="20"/>
          </w:rPr>
          <w:t xml:space="preserve"> tau lo</w:t>
        </w:r>
      </w:ins>
      <w:r w:rsidRPr="00132795">
        <w:rPr>
          <w:sz w:val="20"/>
          <w:szCs w:val="20"/>
        </w:rPr>
        <w:t xml:space="preserve">. </w:t>
      </w:r>
      <w:proofErr w:type="spellStart"/>
      <w:r w:rsidRPr="00132795">
        <w:rPr>
          <w:sz w:val="20"/>
          <w:szCs w:val="20"/>
        </w:rPr>
        <w:t>Ntau</w:t>
      </w:r>
      <w:proofErr w:type="spellEnd"/>
      <w:r w:rsidRPr="00132795">
        <w:rPr>
          <w:sz w:val="20"/>
          <w:szCs w:val="20"/>
        </w:rPr>
        <w:t xml:space="preserve"> yam </w:t>
      </w:r>
      <w:proofErr w:type="spellStart"/>
      <w:r w:rsidRPr="00132795">
        <w:rPr>
          <w:sz w:val="20"/>
          <w:szCs w:val="20"/>
        </w:rPr>
        <w:t>uas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txo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qis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cov</w:t>
      </w:r>
      <w:proofErr w:type="spellEnd"/>
      <w:r w:rsidRPr="00132795">
        <w:rPr>
          <w:sz w:val="20"/>
          <w:szCs w:val="20"/>
        </w:rPr>
        <w:t xml:space="preserve"> </w:t>
      </w:r>
      <w:del w:id="214" w:author="Fong RERHANG" w:date="2021-12-08T15:04:00Z">
        <w:r w:rsidRPr="00132795" w:rsidDel="0069365E">
          <w:rPr>
            <w:sz w:val="20"/>
            <w:szCs w:val="20"/>
          </w:rPr>
          <w:delText xml:space="preserve">txiv hmab </w:delText>
        </w:r>
      </w:del>
      <w:proofErr w:type="spellStart"/>
      <w:r w:rsidRPr="00132795">
        <w:rPr>
          <w:sz w:val="20"/>
          <w:szCs w:val="20"/>
        </w:rPr>
        <w:t>txiv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ntoo</w:t>
      </w:r>
      <w:proofErr w:type="spellEnd"/>
      <w:r w:rsidRPr="00132795">
        <w:rPr>
          <w:sz w:val="20"/>
          <w:szCs w:val="20"/>
        </w:rPr>
        <w:t xml:space="preserve"> </w:t>
      </w:r>
      <w:del w:id="215" w:author="Fong RERHANG" w:date="2021-12-08T15:05:00Z">
        <w:r w:rsidRPr="00132795" w:rsidDel="0069365E">
          <w:rPr>
            <w:sz w:val="20"/>
            <w:szCs w:val="20"/>
          </w:rPr>
          <w:delText>ripening</w:delText>
        </w:r>
      </w:del>
      <w:proofErr w:type="spellStart"/>
      <w:ins w:id="216" w:author="Fong RERHANG" w:date="2021-12-08T15:05:00Z">
        <w:r w:rsidR="0069365E">
          <w:rPr>
            <w:sz w:val="20"/>
            <w:szCs w:val="20"/>
          </w:rPr>
          <w:t>ua</w:t>
        </w:r>
        <w:proofErr w:type="spellEnd"/>
        <w:r w:rsidR="0069365E">
          <w:rPr>
            <w:sz w:val="20"/>
            <w:szCs w:val="20"/>
          </w:rPr>
          <w:t xml:space="preserve"> </w:t>
        </w:r>
        <w:proofErr w:type="spellStart"/>
        <w:r w:rsidR="0069365E">
          <w:rPr>
            <w:sz w:val="20"/>
            <w:szCs w:val="20"/>
          </w:rPr>
          <w:t>siav</w:t>
        </w:r>
        <w:proofErr w:type="spellEnd"/>
        <w:r w:rsidR="0069365E">
          <w:rPr>
            <w:sz w:val="20"/>
            <w:szCs w:val="20"/>
          </w:rPr>
          <w:t xml:space="preserve"> </w:t>
        </w:r>
        <w:proofErr w:type="spellStart"/>
        <w:r w:rsidR="0069365E">
          <w:rPr>
            <w:sz w:val="20"/>
            <w:szCs w:val="20"/>
          </w:rPr>
          <w:t>lawm</w:t>
        </w:r>
      </w:ins>
      <w:proofErr w:type="spellEnd"/>
      <w:r w:rsidRPr="00132795">
        <w:rPr>
          <w:sz w:val="20"/>
          <w:szCs w:val="20"/>
        </w:rPr>
        <w:t xml:space="preserve">, hu </w:t>
      </w:r>
      <w:proofErr w:type="spellStart"/>
      <w:r w:rsidRPr="00132795">
        <w:rPr>
          <w:sz w:val="20"/>
          <w:szCs w:val="20"/>
        </w:rPr>
        <w:t>ua</w:t>
      </w:r>
      <w:proofErr w:type="spellEnd"/>
      <w:ins w:id="217" w:author="Fong RERHANG" w:date="2021-12-08T15:07:00Z">
        <w:r w:rsidR="000E4898">
          <w:rPr>
            <w:sz w:val="20"/>
            <w:szCs w:val="20"/>
          </w:rPr>
          <w:t xml:space="preserve"> </w:t>
        </w:r>
        <w:proofErr w:type="spellStart"/>
        <w:r w:rsidR="000E4898">
          <w:rPr>
            <w:sz w:val="20"/>
            <w:szCs w:val="20"/>
          </w:rPr>
          <w:t>tav</w:t>
        </w:r>
        <w:proofErr w:type="spellEnd"/>
        <w:r w:rsidR="000E4898">
          <w:rPr>
            <w:sz w:val="20"/>
            <w:szCs w:val="20"/>
          </w:rPr>
          <w:t xml:space="preserve"> </w:t>
        </w:r>
      </w:ins>
      <w:del w:id="218" w:author="Fong RERHANG" w:date="2021-12-08T15:07:00Z">
        <w:r w:rsidRPr="00132795" w:rsidDel="000E4898">
          <w:rPr>
            <w:sz w:val="20"/>
            <w:szCs w:val="20"/>
          </w:rPr>
          <w:delText xml:space="preserve"> </w:delText>
        </w:r>
      </w:del>
      <w:ins w:id="219" w:author="Fong RERHANG" w:date="2021-12-08T15:07:00Z">
        <w:r w:rsidR="000E4898">
          <w:rPr>
            <w:sz w:val="20"/>
            <w:szCs w:val="20"/>
          </w:rPr>
          <w:t>(</w:t>
        </w:r>
      </w:ins>
      <w:r w:rsidRPr="00132795">
        <w:rPr>
          <w:sz w:val="20"/>
          <w:szCs w:val="20"/>
        </w:rPr>
        <w:t>recumbent</w:t>
      </w:r>
      <w:ins w:id="220" w:author="Fong RERHANG" w:date="2021-12-08T15:07:00Z">
        <w:r w:rsidR="000E4898">
          <w:rPr>
            <w:sz w:val="20"/>
            <w:szCs w:val="20"/>
          </w:rPr>
          <w:t>)</w:t>
        </w:r>
      </w:ins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ntau</w:t>
      </w:r>
      <w:proofErr w:type="spellEnd"/>
      <w:r w:rsidRPr="00132795">
        <w:rPr>
          <w:sz w:val="20"/>
          <w:szCs w:val="20"/>
        </w:rPr>
        <w:t xml:space="preserve"> yam, </w:t>
      </w:r>
      <w:proofErr w:type="spellStart"/>
      <w:r w:rsidRPr="00132795">
        <w:rPr>
          <w:sz w:val="20"/>
          <w:szCs w:val="20"/>
        </w:rPr>
        <w:t>nyiam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dua</w:t>
      </w:r>
      <w:proofErr w:type="spellEnd"/>
      <w:r w:rsidRPr="00132795">
        <w:rPr>
          <w:sz w:val="20"/>
          <w:szCs w:val="20"/>
        </w:rPr>
        <w:t xml:space="preserve">, vim </w:t>
      </w:r>
      <w:proofErr w:type="spellStart"/>
      <w:r w:rsidRPr="00132795">
        <w:rPr>
          <w:sz w:val="20"/>
          <w:szCs w:val="20"/>
        </w:rPr>
        <w:t>lawv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nyuaj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rau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cov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noog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noj</w:t>
      </w:r>
      <w:proofErr w:type="spellEnd"/>
      <w:r w:rsidRPr="00132795">
        <w:rPr>
          <w:sz w:val="20"/>
          <w:szCs w:val="20"/>
        </w:rPr>
        <w:t xml:space="preserve">. </w:t>
      </w:r>
      <w:proofErr w:type="spellStart"/>
      <w:r w:rsidRPr="00132795">
        <w:rPr>
          <w:sz w:val="20"/>
          <w:szCs w:val="20"/>
        </w:rPr>
        <w:t>Ntau</w:t>
      </w:r>
      <w:proofErr w:type="spellEnd"/>
      <w:r w:rsidRPr="00132795">
        <w:rPr>
          <w:sz w:val="20"/>
          <w:szCs w:val="20"/>
        </w:rPr>
        <w:t xml:space="preserve"> yam </w:t>
      </w:r>
      <w:proofErr w:type="spellStart"/>
      <w:r w:rsidRPr="00132795">
        <w:rPr>
          <w:sz w:val="20"/>
          <w:szCs w:val="20"/>
        </w:rPr>
        <w:t>uas</w:t>
      </w:r>
      <w:proofErr w:type="spellEnd"/>
      <w:r w:rsidRPr="00132795">
        <w:rPr>
          <w:sz w:val="20"/>
          <w:szCs w:val="20"/>
        </w:rPr>
        <w:t xml:space="preserve"> tag </w:t>
      </w:r>
      <w:proofErr w:type="spellStart"/>
      <w:r w:rsidRPr="00132795">
        <w:rPr>
          <w:sz w:val="20"/>
          <w:szCs w:val="20"/>
        </w:rPr>
        <w:t>nrho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cov</w:t>
      </w:r>
      <w:proofErr w:type="spellEnd"/>
      <w:r w:rsidRPr="00132795">
        <w:rPr>
          <w:sz w:val="20"/>
          <w:szCs w:val="20"/>
        </w:rPr>
        <w:t xml:space="preserve"> berries </w:t>
      </w:r>
      <w:proofErr w:type="spellStart"/>
      <w:r w:rsidRPr="00132795">
        <w:rPr>
          <w:sz w:val="20"/>
          <w:szCs w:val="20"/>
        </w:rPr>
        <w:t>nyob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rau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hauv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ib</w:t>
      </w:r>
      <w:proofErr w:type="spellEnd"/>
      <w:r w:rsidRPr="00132795">
        <w:rPr>
          <w:sz w:val="20"/>
          <w:szCs w:val="20"/>
        </w:rPr>
        <w:t xml:space="preserve"> tug </w:t>
      </w:r>
      <w:del w:id="221" w:author="Fong RERHANG" w:date="2021-12-08T15:08:00Z">
        <w:r w:rsidRPr="00132795" w:rsidDel="000E4898">
          <w:rPr>
            <w:sz w:val="20"/>
            <w:szCs w:val="20"/>
          </w:rPr>
          <w:delText>compound</w:delText>
        </w:r>
      </w:del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pawg</w:t>
      </w:r>
      <w:proofErr w:type="spellEnd"/>
      <w:ins w:id="222" w:author="Fong RERHANG" w:date="2021-12-08T15:08:00Z">
        <w:r w:rsidR="000E4898">
          <w:rPr>
            <w:sz w:val="20"/>
            <w:szCs w:val="20"/>
          </w:rPr>
          <w:t xml:space="preserve"> </w:t>
        </w:r>
        <w:proofErr w:type="spellStart"/>
        <w:r w:rsidR="000E4898">
          <w:rPr>
            <w:sz w:val="20"/>
            <w:szCs w:val="20"/>
          </w:rPr>
          <w:t>ua</w:t>
        </w:r>
        <w:proofErr w:type="spellEnd"/>
        <w:r w:rsidR="000E4898">
          <w:rPr>
            <w:sz w:val="20"/>
            <w:szCs w:val="20"/>
          </w:rPr>
          <w:t xml:space="preserve"> </w:t>
        </w:r>
        <w:proofErr w:type="spellStart"/>
        <w:r w:rsidR="000E4898">
          <w:rPr>
            <w:sz w:val="20"/>
            <w:szCs w:val="20"/>
          </w:rPr>
          <w:t>ke</w:t>
        </w:r>
      </w:ins>
      <w:proofErr w:type="spellEnd"/>
      <w:r w:rsidRPr="00132795">
        <w:rPr>
          <w:sz w:val="20"/>
          <w:szCs w:val="20"/>
        </w:rPr>
        <w:t xml:space="preserve">, los </w:t>
      </w:r>
      <w:proofErr w:type="spellStart"/>
      <w:r w:rsidRPr="00132795">
        <w:rPr>
          <w:sz w:val="20"/>
          <w:szCs w:val="20"/>
        </w:rPr>
        <w:t>yog</w:t>
      </w:r>
      <w:proofErr w:type="spellEnd"/>
      <w:ins w:id="223" w:author="Fong RERHANG" w:date="2021-12-08T15:09:00Z">
        <w:r w:rsidR="000E4898">
          <w:rPr>
            <w:sz w:val="20"/>
            <w:szCs w:val="20"/>
          </w:rPr>
          <w:t xml:space="preserve"> yam </w:t>
        </w:r>
        <w:proofErr w:type="spellStart"/>
        <w:r w:rsidR="000E4898">
          <w:rPr>
            <w:sz w:val="20"/>
            <w:szCs w:val="20"/>
          </w:rPr>
          <w:t>ntoo</w:t>
        </w:r>
        <w:proofErr w:type="spellEnd"/>
        <w:r w:rsidR="000E4898">
          <w:rPr>
            <w:sz w:val="20"/>
            <w:szCs w:val="20"/>
          </w:rPr>
          <w:t xml:space="preserve"> </w:t>
        </w:r>
        <w:proofErr w:type="spellStart"/>
        <w:r w:rsidR="000E4898">
          <w:rPr>
            <w:sz w:val="20"/>
            <w:szCs w:val="20"/>
          </w:rPr>
          <w:t>nthuav</w:t>
        </w:r>
      </w:ins>
      <w:proofErr w:type="spellEnd"/>
      <w:r w:rsidRPr="00132795">
        <w:rPr>
          <w:sz w:val="20"/>
          <w:szCs w:val="20"/>
        </w:rPr>
        <w:t xml:space="preserve"> </w:t>
      </w:r>
      <w:ins w:id="224" w:author="Fong RERHANG" w:date="2021-12-08T15:09:00Z">
        <w:r w:rsidR="000E4898">
          <w:rPr>
            <w:sz w:val="20"/>
            <w:szCs w:val="20"/>
          </w:rPr>
          <w:t>(</w:t>
        </w:r>
      </w:ins>
      <w:r w:rsidRPr="00132795">
        <w:rPr>
          <w:sz w:val="20"/>
          <w:szCs w:val="20"/>
        </w:rPr>
        <w:t>cyme</w:t>
      </w:r>
      <w:ins w:id="225" w:author="Fong RERHANG" w:date="2021-12-08T15:09:00Z">
        <w:r w:rsidR="000E4898">
          <w:rPr>
            <w:sz w:val="20"/>
            <w:szCs w:val="20"/>
          </w:rPr>
          <w:t>)</w:t>
        </w:r>
      </w:ins>
      <w:r w:rsidRPr="00132795">
        <w:rPr>
          <w:sz w:val="20"/>
          <w:szCs w:val="20"/>
        </w:rPr>
        <w:t>,</w:t>
      </w:r>
      <w:ins w:id="226" w:author="Fong RERHANG" w:date="2021-12-08T15:09:00Z">
        <w:r w:rsidR="000E4898">
          <w:rPr>
            <w:sz w:val="20"/>
            <w:szCs w:val="20"/>
          </w:rPr>
          <w:t xml:space="preserve"> </w:t>
        </w:r>
      </w:ins>
      <w:proofErr w:type="spellStart"/>
      <w:ins w:id="227" w:author="Fong RERHANG" w:date="2021-12-08T15:10:00Z">
        <w:r w:rsidR="000E4898">
          <w:rPr>
            <w:sz w:val="20"/>
            <w:szCs w:val="20"/>
          </w:rPr>
          <w:t>ua</w:t>
        </w:r>
        <w:proofErr w:type="spellEnd"/>
        <w:r w:rsidR="000E4898">
          <w:rPr>
            <w:sz w:val="20"/>
            <w:szCs w:val="20"/>
          </w:rPr>
          <w:t xml:space="preserve"> </w:t>
        </w:r>
        <w:proofErr w:type="spellStart"/>
        <w:r w:rsidR="000E4898">
          <w:rPr>
            <w:sz w:val="20"/>
            <w:szCs w:val="20"/>
          </w:rPr>
          <w:t>kom</w:t>
        </w:r>
        <w:proofErr w:type="spellEnd"/>
        <w:r w:rsidR="000E4898">
          <w:rPr>
            <w:sz w:val="20"/>
            <w:szCs w:val="20"/>
          </w:rPr>
          <w:t xml:space="preserve"> </w:t>
        </w:r>
        <w:proofErr w:type="spellStart"/>
        <w:r w:rsidR="000E4898">
          <w:rPr>
            <w:sz w:val="20"/>
            <w:szCs w:val="20"/>
          </w:rPr>
          <w:t>siav</w:t>
        </w:r>
      </w:ins>
      <w:proofErr w:type="spellEnd"/>
      <w:del w:id="228" w:author="Fong RERHANG" w:date="2021-12-08T15:10:00Z">
        <w:r w:rsidRPr="00132795" w:rsidDel="000E4898">
          <w:rPr>
            <w:sz w:val="20"/>
            <w:szCs w:val="20"/>
          </w:rPr>
          <w:delText xml:space="preserve"> ripen</w:delText>
        </w:r>
      </w:del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nyob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rau</w:t>
      </w:r>
      <w:proofErr w:type="spellEnd"/>
      <w:r w:rsidRPr="00132795">
        <w:rPr>
          <w:sz w:val="20"/>
          <w:szCs w:val="20"/>
        </w:rPr>
        <w:t xml:space="preserve"> tib </w:t>
      </w:r>
      <w:proofErr w:type="spellStart"/>
      <w:r w:rsidRPr="00132795">
        <w:rPr>
          <w:sz w:val="20"/>
          <w:szCs w:val="20"/>
        </w:rPr>
        <w:t>lub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sij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hawm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yog</w:t>
      </w:r>
      <w:proofErr w:type="spellEnd"/>
      <w:r w:rsidRPr="00132795">
        <w:rPr>
          <w:sz w:val="20"/>
          <w:szCs w:val="20"/>
        </w:rPr>
        <w:t xml:space="preserve"> hu </w:t>
      </w:r>
      <w:proofErr w:type="spellStart"/>
      <w:r w:rsidRPr="00132795">
        <w:rPr>
          <w:sz w:val="20"/>
          <w:szCs w:val="20"/>
        </w:rPr>
        <w:t>ua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="009679A6" w:rsidRPr="00132795">
        <w:rPr>
          <w:sz w:val="20"/>
          <w:szCs w:val="20"/>
        </w:rPr>
        <w:t>tus</w:t>
      </w:r>
      <w:proofErr w:type="spellEnd"/>
      <w:r w:rsidR="009679A6" w:rsidRPr="00132795">
        <w:rPr>
          <w:sz w:val="20"/>
          <w:szCs w:val="20"/>
        </w:rPr>
        <w:t xml:space="preserve"> </w:t>
      </w:r>
      <w:proofErr w:type="spellStart"/>
      <w:r w:rsidR="009679A6" w:rsidRPr="00132795">
        <w:rPr>
          <w:sz w:val="20"/>
          <w:szCs w:val="20"/>
        </w:rPr>
        <w:t>txiav</w:t>
      </w:r>
      <w:proofErr w:type="spellEnd"/>
      <w:r w:rsidR="009679A6" w:rsidRPr="00132795">
        <w:rPr>
          <w:sz w:val="20"/>
          <w:szCs w:val="20"/>
        </w:rPr>
        <w:t xml:space="preserve"> </w:t>
      </w:r>
      <w:proofErr w:type="spellStart"/>
      <w:r w:rsidR="009679A6" w:rsidRPr="00132795">
        <w:rPr>
          <w:sz w:val="20"/>
          <w:szCs w:val="20"/>
        </w:rPr>
        <w:t>txim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ntau</w:t>
      </w:r>
      <w:proofErr w:type="spellEnd"/>
      <w:r w:rsidRPr="00132795">
        <w:rPr>
          <w:sz w:val="20"/>
          <w:szCs w:val="20"/>
        </w:rPr>
        <w:t xml:space="preserve"> yam, </w:t>
      </w:r>
      <w:proofErr w:type="spellStart"/>
      <w:r w:rsidRPr="00132795">
        <w:rPr>
          <w:sz w:val="20"/>
          <w:szCs w:val="20"/>
        </w:rPr>
        <w:t>thaum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cov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uas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="009679A6" w:rsidRPr="00132795">
        <w:rPr>
          <w:sz w:val="20"/>
          <w:szCs w:val="20"/>
        </w:rPr>
        <w:t>siav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maj</w:t>
      </w:r>
      <w:proofErr w:type="spellEnd"/>
      <w:r w:rsidRPr="00132795">
        <w:rPr>
          <w:sz w:val="20"/>
          <w:szCs w:val="20"/>
        </w:rPr>
        <w:t xml:space="preserve"> mam </w:t>
      </w:r>
      <w:proofErr w:type="spellStart"/>
      <w:r w:rsidRPr="00132795">
        <w:rPr>
          <w:sz w:val="20"/>
          <w:szCs w:val="20"/>
        </w:rPr>
        <w:t>thiab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raug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sau</w:t>
      </w:r>
      <w:proofErr w:type="spellEnd"/>
      <w:r w:rsidRPr="00132795">
        <w:rPr>
          <w:sz w:val="20"/>
          <w:szCs w:val="20"/>
        </w:rPr>
        <w:t xml:space="preserve"> los </w:t>
      </w:r>
      <w:proofErr w:type="spellStart"/>
      <w:r w:rsidRPr="00132795">
        <w:rPr>
          <w:sz w:val="20"/>
          <w:szCs w:val="20"/>
        </w:rPr>
        <w:t>ntawm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ib</w:t>
      </w:r>
      <w:proofErr w:type="spellEnd"/>
      <w:r w:rsidRPr="00132795">
        <w:rPr>
          <w:sz w:val="20"/>
          <w:szCs w:val="20"/>
        </w:rPr>
        <w:t xml:space="preserve"> tug </w:t>
      </w:r>
      <w:proofErr w:type="spellStart"/>
      <w:r w:rsidRPr="00132795">
        <w:rPr>
          <w:sz w:val="20"/>
          <w:szCs w:val="20"/>
        </w:rPr>
        <w:t>neeg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nyob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rau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hauv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lub</w:t>
      </w:r>
      <w:proofErr w:type="spellEnd"/>
      <w:r w:rsidRPr="00132795">
        <w:rPr>
          <w:sz w:val="20"/>
          <w:szCs w:val="20"/>
        </w:rPr>
        <w:t xml:space="preserve"> </w:t>
      </w:r>
      <w:ins w:id="229" w:author="Fong RERHANG" w:date="2021-12-08T15:11:00Z">
        <w:r w:rsidR="000E4898">
          <w:rPr>
            <w:sz w:val="20"/>
            <w:szCs w:val="20"/>
          </w:rPr>
          <w:t xml:space="preserve">yam </w:t>
        </w:r>
        <w:proofErr w:type="spellStart"/>
        <w:r w:rsidR="000E4898">
          <w:rPr>
            <w:sz w:val="20"/>
            <w:szCs w:val="20"/>
          </w:rPr>
          <w:t>ntoo</w:t>
        </w:r>
        <w:proofErr w:type="spellEnd"/>
        <w:r w:rsidR="000E4898">
          <w:rPr>
            <w:sz w:val="20"/>
            <w:szCs w:val="20"/>
          </w:rPr>
          <w:t xml:space="preserve"> </w:t>
        </w:r>
        <w:proofErr w:type="spellStart"/>
        <w:r w:rsidR="000E4898">
          <w:rPr>
            <w:sz w:val="20"/>
            <w:szCs w:val="20"/>
          </w:rPr>
          <w:t>nthuav</w:t>
        </w:r>
        <w:proofErr w:type="spellEnd"/>
        <w:r w:rsidR="000E4898">
          <w:rPr>
            <w:sz w:val="20"/>
            <w:szCs w:val="20"/>
          </w:rPr>
          <w:t xml:space="preserve"> </w:t>
        </w:r>
      </w:ins>
      <w:del w:id="230" w:author="Fong RERHANG" w:date="2021-12-08T15:11:00Z">
        <w:r w:rsidRPr="00132795" w:rsidDel="000E4898">
          <w:rPr>
            <w:sz w:val="20"/>
            <w:szCs w:val="20"/>
          </w:rPr>
          <w:delText xml:space="preserve">cyme </w:delText>
        </w:r>
      </w:del>
      <w:proofErr w:type="spellStart"/>
      <w:ins w:id="231" w:author="Fong RERHANG" w:date="2021-12-08T15:12:00Z">
        <w:r w:rsidR="000E4898">
          <w:rPr>
            <w:sz w:val="20"/>
            <w:szCs w:val="20"/>
          </w:rPr>
          <w:t>uas</w:t>
        </w:r>
        <w:proofErr w:type="spellEnd"/>
        <w:r w:rsidR="000E4898">
          <w:rPr>
            <w:sz w:val="20"/>
            <w:szCs w:val="20"/>
          </w:rPr>
          <w:t xml:space="preserve"> </w:t>
        </w:r>
        <w:proofErr w:type="spellStart"/>
        <w:r w:rsidR="000E4898">
          <w:rPr>
            <w:sz w:val="20"/>
            <w:szCs w:val="20"/>
          </w:rPr>
          <w:t>tsis</w:t>
        </w:r>
        <w:proofErr w:type="spellEnd"/>
        <w:r w:rsidR="000E4898">
          <w:rPr>
            <w:sz w:val="20"/>
            <w:szCs w:val="20"/>
          </w:rPr>
          <w:t xml:space="preserve"> </w:t>
        </w:r>
        <w:proofErr w:type="spellStart"/>
        <w:r w:rsidR="000E4898">
          <w:rPr>
            <w:sz w:val="20"/>
            <w:szCs w:val="20"/>
          </w:rPr>
          <w:t>paub</w:t>
        </w:r>
        <w:proofErr w:type="spellEnd"/>
        <w:r w:rsidR="000E4898">
          <w:rPr>
            <w:sz w:val="20"/>
            <w:szCs w:val="20"/>
          </w:rPr>
          <w:t xml:space="preserve"> </w:t>
        </w:r>
        <w:proofErr w:type="spellStart"/>
        <w:r w:rsidR="000E4898">
          <w:rPr>
            <w:sz w:val="20"/>
            <w:szCs w:val="20"/>
          </w:rPr>
          <w:t>meej</w:t>
        </w:r>
        <w:proofErr w:type="spellEnd"/>
        <w:r w:rsidR="000E4898">
          <w:rPr>
            <w:sz w:val="20"/>
            <w:szCs w:val="20"/>
          </w:rPr>
          <w:t>.</w:t>
        </w:r>
      </w:ins>
      <w:del w:id="232" w:author="Fong RERHANG" w:date="2021-12-08T15:12:00Z">
        <w:r w:rsidRPr="00132795" w:rsidDel="000E4898">
          <w:rPr>
            <w:sz w:val="20"/>
            <w:szCs w:val="20"/>
          </w:rPr>
          <w:delText xml:space="preserve">yog hu ua </w:delText>
        </w:r>
        <w:r w:rsidR="009679A6" w:rsidRPr="00132795" w:rsidDel="000E4898">
          <w:rPr>
            <w:sz w:val="20"/>
            <w:szCs w:val="20"/>
          </w:rPr>
          <w:delText>tsis paub meej</w:delText>
        </w:r>
        <w:r w:rsidDel="000E4898">
          <w:rPr>
            <w:sz w:val="24"/>
            <w:szCs w:val="24"/>
          </w:rPr>
          <w:delText>.</w:delText>
        </w:r>
      </w:del>
    </w:p>
    <w:p w14:paraId="75987CBB" w14:textId="77777777" w:rsidR="00A3234B" w:rsidRDefault="00A3234B">
      <w:pPr>
        <w:rPr>
          <w:sz w:val="24"/>
          <w:szCs w:val="24"/>
        </w:rPr>
      </w:pPr>
    </w:p>
    <w:p w14:paraId="75F60026" w14:textId="42D73945" w:rsidR="00A3234B" w:rsidRDefault="00D7259F">
      <w:pPr>
        <w:rPr>
          <w:sz w:val="24"/>
          <w:szCs w:val="24"/>
        </w:rPr>
      </w:pPr>
      <w:r>
        <w:rPr>
          <w:sz w:val="24"/>
          <w:szCs w:val="24"/>
        </w:rPr>
        <w:t xml:space="preserve">Sab </w:t>
      </w:r>
      <w:proofErr w:type="spellStart"/>
      <w:r>
        <w:rPr>
          <w:sz w:val="24"/>
          <w:szCs w:val="24"/>
        </w:rPr>
        <w:t>Laug</w:t>
      </w:r>
      <w:proofErr w:type="spellEnd"/>
      <w:r w:rsidR="00AD166D">
        <w:rPr>
          <w:sz w:val="24"/>
          <w:szCs w:val="24"/>
        </w:rPr>
        <w:t xml:space="preserve">: </w:t>
      </w:r>
      <w:proofErr w:type="spellStart"/>
      <w:r w:rsidR="00AD166D">
        <w:rPr>
          <w:sz w:val="24"/>
          <w:szCs w:val="24"/>
        </w:rPr>
        <w:t>Ntau</w:t>
      </w:r>
      <w:proofErr w:type="spellEnd"/>
      <w:r w:rsidR="00AD166D">
        <w:rPr>
          <w:sz w:val="24"/>
          <w:szCs w:val="24"/>
        </w:rPr>
        <w:t xml:space="preserve"> </w:t>
      </w:r>
      <w:proofErr w:type="spellStart"/>
      <w:r w:rsidR="00AD166D">
        <w:rPr>
          <w:sz w:val="24"/>
          <w:szCs w:val="24"/>
        </w:rPr>
        <w:t>daim</w:t>
      </w:r>
      <w:proofErr w:type="spellEnd"/>
      <w:r w:rsidR="00AD166D">
        <w:rPr>
          <w:sz w:val="24"/>
          <w:szCs w:val="24"/>
        </w:rPr>
        <w:t xml:space="preserve"> </w:t>
      </w:r>
      <w:proofErr w:type="spellStart"/>
      <w:r w:rsidR="00AD166D">
        <w:rPr>
          <w:sz w:val="24"/>
          <w:szCs w:val="24"/>
        </w:rPr>
        <w:t>ntawv</w:t>
      </w:r>
      <w:proofErr w:type="spellEnd"/>
      <w:r w:rsidR="00AD166D">
        <w:rPr>
          <w:sz w:val="24"/>
          <w:szCs w:val="24"/>
        </w:rPr>
        <w:t xml:space="preserve"> </w:t>
      </w:r>
      <w:proofErr w:type="spellStart"/>
      <w:r w:rsidR="00AD166D">
        <w:rPr>
          <w:sz w:val="24"/>
          <w:szCs w:val="24"/>
        </w:rPr>
        <w:t>qhia</w:t>
      </w:r>
      <w:proofErr w:type="spellEnd"/>
      <w:r w:rsidR="00AD166D">
        <w:rPr>
          <w:sz w:val="24"/>
          <w:szCs w:val="24"/>
        </w:rPr>
        <w:t xml:space="preserve"> 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33"/>
        <w:gridCol w:w="8127"/>
      </w:tblGrid>
      <w:tr w:rsidR="00A3234B" w14:paraId="4FBE0775" w14:textId="77777777">
        <w:trPr>
          <w:trHeight w:val="315"/>
        </w:trPr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7970B97F" w14:textId="77777777" w:rsidR="00A3234B" w:rsidRDefault="00A323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893B8A" w14:textId="72D7E5D5" w:rsidR="00A3234B" w:rsidRDefault="00BC7AFD">
            <w:pPr>
              <w:widowControl w:val="0"/>
              <w:rPr>
                <w:b/>
                <w:sz w:val="20"/>
                <w:szCs w:val="20"/>
              </w:rPr>
            </w:pPr>
            <w:proofErr w:type="spellStart"/>
            <w:ins w:id="233" w:author="Fong RERHANG" w:date="2021-12-08T16:12:00Z">
              <w:r>
                <w:rPr>
                  <w:b/>
                  <w:sz w:val="20"/>
                  <w:szCs w:val="20"/>
                </w:rPr>
                <w:t>Daim</w:t>
              </w:r>
              <w:proofErr w:type="spellEnd"/>
              <w:r>
                <w:rPr>
                  <w:b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sz w:val="20"/>
                  <w:szCs w:val="20"/>
                </w:rPr>
                <w:t>duab</w:t>
              </w:r>
              <w:proofErr w:type="spellEnd"/>
              <w:r>
                <w:rPr>
                  <w:b/>
                  <w:sz w:val="20"/>
                  <w:szCs w:val="20"/>
                </w:rPr>
                <w:t xml:space="preserve"> </w:t>
              </w:r>
            </w:ins>
            <w:r w:rsidR="00AD166D">
              <w:rPr>
                <w:b/>
                <w:sz w:val="20"/>
                <w:szCs w:val="20"/>
              </w:rPr>
              <w:t xml:space="preserve">Elderberry </w:t>
            </w:r>
            <w:proofErr w:type="spellStart"/>
            <w:r w:rsidR="00AD166D">
              <w:rPr>
                <w:b/>
                <w:sz w:val="20"/>
                <w:szCs w:val="20"/>
              </w:rPr>
              <w:t>Ntau</w:t>
            </w:r>
            <w:proofErr w:type="spellEnd"/>
            <w:r w:rsidR="00AD166D">
              <w:rPr>
                <w:b/>
                <w:sz w:val="20"/>
                <w:szCs w:val="20"/>
              </w:rPr>
              <w:t xml:space="preserve"> yam </w:t>
            </w:r>
            <w:proofErr w:type="spellStart"/>
            <w:r w:rsidR="00AD166D">
              <w:rPr>
                <w:b/>
                <w:sz w:val="20"/>
                <w:szCs w:val="20"/>
              </w:rPr>
              <w:t>kev</w:t>
            </w:r>
            <w:proofErr w:type="spellEnd"/>
            <w:r w:rsidR="00AD166D">
              <w:rPr>
                <w:b/>
                <w:sz w:val="20"/>
                <w:szCs w:val="20"/>
              </w:rPr>
              <w:t xml:space="preserve"> sib </w:t>
            </w:r>
            <w:proofErr w:type="spellStart"/>
            <w:r w:rsidR="00AD166D">
              <w:rPr>
                <w:b/>
                <w:sz w:val="20"/>
                <w:szCs w:val="20"/>
              </w:rPr>
              <w:t>piv</w:t>
            </w:r>
            <w:proofErr w:type="spellEnd"/>
            <w:r w:rsidR="00AD166D">
              <w:rPr>
                <w:b/>
                <w:sz w:val="20"/>
                <w:szCs w:val="20"/>
              </w:rPr>
              <w:t xml:space="preserve"> </w:t>
            </w:r>
            <w:del w:id="234" w:author="Fong RERHANG" w:date="2021-12-08T16:12:00Z">
              <w:r w:rsidR="00AD166D" w:rsidDel="00BC7AFD">
                <w:rPr>
                  <w:b/>
                  <w:sz w:val="20"/>
                  <w:szCs w:val="20"/>
                </w:rPr>
                <w:delText xml:space="preserve">daim duab </w:delText>
              </w:r>
            </w:del>
            <w:r w:rsidR="00AD166D">
              <w:rPr>
                <w:b/>
                <w:sz w:val="20"/>
                <w:szCs w:val="20"/>
              </w:rPr>
              <w:t xml:space="preserve">- </w:t>
            </w:r>
            <w:proofErr w:type="spellStart"/>
            <w:r w:rsidR="00AD166D">
              <w:rPr>
                <w:b/>
                <w:sz w:val="20"/>
                <w:szCs w:val="20"/>
              </w:rPr>
              <w:t>ntau</w:t>
            </w:r>
            <w:proofErr w:type="spellEnd"/>
            <w:r w:rsidR="00AD166D">
              <w:rPr>
                <w:b/>
                <w:sz w:val="20"/>
                <w:szCs w:val="20"/>
              </w:rPr>
              <w:t xml:space="preserve"> yam </w:t>
            </w:r>
            <w:proofErr w:type="spellStart"/>
            <w:r w:rsidR="00AD166D">
              <w:rPr>
                <w:b/>
                <w:sz w:val="20"/>
                <w:szCs w:val="20"/>
              </w:rPr>
              <w:t>feem</w:t>
            </w:r>
            <w:proofErr w:type="spellEnd"/>
            <w:r w:rsidR="00AD166D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AD166D">
              <w:rPr>
                <w:b/>
                <w:sz w:val="20"/>
                <w:szCs w:val="20"/>
              </w:rPr>
              <w:t>ntau</w:t>
            </w:r>
            <w:proofErr w:type="spellEnd"/>
            <w:r w:rsidR="00AD166D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AD166D">
              <w:rPr>
                <w:b/>
                <w:sz w:val="20"/>
                <w:szCs w:val="20"/>
              </w:rPr>
              <w:t>zus</w:t>
            </w:r>
            <w:proofErr w:type="spellEnd"/>
            <w:r w:rsidR="00AD166D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AD166D">
              <w:rPr>
                <w:b/>
                <w:sz w:val="20"/>
                <w:szCs w:val="20"/>
              </w:rPr>
              <w:t>rau</w:t>
            </w:r>
            <w:proofErr w:type="spellEnd"/>
            <w:r w:rsidR="00AD166D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AD166D">
              <w:rPr>
                <w:b/>
                <w:sz w:val="20"/>
                <w:szCs w:val="20"/>
              </w:rPr>
              <w:t>kev</w:t>
            </w:r>
            <w:proofErr w:type="spellEnd"/>
            <w:r w:rsidR="00AD166D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D7259F">
              <w:rPr>
                <w:b/>
                <w:sz w:val="20"/>
                <w:szCs w:val="20"/>
              </w:rPr>
              <w:t>siv</w:t>
            </w:r>
            <w:proofErr w:type="spellEnd"/>
            <w:r w:rsidR="00D7259F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D7259F">
              <w:rPr>
                <w:b/>
                <w:sz w:val="20"/>
                <w:szCs w:val="20"/>
              </w:rPr>
              <w:t>kev</w:t>
            </w:r>
            <w:proofErr w:type="spellEnd"/>
            <w:r w:rsidR="00D7259F">
              <w:rPr>
                <w:b/>
                <w:sz w:val="20"/>
                <w:szCs w:val="20"/>
              </w:rPr>
              <w:t xml:space="preserve"> </w:t>
            </w:r>
            <w:r w:rsidR="00AD166D">
              <w:rPr>
                <w:b/>
                <w:sz w:val="20"/>
                <w:szCs w:val="20"/>
              </w:rPr>
              <w:t xml:space="preserve">lag </w:t>
            </w:r>
            <w:proofErr w:type="spellStart"/>
            <w:r w:rsidR="00AD166D">
              <w:rPr>
                <w:b/>
                <w:sz w:val="20"/>
                <w:szCs w:val="20"/>
              </w:rPr>
              <w:t>luam</w:t>
            </w:r>
            <w:proofErr w:type="spellEnd"/>
          </w:p>
        </w:tc>
      </w:tr>
      <w:tr w:rsidR="00A3234B" w14:paraId="4CEBECF6" w14:textId="77777777">
        <w:trPr>
          <w:trHeight w:val="315"/>
        </w:trPr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30E3C0" w14:textId="77777777" w:rsidR="00A3234B" w:rsidRDefault="00AD166D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Ntau</w:t>
            </w:r>
            <w:proofErr w:type="spellEnd"/>
            <w:r>
              <w:rPr>
                <w:sz w:val="20"/>
                <w:szCs w:val="20"/>
              </w:rPr>
              <w:t xml:space="preserve"> yam</w:t>
            </w:r>
          </w:p>
        </w:tc>
        <w:tc>
          <w:tcPr>
            <w:tcW w:w="8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9E2B32" w14:textId="77777777" w:rsidR="00A3234B" w:rsidRDefault="00AD166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Kev </w:t>
            </w:r>
            <w:proofErr w:type="spellStart"/>
            <w:r>
              <w:rPr>
                <w:sz w:val="20"/>
                <w:szCs w:val="20"/>
              </w:rPr>
              <w:t>piav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qhia</w:t>
            </w:r>
            <w:proofErr w:type="spellEnd"/>
          </w:p>
        </w:tc>
      </w:tr>
      <w:tr w:rsidR="00A3234B" w14:paraId="17A2DB74" w14:textId="77777777">
        <w:trPr>
          <w:trHeight w:val="315"/>
        </w:trPr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11EE845E" w14:textId="77777777" w:rsidR="00A3234B" w:rsidRDefault="00AD166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Ranch</w:t>
            </w:r>
          </w:p>
        </w:tc>
        <w:tc>
          <w:tcPr>
            <w:tcW w:w="8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0658CC50" w14:textId="70D69A5C" w:rsidR="00A3234B" w:rsidRDefault="00AD166D" w:rsidP="0032764F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Hardy, </w:t>
            </w:r>
            <w:proofErr w:type="spellStart"/>
            <w:r w:rsidR="00132795">
              <w:rPr>
                <w:sz w:val="20"/>
                <w:szCs w:val="20"/>
              </w:rPr>
              <w:t>cov</w:t>
            </w:r>
            <w:proofErr w:type="spellEnd"/>
            <w:r w:rsidR="00132795">
              <w:rPr>
                <w:sz w:val="20"/>
                <w:szCs w:val="20"/>
              </w:rPr>
              <w:t xml:space="preserve"> </w:t>
            </w:r>
            <w:proofErr w:type="spellStart"/>
            <w:r w:rsidR="00132795">
              <w:rPr>
                <w:sz w:val="20"/>
                <w:szCs w:val="20"/>
              </w:rPr>
              <w:t>kev</w:t>
            </w:r>
            <w:proofErr w:type="spellEnd"/>
            <w:r w:rsidR="00132795">
              <w:rPr>
                <w:sz w:val="20"/>
                <w:szCs w:val="20"/>
              </w:rPr>
              <w:t xml:space="preserve"> </w:t>
            </w:r>
            <w:proofErr w:type="spellStart"/>
            <w:r w:rsidR="00132795">
              <w:rPr>
                <w:sz w:val="20"/>
                <w:szCs w:val="20"/>
              </w:rPr>
              <w:t>npaj</w:t>
            </w:r>
            <w:proofErr w:type="spellEnd"/>
            <w:r w:rsidR="00132795">
              <w:rPr>
                <w:sz w:val="20"/>
                <w:szCs w:val="20"/>
              </w:rPr>
              <w:t xml:space="preserve"> luv </w:t>
            </w:r>
            <w:proofErr w:type="spellStart"/>
            <w:r w:rsidR="00132795">
              <w:rPr>
                <w:sz w:val="20"/>
                <w:szCs w:val="20"/>
              </w:rPr>
              <w:t>ntawm</w:t>
            </w:r>
            <w:proofErr w:type="spellEnd"/>
            <w:r w:rsidR="00132795">
              <w:rPr>
                <w:sz w:val="20"/>
                <w:szCs w:val="20"/>
              </w:rPr>
              <w:t xml:space="preserve"> </w:t>
            </w:r>
            <w:proofErr w:type="spellStart"/>
            <w:r w:rsidR="00132795">
              <w:rPr>
                <w:sz w:val="20"/>
                <w:szCs w:val="20"/>
              </w:rPr>
              <w:t>kev</w:t>
            </w:r>
            <w:proofErr w:type="spellEnd"/>
            <w:r w:rsidR="0013279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cog zoo li </w:t>
            </w:r>
            <w:proofErr w:type="spellStart"/>
            <w:r>
              <w:rPr>
                <w:sz w:val="20"/>
                <w:szCs w:val="20"/>
              </w:rPr>
              <w:t>zam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tsawg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thiab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cov</w:t>
            </w:r>
            <w:proofErr w:type="spellEnd"/>
            <w:r>
              <w:rPr>
                <w:sz w:val="20"/>
                <w:szCs w:val="20"/>
              </w:rPr>
              <w:t xml:space="preserve"> av </w:t>
            </w:r>
            <w:proofErr w:type="spellStart"/>
            <w:r>
              <w:rPr>
                <w:sz w:val="20"/>
                <w:szCs w:val="20"/>
              </w:rPr>
              <w:t>tsis</w:t>
            </w:r>
            <w:proofErr w:type="spellEnd"/>
            <w:r>
              <w:rPr>
                <w:sz w:val="20"/>
                <w:szCs w:val="20"/>
              </w:rPr>
              <w:t xml:space="preserve"> zoo. </w:t>
            </w:r>
            <w:proofErr w:type="spellStart"/>
            <w:r>
              <w:rPr>
                <w:sz w:val="20"/>
                <w:szCs w:val="20"/>
              </w:rPr>
              <w:t>Thaum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132795">
              <w:rPr>
                <w:sz w:val="20"/>
                <w:szCs w:val="20"/>
              </w:rPr>
              <w:t>kev</w:t>
            </w:r>
            <w:proofErr w:type="spellEnd"/>
            <w:r w:rsidR="00132795">
              <w:rPr>
                <w:sz w:val="20"/>
                <w:szCs w:val="20"/>
              </w:rPr>
              <w:t xml:space="preserve"> </w:t>
            </w:r>
            <w:proofErr w:type="spellStart"/>
            <w:r w:rsidR="00132795">
              <w:rPr>
                <w:sz w:val="20"/>
                <w:szCs w:val="20"/>
              </w:rPr>
              <w:t>loj</w:t>
            </w:r>
            <w:proofErr w:type="spellEnd"/>
            <w:r w:rsidR="00132795">
              <w:rPr>
                <w:sz w:val="20"/>
                <w:szCs w:val="20"/>
              </w:rPr>
              <w:t xml:space="preserve"> </w:t>
            </w:r>
            <w:proofErr w:type="spellStart"/>
            <w:r w:rsidR="00132795">
              <w:rPr>
                <w:sz w:val="20"/>
                <w:szCs w:val="20"/>
              </w:rPr>
              <w:t>hlov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loj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hlob</w:t>
            </w:r>
            <w:proofErr w:type="spellEnd"/>
            <w:r w:rsidR="00132795">
              <w:rPr>
                <w:sz w:val="20"/>
                <w:szCs w:val="20"/>
              </w:rPr>
              <w:t xml:space="preserve"> tau </w:t>
            </w:r>
            <w:proofErr w:type="spellStart"/>
            <w:r w:rsidR="00132795">
              <w:rPr>
                <w:sz w:val="20"/>
                <w:szCs w:val="20"/>
              </w:rPr>
              <w:t>ncaj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A3234B" w14:paraId="1A3762A6" w14:textId="77777777">
        <w:trPr>
          <w:trHeight w:val="315"/>
        </w:trPr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5DC9A211" w14:textId="77777777" w:rsidR="00A3234B" w:rsidRDefault="00AD166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Johns</w:t>
            </w:r>
          </w:p>
        </w:tc>
        <w:tc>
          <w:tcPr>
            <w:tcW w:w="8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1B5B5778" w14:textId="5F991815" w:rsidR="00A3234B" w:rsidRDefault="00AD166D" w:rsidP="0032764F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Vigorous, 8 </w:t>
            </w:r>
            <w:proofErr w:type="spellStart"/>
            <w:r>
              <w:rPr>
                <w:sz w:val="20"/>
                <w:szCs w:val="20"/>
              </w:rPr>
              <w:t>mus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rau</w:t>
            </w:r>
            <w:proofErr w:type="spellEnd"/>
            <w:r>
              <w:rPr>
                <w:sz w:val="20"/>
                <w:szCs w:val="20"/>
              </w:rPr>
              <w:t xml:space="preserve"> 12 </w:t>
            </w:r>
            <w:r w:rsidR="00132795">
              <w:rPr>
                <w:sz w:val="20"/>
                <w:szCs w:val="20"/>
              </w:rPr>
              <w:t xml:space="preserve">feet </w:t>
            </w:r>
            <w:proofErr w:type="spellStart"/>
            <w:r w:rsidR="00132795">
              <w:rPr>
                <w:sz w:val="20"/>
                <w:szCs w:val="20"/>
              </w:rPr>
              <w:t>ntawm</w:t>
            </w:r>
            <w:proofErr w:type="spellEnd"/>
            <w:r w:rsidR="00132795">
              <w:rPr>
                <w:sz w:val="20"/>
                <w:szCs w:val="20"/>
              </w:rPr>
              <w:t xml:space="preserve"> </w:t>
            </w:r>
            <w:proofErr w:type="spellStart"/>
            <w:r w:rsidR="00132795">
              <w:rPr>
                <w:sz w:val="20"/>
                <w:szCs w:val="20"/>
              </w:rPr>
              <w:t>qhov</w:t>
            </w:r>
            <w:proofErr w:type="spellEnd"/>
            <w:r w:rsidR="00132795">
              <w:rPr>
                <w:sz w:val="20"/>
                <w:szCs w:val="20"/>
              </w:rPr>
              <w:t xml:space="preserve"> </w:t>
            </w:r>
            <w:proofErr w:type="spellStart"/>
            <w:r w:rsidR="00132795">
              <w:rPr>
                <w:sz w:val="20"/>
                <w:szCs w:val="20"/>
              </w:rPr>
              <w:t>siab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 w:rsidR="00132795">
              <w:rPr>
                <w:sz w:val="20"/>
                <w:szCs w:val="20"/>
              </w:rPr>
              <w:t>sia</w:t>
            </w:r>
            <w:ins w:id="235" w:author="Fong RERHANG" w:date="2021-12-08T16:14:00Z">
              <w:r w:rsidR="00BC7AFD">
                <w:rPr>
                  <w:sz w:val="20"/>
                  <w:szCs w:val="20"/>
                </w:rPr>
                <w:t>v</w:t>
              </w:r>
            </w:ins>
            <w:proofErr w:type="spellEnd"/>
            <w:del w:id="236" w:author="Fong RERHANG" w:date="2021-12-08T16:14:00Z">
              <w:r w:rsidR="00132795" w:rsidDel="00BC7AFD">
                <w:rPr>
                  <w:sz w:val="20"/>
                  <w:szCs w:val="20"/>
                </w:rPr>
                <w:delText>b</w:delText>
              </w:r>
            </w:del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ntej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nrog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txiv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hmab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txiv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ntoo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loj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Tsis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yog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siab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132795">
              <w:rPr>
                <w:sz w:val="20"/>
                <w:szCs w:val="20"/>
              </w:rPr>
              <w:t>ntawm</w:t>
            </w:r>
            <w:proofErr w:type="spellEnd"/>
            <w:r w:rsidR="00132795">
              <w:rPr>
                <w:sz w:val="20"/>
                <w:szCs w:val="20"/>
              </w:rPr>
              <w:t xml:space="preserve"> </w:t>
            </w:r>
            <w:proofErr w:type="spellStart"/>
            <w:r w:rsidR="00132795">
              <w:rPr>
                <w:sz w:val="20"/>
                <w:szCs w:val="20"/>
              </w:rPr>
              <w:t>cov</w:t>
            </w:r>
            <w:proofErr w:type="spellEnd"/>
            <w:r w:rsidR="00132795">
              <w:rPr>
                <w:sz w:val="20"/>
                <w:szCs w:val="20"/>
              </w:rPr>
              <w:t xml:space="preserve"> </w:t>
            </w:r>
            <w:proofErr w:type="spellStart"/>
            <w:r w:rsidR="00132795">
              <w:rPr>
                <w:sz w:val="20"/>
                <w:szCs w:val="20"/>
              </w:rPr>
              <w:t>tsim</w:t>
            </w:r>
            <w:proofErr w:type="spellEnd"/>
            <w:r w:rsidR="00132795">
              <w:rPr>
                <w:sz w:val="20"/>
                <w:szCs w:val="20"/>
              </w:rPr>
              <w:t xml:space="preserve"> </w:t>
            </w:r>
            <w:proofErr w:type="spellStart"/>
            <w:r w:rsidR="00132795">
              <w:rPr>
                <w:sz w:val="20"/>
                <w:szCs w:val="20"/>
              </w:rPr>
              <w:t>khoo</w:t>
            </w:r>
            <w:proofErr w:type="spellEnd"/>
            <w:r>
              <w:rPr>
                <w:sz w:val="20"/>
                <w:szCs w:val="20"/>
              </w:rPr>
              <w:t xml:space="preserve"> li </w:t>
            </w:r>
            <w:proofErr w:type="spellStart"/>
            <w:r>
              <w:rPr>
                <w:sz w:val="20"/>
                <w:szCs w:val="20"/>
              </w:rPr>
              <w:t>ib</w:t>
            </w:r>
            <w:proofErr w:type="spellEnd"/>
            <w:r>
              <w:rPr>
                <w:sz w:val="20"/>
                <w:szCs w:val="20"/>
              </w:rPr>
              <w:t xml:space="preserve"> co </w:t>
            </w:r>
            <w:proofErr w:type="spellStart"/>
            <w:r>
              <w:rPr>
                <w:sz w:val="20"/>
                <w:szCs w:val="20"/>
              </w:rPr>
              <w:t>lwm</w:t>
            </w:r>
            <w:proofErr w:type="spellEnd"/>
            <w:r>
              <w:rPr>
                <w:sz w:val="20"/>
                <w:szCs w:val="20"/>
              </w:rPr>
              <w:t xml:space="preserve"> yam.</w:t>
            </w:r>
          </w:p>
        </w:tc>
      </w:tr>
      <w:tr w:rsidR="00A3234B" w14:paraId="29BC8076" w14:textId="77777777">
        <w:trPr>
          <w:trHeight w:val="525"/>
        </w:trPr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59D03BCA" w14:textId="77777777" w:rsidR="00A3234B" w:rsidRDefault="00AD166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Adams</w:t>
            </w:r>
          </w:p>
        </w:tc>
        <w:tc>
          <w:tcPr>
            <w:tcW w:w="8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92AB25" w14:textId="319BEB0C" w:rsidR="00A3234B" w:rsidRDefault="00AD166D" w:rsidP="0032764F">
            <w:pPr>
              <w:widowControl w:val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del w:id="237" w:author="Fong RERHANG" w:date="2021-12-08T16:16:00Z">
              <w:r w:rsidDel="00BC7AFD">
                <w:rPr>
                  <w:sz w:val="20"/>
                  <w:szCs w:val="20"/>
                </w:rPr>
                <w:delText>nroj tsuag</w:delText>
              </w:r>
            </w:del>
            <w:proofErr w:type="spellStart"/>
            <w:ins w:id="238" w:author="Fong RERHANG" w:date="2021-12-08T16:16:00Z">
              <w:r w:rsidR="00BC7AFD">
                <w:rPr>
                  <w:sz w:val="20"/>
                  <w:szCs w:val="20"/>
                </w:rPr>
                <w:t>ntoo</w:t>
              </w:r>
            </w:ins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muaj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zog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hlob</w:t>
            </w:r>
            <w:proofErr w:type="spellEnd"/>
            <w:r>
              <w:rPr>
                <w:sz w:val="20"/>
                <w:szCs w:val="20"/>
              </w:rPr>
              <w:t xml:space="preserve"> 8 </w:t>
            </w:r>
            <w:proofErr w:type="spellStart"/>
            <w:r>
              <w:rPr>
                <w:sz w:val="20"/>
                <w:szCs w:val="20"/>
              </w:rPr>
              <w:t>mus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rau</w:t>
            </w:r>
            <w:proofErr w:type="spellEnd"/>
            <w:r>
              <w:rPr>
                <w:sz w:val="20"/>
                <w:szCs w:val="20"/>
              </w:rPr>
              <w:t xml:space="preserve"> 10 feet</w:t>
            </w:r>
            <w:r w:rsidR="00AF2B53">
              <w:rPr>
                <w:sz w:val="20"/>
                <w:szCs w:val="20"/>
              </w:rPr>
              <w:t xml:space="preserve"> </w:t>
            </w:r>
            <w:proofErr w:type="spellStart"/>
            <w:r w:rsidR="00AF2B53">
              <w:rPr>
                <w:sz w:val="20"/>
                <w:szCs w:val="20"/>
              </w:rPr>
              <w:t>ntawm</w:t>
            </w:r>
            <w:proofErr w:type="spellEnd"/>
            <w:r w:rsidR="00AF2B53">
              <w:rPr>
                <w:sz w:val="20"/>
                <w:szCs w:val="20"/>
              </w:rPr>
              <w:t xml:space="preserve"> </w:t>
            </w:r>
            <w:proofErr w:type="spellStart"/>
            <w:r w:rsidR="00AF2B53">
              <w:rPr>
                <w:sz w:val="20"/>
                <w:szCs w:val="20"/>
              </w:rPr>
              <w:t>qhov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siab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thiab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dav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Cov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AF2B53">
              <w:rPr>
                <w:sz w:val="20"/>
                <w:szCs w:val="20"/>
              </w:rPr>
              <w:t>kev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ntawm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txiv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hmab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txiv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ntoo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uas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yog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AF2B53">
              <w:rPr>
                <w:sz w:val="20"/>
                <w:szCs w:val="20"/>
              </w:rPr>
              <w:t>duas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del w:id="239" w:author="Fong RERHANG" w:date="2021-12-08T16:17:00Z">
              <w:r w:rsidDel="00BC7AFD">
                <w:rPr>
                  <w:sz w:val="20"/>
                  <w:szCs w:val="20"/>
                </w:rPr>
                <w:delText>Sturdy</w:delText>
              </w:r>
            </w:del>
            <w:r>
              <w:rPr>
                <w:sz w:val="20"/>
                <w:szCs w:val="20"/>
              </w:rPr>
              <w:t xml:space="preserve"> </w:t>
            </w:r>
            <w:proofErr w:type="spellStart"/>
            <w:ins w:id="240" w:author="Fong RERHANG" w:date="2021-12-08T16:18:00Z">
              <w:r w:rsidR="00BC7AFD">
                <w:rPr>
                  <w:sz w:val="20"/>
                  <w:szCs w:val="20"/>
                </w:rPr>
                <w:t>Cov</w:t>
              </w:r>
              <w:proofErr w:type="spellEnd"/>
              <w:r w:rsidR="00BC7AFD">
                <w:rPr>
                  <w:sz w:val="20"/>
                  <w:szCs w:val="20"/>
                </w:rPr>
                <w:t xml:space="preserve"> </w:t>
              </w:r>
              <w:proofErr w:type="spellStart"/>
              <w:r w:rsidR="00BC7AFD">
                <w:rPr>
                  <w:sz w:val="20"/>
                  <w:szCs w:val="20"/>
                </w:rPr>
                <w:t>c</w:t>
              </w:r>
            </w:ins>
            <w:del w:id="241" w:author="Fong RERHANG" w:date="2021-12-08T16:17:00Z">
              <w:r w:rsidDel="00BC7AFD">
                <w:rPr>
                  <w:sz w:val="20"/>
                  <w:szCs w:val="20"/>
                </w:rPr>
                <w:delText>c</w:delText>
              </w:r>
            </w:del>
            <w:r>
              <w:rPr>
                <w:sz w:val="20"/>
                <w:szCs w:val="20"/>
              </w:rPr>
              <w:t>eg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tuav</w:t>
            </w:r>
            <w:proofErr w:type="spellEnd"/>
            <w:ins w:id="242" w:author="Fong RERHANG" w:date="2021-12-08T16:18:00Z">
              <w:r w:rsidR="00BC7AFD">
                <w:rPr>
                  <w:sz w:val="20"/>
                  <w:szCs w:val="20"/>
                </w:rPr>
                <w:t xml:space="preserve"> </w:t>
              </w:r>
              <w:proofErr w:type="spellStart"/>
              <w:r w:rsidR="00BC7AFD">
                <w:rPr>
                  <w:sz w:val="20"/>
                  <w:szCs w:val="20"/>
                </w:rPr>
                <w:t>nruaj</w:t>
              </w:r>
            </w:ins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txiv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hmab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txiv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ntoo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AF2B53">
              <w:rPr>
                <w:sz w:val="20"/>
                <w:szCs w:val="20"/>
              </w:rPr>
              <w:t>qov</w:t>
            </w:r>
            <w:proofErr w:type="spellEnd"/>
            <w:r w:rsidR="00AF2B53">
              <w:rPr>
                <w:sz w:val="20"/>
                <w:szCs w:val="20"/>
              </w:rPr>
              <w:t xml:space="preserve"> </w:t>
            </w:r>
            <w:proofErr w:type="spellStart"/>
            <w:r w:rsidR="00AF2B53">
              <w:rPr>
                <w:sz w:val="20"/>
                <w:szCs w:val="20"/>
              </w:rPr>
              <w:t>siab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A3234B" w14:paraId="2D5816AB" w14:textId="77777777">
        <w:trPr>
          <w:trHeight w:val="525"/>
        </w:trPr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3F98F66D" w14:textId="77777777" w:rsidR="00A3234B" w:rsidRDefault="00AD166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York</w:t>
            </w:r>
          </w:p>
        </w:tc>
        <w:tc>
          <w:tcPr>
            <w:tcW w:w="8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3278FB" w14:textId="263613A6" w:rsidR="00A3234B" w:rsidRDefault="00AD166D" w:rsidP="0032764F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  <w:proofErr w:type="spellStart"/>
            <w:r>
              <w:rPr>
                <w:sz w:val="20"/>
                <w:szCs w:val="20"/>
              </w:rPr>
              <w:t>mus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rau</w:t>
            </w:r>
            <w:proofErr w:type="spellEnd"/>
            <w:r>
              <w:rPr>
                <w:sz w:val="20"/>
                <w:szCs w:val="20"/>
              </w:rPr>
              <w:t xml:space="preserve"> 8 </w:t>
            </w:r>
            <w:r w:rsidR="00AF2B53">
              <w:rPr>
                <w:sz w:val="20"/>
                <w:szCs w:val="20"/>
              </w:rPr>
              <w:t xml:space="preserve">feet </w:t>
            </w:r>
            <w:proofErr w:type="spellStart"/>
            <w:r w:rsidR="00AF2B53">
              <w:rPr>
                <w:sz w:val="20"/>
                <w:szCs w:val="20"/>
              </w:rPr>
              <w:t>ntawm</w:t>
            </w:r>
            <w:proofErr w:type="spellEnd"/>
            <w:r w:rsidR="00AF2B53">
              <w:rPr>
                <w:sz w:val="20"/>
                <w:szCs w:val="20"/>
              </w:rPr>
              <w:t xml:space="preserve"> </w:t>
            </w:r>
            <w:proofErr w:type="spellStart"/>
            <w:r w:rsidR="00AF2B53">
              <w:rPr>
                <w:sz w:val="20"/>
                <w:szCs w:val="20"/>
              </w:rPr>
              <w:t>qhov</w:t>
            </w:r>
            <w:proofErr w:type="spellEnd"/>
            <w:r w:rsidR="00AF2B53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siab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muaj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zog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qee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zaum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lig-loj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hlob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AF2B53">
              <w:rPr>
                <w:sz w:val="20"/>
                <w:szCs w:val="20"/>
              </w:rPr>
              <w:t>kev</w:t>
            </w:r>
            <w:proofErr w:type="spellEnd"/>
            <w:r w:rsidR="00AF2B53">
              <w:rPr>
                <w:sz w:val="20"/>
                <w:szCs w:val="20"/>
              </w:rPr>
              <w:t xml:space="preserve"> cog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tsim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pawg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loj</w:t>
            </w:r>
            <w:proofErr w:type="spellEnd"/>
            <w:r>
              <w:rPr>
                <w:sz w:val="20"/>
                <w:szCs w:val="20"/>
              </w:rPr>
              <w:t>,</w:t>
            </w:r>
            <w:ins w:id="243" w:author="Fong RERHANG" w:date="2021-12-08T16:22:00Z">
              <w:r w:rsidR="00ED697D">
                <w:rPr>
                  <w:sz w:val="20"/>
                  <w:szCs w:val="20"/>
                </w:rPr>
                <w:t xml:space="preserve"> </w:t>
              </w:r>
              <w:proofErr w:type="spellStart"/>
              <w:r w:rsidR="00ED697D">
                <w:rPr>
                  <w:sz w:val="20"/>
                  <w:szCs w:val="20"/>
                </w:rPr>
                <w:t>cov</w:t>
              </w:r>
              <w:proofErr w:type="spellEnd"/>
              <w:r w:rsidR="00ED697D">
                <w:rPr>
                  <w:sz w:val="20"/>
                  <w:szCs w:val="20"/>
                </w:rPr>
                <w:t xml:space="preserve"> </w:t>
              </w:r>
              <w:proofErr w:type="spellStart"/>
              <w:r w:rsidR="00ED697D">
                <w:rPr>
                  <w:sz w:val="20"/>
                  <w:szCs w:val="20"/>
                </w:rPr>
                <w:t>txiv</w:t>
              </w:r>
            </w:ins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qab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zib</w:t>
            </w:r>
            <w:proofErr w:type="spellEnd"/>
            <w:del w:id="244" w:author="Fong RERHANG" w:date="2021-12-08T16:23:00Z">
              <w:r w:rsidDel="00ED697D">
                <w:rPr>
                  <w:sz w:val="20"/>
                  <w:szCs w:val="20"/>
                </w:rPr>
                <w:delText xml:space="preserve"> berries</w:delText>
              </w:r>
            </w:del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Nws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tuaj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yeem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del w:id="245" w:author="Fong RERHANG" w:date="2021-12-08T16:23:00Z">
              <w:r w:rsidDel="00ED697D">
                <w:rPr>
                  <w:sz w:val="20"/>
                  <w:szCs w:val="20"/>
                </w:rPr>
                <w:delText>ua rau</w:delText>
              </w:r>
            </w:del>
            <w:ins w:id="246" w:author="Fong RERHANG" w:date="2021-12-08T16:23:00Z">
              <w:r w:rsidR="00ED697D">
                <w:rPr>
                  <w:sz w:val="20"/>
                  <w:szCs w:val="20"/>
                </w:rPr>
                <w:t xml:space="preserve">tov </w:t>
              </w:r>
              <w:proofErr w:type="spellStart"/>
              <w:r w:rsidR="00ED697D">
                <w:rPr>
                  <w:sz w:val="20"/>
                  <w:szCs w:val="20"/>
                </w:rPr>
                <w:t>paj</w:t>
              </w:r>
              <w:proofErr w:type="spellEnd"/>
              <w:r w:rsidR="00ED697D">
                <w:rPr>
                  <w:sz w:val="20"/>
                  <w:szCs w:val="20"/>
                </w:rPr>
                <w:t xml:space="preserve"> </w:t>
              </w:r>
              <w:proofErr w:type="spellStart"/>
              <w:r w:rsidR="00ED697D">
                <w:rPr>
                  <w:sz w:val="20"/>
                  <w:szCs w:val="20"/>
                </w:rPr>
                <w:t>ntawm</w:t>
              </w:r>
            </w:ins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kheej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del w:id="247" w:author="Fong RERHANG" w:date="2021-12-08T16:23:00Z">
              <w:r w:rsidDel="00ED697D">
                <w:rPr>
                  <w:sz w:val="20"/>
                  <w:szCs w:val="20"/>
                </w:rPr>
                <w:delText xml:space="preserve">pollinate </w:delText>
              </w:r>
            </w:del>
            <w:r>
              <w:rPr>
                <w:sz w:val="20"/>
                <w:szCs w:val="20"/>
              </w:rPr>
              <w:t xml:space="preserve">tab sis </w:t>
            </w:r>
            <w:proofErr w:type="spellStart"/>
            <w:r>
              <w:rPr>
                <w:sz w:val="20"/>
                <w:szCs w:val="20"/>
              </w:rPr>
              <w:t>tsim</w:t>
            </w:r>
            <w:proofErr w:type="spellEnd"/>
            <w:r>
              <w:rPr>
                <w:sz w:val="20"/>
                <w:szCs w:val="20"/>
              </w:rPr>
              <w:t xml:space="preserve"> tau zoo </w:t>
            </w:r>
            <w:proofErr w:type="spellStart"/>
            <w:r>
              <w:rPr>
                <w:sz w:val="20"/>
                <w:szCs w:val="20"/>
              </w:rPr>
              <w:t>dua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nrog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del w:id="248" w:author="Fong RERHANG" w:date="2021-12-08T16:24:00Z">
              <w:r w:rsidDel="00ED697D">
                <w:rPr>
                  <w:sz w:val="20"/>
                  <w:szCs w:val="20"/>
                </w:rPr>
                <w:delText>pollinator</w:delText>
              </w:r>
            </w:del>
            <w:proofErr w:type="spellStart"/>
            <w:ins w:id="249" w:author="Fong RERHANG" w:date="2021-12-08T16:24:00Z">
              <w:r w:rsidR="00ED697D">
                <w:rPr>
                  <w:sz w:val="20"/>
                  <w:szCs w:val="20"/>
                </w:rPr>
                <w:t>muv</w:t>
              </w:r>
              <w:proofErr w:type="spellEnd"/>
              <w:r w:rsidR="00ED697D">
                <w:rPr>
                  <w:sz w:val="20"/>
                  <w:szCs w:val="20"/>
                </w:rPr>
                <w:t xml:space="preserve"> </w:t>
              </w:r>
              <w:proofErr w:type="spellStart"/>
              <w:r w:rsidR="00ED697D">
                <w:rPr>
                  <w:sz w:val="20"/>
                  <w:szCs w:val="20"/>
                </w:rPr>
                <w:t>tov</w:t>
              </w:r>
              <w:proofErr w:type="spellEnd"/>
              <w:r w:rsidR="00ED697D">
                <w:rPr>
                  <w:sz w:val="20"/>
                  <w:szCs w:val="20"/>
                </w:rPr>
                <w:t xml:space="preserve"> </w:t>
              </w:r>
              <w:proofErr w:type="spellStart"/>
              <w:r w:rsidR="00ED697D">
                <w:rPr>
                  <w:sz w:val="20"/>
                  <w:szCs w:val="20"/>
                </w:rPr>
                <w:t>paj</w:t>
              </w:r>
            </w:ins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Muab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ins w:id="250" w:author="Fong RERHANG" w:date="2021-12-08T16:25:00Z">
              <w:r w:rsidR="00ED697D">
                <w:rPr>
                  <w:sz w:val="20"/>
                  <w:szCs w:val="20"/>
                </w:rPr>
                <w:t>nplooj</w:t>
              </w:r>
              <w:proofErr w:type="spellEnd"/>
              <w:r w:rsidR="00ED697D">
                <w:rPr>
                  <w:sz w:val="20"/>
                  <w:szCs w:val="20"/>
                </w:rPr>
                <w:t xml:space="preserve"> </w:t>
              </w:r>
              <w:proofErr w:type="spellStart"/>
              <w:r w:rsidR="00ED697D">
                <w:rPr>
                  <w:sz w:val="20"/>
                  <w:szCs w:val="20"/>
                </w:rPr>
                <w:t>daj</w:t>
              </w:r>
            </w:ins>
            <w:proofErr w:type="spellEnd"/>
            <w:del w:id="251" w:author="Fong RERHANG" w:date="2021-12-08T16:25:00Z">
              <w:r w:rsidDel="00ED697D">
                <w:rPr>
                  <w:sz w:val="20"/>
                  <w:szCs w:val="20"/>
                </w:rPr>
                <w:delText>yeeb yuj daj caij nplooj zeeg nplooj.</w:delText>
              </w:r>
            </w:del>
          </w:p>
        </w:tc>
      </w:tr>
      <w:tr w:rsidR="00A3234B" w14:paraId="7EFC2B65" w14:textId="77777777">
        <w:trPr>
          <w:trHeight w:val="750"/>
        </w:trPr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276A5DAA" w14:textId="77777777" w:rsidR="00A3234B" w:rsidRDefault="00AD166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Nova</w:t>
            </w:r>
          </w:p>
        </w:tc>
        <w:tc>
          <w:tcPr>
            <w:tcW w:w="8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97F76F" w14:textId="59BDDEC2" w:rsidR="00A3234B" w:rsidRDefault="00AD166D">
            <w:pPr>
              <w:widowControl w:val="0"/>
              <w:rPr>
                <w:sz w:val="20"/>
                <w:szCs w:val="20"/>
              </w:rPr>
            </w:pPr>
            <w:del w:id="252" w:author="Fong RERHANG" w:date="2021-12-08T16:26:00Z">
              <w:r w:rsidDel="00ED697D">
                <w:rPr>
                  <w:sz w:val="20"/>
                  <w:szCs w:val="20"/>
                </w:rPr>
                <w:delText>Cov nroj tsuag</w:delText>
              </w:r>
            </w:del>
            <w:proofErr w:type="spellStart"/>
            <w:ins w:id="253" w:author="Fong RERHANG" w:date="2021-12-08T16:26:00Z">
              <w:r w:rsidR="00ED697D">
                <w:rPr>
                  <w:sz w:val="20"/>
                  <w:szCs w:val="20"/>
                </w:rPr>
                <w:t>Yog</w:t>
              </w:r>
              <w:proofErr w:type="spellEnd"/>
              <w:r w:rsidR="00ED697D">
                <w:rPr>
                  <w:sz w:val="20"/>
                  <w:szCs w:val="20"/>
                </w:rPr>
                <w:t xml:space="preserve"> </w:t>
              </w:r>
              <w:proofErr w:type="spellStart"/>
              <w:r w:rsidR="00ED697D">
                <w:rPr>
                  <w:sz w:val="20"/>
                  <w:szCs w:val="20"/>
                </w:rPr>
                <w:t>ntoo</w:t>
              </w:r>
            </w:ins>
            <w:proofErr w:type="spellEnd"/>
            <w:r>
              <w:rPr>
                <w:sz w:val="20"/>
                <w:szCs w:val="20"/>
              </w:rPr>
              <w:t xml:space="preserve"> me, </w:t>
            </w:r>
            <w:proofErr w:type="spellStart"/>
            <w:r w:rsidR="00CB3835">
              <w:rPr>
                <w:sz w:val="20"/>
                <w:szCs w:val="20"/>
              </w:rPr>
              <w:t>siab</w:t>
            </w:r>
            <w:proofErr w:type="spellEnd"/>
            <w:r w:rsidR="00CB383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txog</w:t>
            </w:r>
            <w:proofErr w:type="spellEnd"/>
            <w:r>
              <w:rPr>
                <w:sz w:val="20"/>
                <w:szCs w:val="20"/>
              </w:rPr>
              <w:t xml:space="preserve"> li </w:t>
            </w:r>
            <w:proofErr w:type="spellStart"/>
            <w:r w:rsidR="00CB3835">
              <w:rPr>
                <w:sz w:val="20"/>
                <w:szCs w:val="20"/>
              </w:rPr>
              <w:t>ntawm</w:t>
            </w:r>
            <w:proofErr w:type="spellEnd"/>
            <w:r w:rsidR="00CB383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6 </w:t>
            </w:r>
            <w:proofErr w:type="spellStart"/>
            <w:ins w:id="254" w:author="Fong RERHANG" w:date="2021-12-08T16:26:00Z">
              <w:r w:rsidR="00ED697D">
                <w:rPr>
                  <w:sz w:val="20"/>
                  <w:szCs w:val="20"/>
                </w:rPr>
                <w:t>kauj</w:t>
              </w:r>
              <w:proofErr w:type="spellEnd"/>
              <w:r w:rsidR="00ED697D">
                <w:rPr>
                  <w:sz w:val="20"/>
                  <w:szCs w:val="20"/>
                </w:rPr>
                <w:t xml:space="preserve"> </w:t>
              </w:r>
              <w:proofErr w:type="spellStart"/>
              <w:r w:rsidR="00ED697D">
                <w:rPr>
                  <w:sz w:val="20"/>
                  <w:szCs w:val="20"/>
                </w:rPr>
                <w:t>ruam</w:t>
              </w:r>
              <w:proofErr w:type="spellEnd"/>
              <w:r w:rsidR="00ED697D">
                <w:rPr>
                  <w:sz w:val="20"/>
                  <w:szCs w:val="20"/>
                </w:rPr>
                <w:t xml:space="preserve"> (</w:t>
              </w:r>
            </w:ins>
            <w:r w:rsidR="00CB3835">
              <w:rPr>
                <w:sz w:val="20"/>
                <w:szCs w:val="20"/>
              </w:rPr>
              <w:t>feet</w:t>
            </w:r>
            <w:ins w:id="255" w:author="Fong RERHANG" w:date="2021-12-08T16:26:00Z">
              <w:r w:rsidR="00ED697D">
                <w:rPr>
                  <w:sz w:val="20"/>
                  <w:szCs w:val="20"/>
                </w:rPr>
                <w:t>)</w:t>
              </w:r>
            </w:ins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muaj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qhov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del w:id="256" w:author="Fong RERHANG" w:date="2021-12-08T16:27:00Z">
              <w:r w:rsidDel="00ED697D">
                <w:rPr>
                  <w:sz w:val="20"/>
                  <w:szCs w:val="20"/>
                </w:rPr>
                <w:delText>me</w:delText>
              </w:r>
            </w:del>
            <w:proofErr w:type="spellStart"/>
            <w:ins w:id="257" w:author="Fong RERHANG" w:date="2021-12-08T16:27:00Z">
              <w:r w:rsidR="00ED697D">
                <w:rPr>
                  <w:sz w:val="20"/>
                  <w:szCs w:val="20"/>
                </w:rPr>
                <w:t>sai</w:t>
              </w:r>
            </w:ins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loj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thiab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qab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zib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dua</w:t>
            </w:r>
            <w:proofErr w:type="spellEnd"/>
            <w:r>
              <w:rPr>
                <w:sz w:val="20"/>
                <w:szCs w:val="20"/>
              </w:rPr>
              <w:t xml:space="preserve"> li Ad</w:t>
            </w:r>
            <w:ins w:id="258" w:author="Fong RERHANG" w:date="2021-12-08T16:28:00Z">
              <w:r w:rsidR="00ED697D">
                <w:rPr>
                  <w:sz w:val="20"/>
                  <w:szCs w:val="20"/>
                </w:rPr>
                <w:t>ams</w:t>
              </w:r>
            </w:ins>
            <w:del w:id="259" w:author="Fong RERHANG" w:date="2021-12-08T16:28:00Z">
              <w:r w:rsidDel="00ED697D">
                <w:rPr>
                  <w:sz w:val="20"/>
                  <w:szCs w:val="20"/>
                </w:rPr>
                <w:delText>as</w:delText>
              </w:r>
            </w:del>
            <w:r>
              <w:rPr>
                <w:sz w:val="20"/>
                <w:szCs w:val="20"/>
              </w:rPr>
              <w:t xml:space="preserve">. </w:t>
            </w:r>
            <w:ins w:id="260" w:author="Fong RERHANG" w:date="2021-12-08T16:28:00Z">
              <w:r w:rsidR="00ED697D">
                <w:rPr>
                  <w:sz w:val="20"/>
                  <w:szCs w:val="20"/>
                </w:rPr>
                <w:t xml:space="preserve">New </w:t>
              </w:r>
              <w:proofErr w:type="spellStart"/>
              <w:r w:rsidR="00ED697D">
                <w:rPr>
                  <w:sz w:val="20"/>
                  <w:szCs w:val="20"/>
                </w:rPr>
                <w:t>tuaj</w:t>
              </w:r>
              <w:proofErr w:type="spellEnd"/>
              <w:r w:rsidR="00ED697D">
                <w:rPr>
                  <w:sz w:val="20"/>
                  <w:szCs w:val="20"/>
                </w:rPr>
                <w:t xml:space="preserve"> </w:t>
              </w:r>
              <w:proofErr w:type="spellStart"/>
              <w:r w:rsidR="00ED697D">
                <w:rPr>
                  <w:sz w:val="20"/>
                  <w:szCs w:val="20"/>
                </w:rPr>
                <w:t>yeem</w:t>
              </w:r>
              <w:proofErr w:type="spellEnd"/>
              <w:r w:rsidR="00ED697D">
                <w:rPr>
                  <w:sz w:val="20"/>
                  <w:szCs w:val="20"/>
                </w:rPr>
                <w:t xml:space="preserve"> tov </w:t>
              </w:r>
              <w:proofErr w:type="spellStart"/>
              <w:r w:rsidR="00ED697D">
                <w:rPr>
                  <w:sz w:val="20"/>
                  <w:szCs w:val="20"/>
                </w:rPr>
                <w:t>paj</w:t>
              </w:r>
              <w:proofErr w:type="spellEnd"/>
              <w:r w:rsidR="00ED697D">
                <w:rPr>
                  <w:sz w:val="20"/>
                  <w:szCs w:val="20"/>
                </w:rPr>
                <w:t xml:space="preserve"> </w:t>
              </w:r>
            </w:ins>
            <w:del w:id="261" w:author="Fong RERHANG" w:date="2021-12-08T16:28:00Z">
              <w:r w:rsidDel="00ED697D">
                <w:rPr>
                  <w:sz w:val="20"/>
                  <w:szCs w:val="20"/>
                </w:rPr>
                <w:delText>T</w:delText>
              </w:r>
            </w:del>
            <w:ins w:id="262" w:author="Fong RERHANG" w:date="2021-12-08T16:28:00Z">
              <w:r w:rsidR="00ED697D">
                <w:rPr>
                  <w:sz w:val="20"/>
                  <w:szCs w:val="20"/>
                </w:rPr>
                <w:t>t</w:t>
              </w:r>
            </w:ins>
            <w:r>
              <w:rPr>
                <w:sz w:val="20"/>
                <w:szCs w:val="20"/>
              </w:rPr>
              <w:t xml:space="preserve">au </w:t>
            </w:r>
            <w:proofErr w:type="spellStart"/>
            <w:r>
              <w:rPr>
                <w:sz w:val="20"/>
                <w:szCs w:val="20"/>
              </w:rPr>
              <w:t>nws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kheej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del w:id="263" w:author="Fong RERHANG" w:date="2021-12-08T16:29:00Z">
              <w:r w:rsidDel="00ED697D">
                <w:rPr>
                  <w:sz w:val="20"/>
                  <w:szCs w:val="20"/>
                </w:rPr>
                <w:delText xml:space="preserve">pollinate </w:delText>
              </w:r>
            </w:del>
            <w:r>
              <w:rPr>
                <w:sz w:val="20"/>
                <w:szCs w:val="20"/>
              </w:rPr>
              <w:t xml:space="preserve">tab sis </w:t>
            </w:r>
            <w:proofErr w:type="spellStart"/>
            <w:r>
              <w:rPr>
                <w:sz w:val="20"/>
                <w:szCs w:val="20"/>
              </w:rPr>
              <w:t>loj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dua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thiab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qab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zib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5538A8">
              <w:rPr>
                <w:sz w:val="20"/>
                <w:szCs w:val="20"/>
              </w:rPr>
              <w:t>duas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lwm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txiv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hmab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txiv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ntoo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xws</w:t>
            </w:r>
            <w:proofErr w:type="spellEnd"/>
            <w:r>
              <w:rPr>
                <w:sz w:val="20"/>
                <w:szCs w:val="20"/>
              </w:rPr>
              <w:t xml:space="preserve"> li York </w:t>
            </w:r>
            <w:proofErr w:type="spellStart"/>
            <w:r>
              <w:rPr>
                <w:sz w:val="20"/>
                <w:szCs w:val="20"/>
              </w:rPr>
              <w:t>loj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hlob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nyob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ze</w:t>
            </w:r>
            <w:proofErr w:type="spellEnd"/>
            <w:r>
              <w:rPr>
                <w:sz w:val="20"/>
                <w:szCs w:val="20"/>
              </w:rPr>
              <w:t xml:space="preserve">. Zoo </w:t>
            </w:r>
            <w:proofErr w:type="spellStart"/>
            <w:r>
              <w:rPr>
                <w:sz w:val="20"/>
                <w:szCs w:val="20"/>
              </w:rPr>
              <w:t>rau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ua</w:t>
            </w:r>
            <w:proofErr w:type="spellEnd"/>
            <w:r>
              <w:rPr>
                <w:sz w:val="20"/>
                <w:szCs w:val="20"/>
              </w:rPr>
              <w:t xml:space="preserve"> pies, jam, jelly, </w:t>
            </w:r>
            <w:proofErr w:type="spellStart"/>
            <w:r>
              <w:rPr>
                <w:sz w:val="20"/>
                <w:szCs w:val="20"/>
              </w:rPr>
              <w:t>kua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txiv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thiab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cawv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A3234B" w14:paraId="4606CF75" w14:textId="77777777">
        <w:trPr>
          <w:trHeight w:val="525"/>
        </w:trPr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2B19CC3C" w14:textId="77777777" w:rsidR="00A3234B" w:rsidRDefault="00AD166D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Wyldewood</w:t>
            </w:r>
            <w:proofErr w:type="spellEnd"/>
          </w:p>
        </w:tc>
        <w:tc>
          <w:tcPr>
            <w:tcW w:w="8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BCEE18" w14:textId="745C95F6" w:rsidR="00A3234B" w:rsidRDefault="00AD166D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Loj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muaj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zog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thiab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del w:id="264" w:author="Fong RERHANG" w:date="2021-12-08T16:30:00Z">
              <w:r w:rsidR="005538A8" w:rsidDel="00ED697D">
                <w:rPr>
                  <w:sz w:val="20"/>
                  <w:szCs w:val="20"/>
                </w:rPr>
                <w:delText>cov khoom</w:delText>
              </w:r>
            </w:del>
            <w:proofErr w:type="spellStart"/>
            <w:ins w:id="265" w:author="Fong RERHANG" w:date="2021-12-08T16:30:00Z">
              <w:r w:rsidR="00ED697D">
                <w:rPr>
                  <w:sz w:val="20"/>
                  <w:szCs w:val="20"/>
                </w:rPr>
                <w:t>txis</w:t>
              </w:r>
              <w:proofErr w:type="spellEnd"/>
              <w:r w:rsidR="00ED697D">
                <w:rPr>
                  <w:sz w:val="20"/>
                  <w:szCs w:val="20"/>
                </w:rPr>
                <w:t xml:space="preserve"> </w:t>
              </w:r>
              <w:proofErr w:type="spellStart"/>
              <w:r w:rsidR="00ED697D">
                <w:rPr>
                  <w:sz w:val="20"/>
                  <w:szCs w:val="20"/>
                </w:rPr>
                <w:t>txi</w:t>
              </w:r>
            </w:ins>
            <w:ins w:id="266" w:author="Fong RERHANG" w:date="2021-12-08T16:31:00Z">
              <w:r w:rsidR="00ED697D">
                <w:rPr>
                  <w:sz w:val="20"/>
                  <w:szCs w:val="20"/>
                </w:rPr>
                <w:t>v</w:t>
              </w:r>
              <w:proofErr w:type="spellEnd"/>
              <w:r w:rsidR="00ED697D">
                <w:rPr>
                  <w:sz w:val="20"/>
                  <w:szCs w:val="20"/>
                </w:rPr>
                <w:t xml:space="preserve"> </w:t>
              </w:r>
              <w:proofErr w:type="spellStart"/>
              <w:r w:rsidR="00ED697D">
                <w:rPr>
                  <w:sz w:val="20"/>
                  <w:szCs w:val="20"/>
                </w:rPr>
                <w:t>ntau</w:t>
              </w:r>
            </w:ins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qee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neeg</w:t>
            </w:r>
            <w:proofErr w:type="spellEnd"/>
            <w:r>
              <w:rPr>
                <w:sz w:val="20"/>
                <w:szCs w:val="20"/>
              </w:rPr>
              <w:t xml:space="preserve"> cog </w:t>
            </w:r>
            <w:proofErr w:type="spellStart"/>
            <w:r>
              <w:rPr>
                <w:sz w:val="20"/>
                <w:szCs w:val="20"/>
              </w:rPr>
              <w:t>qoob</w:t>
            </w:r>
            <w:proofErr w:type="spellEnd"/>
            <w:r>
              <w:rPr>
                <w:sz w:val="20"/>
                <w:szCs w:val="20"/>
              </w:rPr>
              <w:t xml:space="preserve"> loo </w:t>
            </w:r>
            <w:proofErr w:type="spellStart"/>
            <w:r>
              <w:rPr>
                <w:sz w:val="20"/>
                <w:szCs w:val="20"/>
              </w:rPr>
              <w:t>nyob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rau</w:t>
            </w:r>
            <w:proofErr w:type="spellEnd"/>
            <w:r>
              <w:rPr>
                <w:sz w:val="20"/>
                <w:szCs w:val="20"/>
              </w:rPr>
              <w:t xml:space="preserve"> sab </w:t>
            </w:r>
            <w:proofErr w:type="spellStart"/>
            <w:r>
              <w:rPr>
                <w:sz w:val="20"/>
                <w:szCs w:val="20"/>
              </w:rPr>
              <w:t>qaum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teb</w:t>
            </w:r>
            <w:proofErr w:type="spellEnd"/>
            <w:r>
              <w:rPr>
                <w:sz w:val="20"/>
                <w:szCs w:val="20"/>
              </w:rPr>
              <w:t xml:space="preserve"> tau pom </w:t>
            </w:r>
            <w:proofErr w:type="spellStart"/>
            <w:r>
              <w:rPr>
                <w:sz w:val="20"/>
                <w:szCs w:val="20"/>
              </w:rPr>
              <w:t>ntau</w:t>
            </w:r>
            <w:proofErr w:type="spellEnd"/>
            <w:r>
              <w:rPr>
                <w:sz w:val="20"/>
                <w:szCs w:val="20"/>
              </w:rPr>
              <w:t xml:space="preserve"> yam no </w:t>
            </w:r>
            <w:proofErr w:type="spellStart"/>
            <w:r>
              <w:rPr>
                <w:sz w:val="20"/>
                <w:szCs w:val="20"/>
              </w:rPr>
              <w:t>kom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nthuav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tawm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thiab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tawm</w:t>
            </w:r>
            <w:proofErr w:type="spellEnd"/>
            <w:r>
              <w:rPr>
                <w:sz w:val="20"/>
                <w:szCs w:val="20"/>
              </w:rPr>
              <w:t xml:space="preserve"> los </w:t>
            </w:r>
            <w:proofErr w:type="spellStart"/>
            <w:r>
              <w:rPr>
                <w:sz w:val="20"/>
                <w:szCs w:val="20"/>
              </w:rPr>
              <w:t>tsawg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dua</w:t>
            </w:r>
            <w:proofErr w:type="spellEnd"/>
            <w:r>
              <w:rPr>
                <w:sz w:val="20"/>
                <w:szCs w:val="20"/>
              </w:rPr>
              <w:t xml:space="preserve">, tab sis </w:t>
            </w:r>
            <w:proofErr w:type="spellStart"/>
            <w:r>
              <w:rPr>
                <w:sz w:val="20"/>
                <w:szCs w:val="20"/>
              </w:rPr>
              <w:t>cov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del w:id="267" w:author="Fong RERHANG" w:date="2021-12-08T16:32:00Z">
              <w:r w:rsidDel="00ED697D">
                <w:rPr>
                  <w:sz w:val="20"/>
                  <w:szCs w:val="20"/>
                </w:rPr>
                <w:delText xml:space="preserve">umbels </w:delText>
              </w:r>
            </w:del>
            <w:proofErr w:type="spellStart"/>
            <w:ins w:id="268" w:author="Fong RERHANG" w:date="2021-12-08T16:32:00Z">
              <w:r w:rsidR="00ED697D">
                <w:rPr>
                  <w:sz w:val="20"/>
                  <w:szCs w:val="20"/>
                </w:rPr>
                <w:t>ntuav</w:t>
              </w:r>
              <w:proofErr w:type="spellEnd"/>
              <w:r w:rsidR="00ED697D">
                <w:rPr>
                  <w:sz w:val="20"/>
                  <w:szCs w:val="20"/>
                </w:rPr>
                <w:t xml:space="preserve"> </w:t>
              </w:r>
              <w:proofErr w:type="spellStart"/>
              <w:r w:rsidR="00ED697D">
                <w:rPr>
                  <w:sz w:val="20"/>
                  <w:szCs w:val="20"/>
                </w:rPr>
                <w:t>tawm</w:t>
              </w:r>
              <w:proofErr w:type="spellEnd"/>
              <w:r w:rsidR="00ED697D">
                <w:rPr>
                  <w:sz w:val="20"/>
                  <w:szCs w:val="20"/>
                </w:rPr>
                <w:t xml:space="preserve"> </w:t>
              </w:r>
            </w:ins>
            <w:proofErr w:type="spellStart"/>
            <w:r>
              <w:rPr>
                <w:sz w:val="20"/>
                <w:szCs w:val="20"/>
              </w:rPr>
              <w:t>loj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Cov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del w:id="269" w:author="Fong RERHANG" w:date="2021-12-08T16:32:00Z">
              <w:r w:rsidDel="00DE60B8">
                <w:rPr>
                  <w:sz w:val="20"/>
                  <w:szCs w:val="20"/>
                </w:rPr>
                <w:delText>khoom tsim</w:delText>
              </w:r>
            </w:del>
            <w:proofErr w:type="spellStart"/>
            <w:ins w:id="270" w:author="Fong RERHANG" w:date="2021-12-08T16:32:00Z">
              <w:r w:rsidR="00DE60B8">
                <w:rPr>
                  <w:sz w:val="20"/>
                  <w:szCs w:val="20"/>
                </w:rPr>
                <w:t>txiv</w:t>
              </w:r>
              <w:proofErr w:type="spellEnd"/>
              <w:r w:rsidR="00DE60B8">
                <w:rPr>
                  <w:sz w:val="20"/>
                  <w:szCs w:val="20"/>
                </w:rPr>
                <w:t xml:space="preserve"> </w:t>
              </w:r>
              <w:proofErr w:type="spellStart"/>
              <w:r w:rsidR="00DE60B8">
                <w:rPr>
                  <w:sz w:val="20"/>
                  <w:szCs w:val="20"/>
                </w:rPr>
                <w:t>txis</w:t>
              </w:r>
            </w:ins>
            <w:proofErr w:type="spellEnd"/>
            <w:r>
              <w:rPr>
                <w:sz w:val="20"/>
                <w:szCs w:val="20"/>
              </w:rPr>
              <w:t xml:space="preserve"> tau zoo </w:t>
            </w:r>
            <w:proofErr w:type="spellStart"/>
            <w:r>
              <w:rPr>
                <w:sz w:val="20"/>
                <w:szCs w:val="20"/>
              </w:rPr>
              <w:t>tshaj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plaws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hauv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thawj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xyoo</w:t>
            </w:r>
            <w:proofErr w:type="spellEnd"/>
            <w:r w:rsidR="005538A8">
              <w:rPr>
                <w:sz w:val="20"/>
                <w:szCs w:val="20"/>
              </w:rPr>
              <w:t xml:space="preserve"> </w:t>
            </w:r>
            <w:proofErr w:type="spellStart"/>
            <w:r w:rsidR="005538A8">
              <w:rPr>
                <w:sz w:val="20"/>
                <w:szCs w:val="20"/>
              </w:rPr>
              <w:t>ntawm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hlob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A3234B" w14:paraId="2AFF8A78" w14:textId="77777777">
        <w:trPr>
          <w:trHeight w:val="525"/>
        </w:trPr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0E5192F3" w14:textId="77777777" w:rsidR="00A3234B" w:rsidRDefault="00AD166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Bob Gordon</w:t>
            </w:r>
          </w:p>
        </w:tc>
        <w:tc>
          <w:tcPr>
            <w:tcW w:w="8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7F26C7" w14:textId="19139A97" w:rsidR="00A3234B" w:rsidRDefault="00AD166D">
            <w:pPr>
              <w:widowControl w:val="0"/>
              <w:rPr>
                <w:sz w:val="20"/>
                <w:szCs w:val="20"/>
              </w:rPr>
            </w:pPr>
            <w:del w:id="271" w:author="Fong RERHANG" w:date="2021-12-08T16:33:00Z">
              <w:r w:rsidDel="00DE60B8">
                <w:rPr>
                  <w:sz w:val="20"/>
                  <w:szCs w:val="20"/>
                </w:rPr>
                <w:delText xml:space="preserve">Tsis tshua muaj </w:delText>
              </w:r>
              <w:r w:rsidR="005538A8" w:rsidDel="00DE60B8">
                <w:rPr>
                  <w:sz w:val="20"/>
                  <w:szCs w:val="20"/>
                </w:rPr>
                <w:delText>khoom</w:delText>
              </w:r>
            </w:del>
            <w:proofErr w:type="spellStart"/>
            <w:ins w:id="272" w:author="Fong RERHANG" w:date="2021-12-08T16:33:00Z">
              <w:r w:rsidR="00DE60B8">
                <w:rPr>
                  <w:sz w:val="20"/>
                  <w:szCs w:val="20"/>
                </w:rPr>
                <w:t>Txis</w:t>
              </w:r>
              <w:proofErr w:type="spellEnd"/>
              <w:r w:rsidR="00DE60B8">
                <w:rPr>
                  <w:sz w:val="20"/>
                  <w:szCs w:val="20"/>
                </w:rPr>
                <w:t xml:space="preserve"> </w:t>
              </w:r>
              <w:proofErr w:type="spellStart"/>
              <w:r w:rsidR="00DE60B8">
                <w:rPr>
                  <w:sz w:val="20"/>
                  <w:szCs w:val="20"/>
                </w:rPr>
                <w:t>txiv</w:t>
              </w:r>
              <w:proofErr w:type="spellEnd"/>
              <w:r w:rsidR="00DE60B8">
                <w:rPr>
                  <w:sz w:val="20"/>
                  <w:szCs w:val="20"/>
                </w:rPr>
                <w:t xml:space="preserve"> </w:t>
              </w:r>
              <w:proofErr w:type="spellStart"/>
              <w:r w:rsidR="00DE60B8">
                <w:rPr>
                  <w:sz w:val="20"/>
                  <w:szCs w:val="20"/>
                </w:rPr>
                <w:t>ntau</w:t>
              </w:r>
              <w:proofErr w:type="spellEnd"/>
              <w:r w:rsidR="00DE60B8">
                <w:rPr>
                  <w:sz w:val="20"/>
                  <w:szCs w:val="20"/>
                </w:rPr>
                <w:t xml:space="preserve"> </w:t>
              </w:r>
              <w:proofErr w:type="spellStart"/>
              <w:r w:rsidR="00DE60B8">
                <w:rPr>
                  <w:sz w:val="20"/>
                  <w:szCs w:val="20"/>
                </w:rPr>
                <w:t>heev</w:t>
              </w:r>
            </w:ins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 w:rsidR="005538A8">
              <w:rPr>
                <w:sz w:val="20"/>
                <w:szCs w:val="20"/>
              </w:rPr>
              <w:t>loj</w:t>
            </w:r>
            <w:proofErr w:type="spellEnd"/>
            <w:r w:rsidR="005538A8">
              <w:rPr>
                <w:sz w:val="20"/>
                <w:szCs w:val="20"/>
              </w:rPr>
              <w:t xml:space="preserve"> </w:t>
            </w:r>
            <w:proofErr w:type="spellStart"/>
            <w:r w:rsidR="005538A8">
              <w:rPr>
                <w:sz w:val="20"/>
                <w:szCs w:val="20"/>
              </w:rPr>
              <w:t>hlob</w:t>
            </w:r>
            <w:proofErr w:type="spellEnd"/>
            <w:r>
              <w:rPr>
                <w:sz w:val="20"/>
                <w:szCs w:val="20"/>
              </w:rPr>
              <w:t xml:space="preserve"> tom </w:t>
            </w:r>
            <w:proofErr w:type="spellStart"/>
            <w:r>
              <w:rPr>
                <w:sz w:val="20"/>
                <w:szCs w:val="20"/>
              </w:rPr>
              <w:t>qab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ins w:id="273" w:author="Fong RERHANG" w:date="2021-12-08T16:34:00Z">
              <w:r w:rsidR="00DE60B8">
                <w:rPr>
                  <w:sz w:val="20"/>
                  <w:szCs w:val="20"/>
                </w:rPr>
                <w:t>cov</w:t>
              </w:r>
              <w:proofErr w:type="spellEnd"/>
              <w:r w:rsidR="00DE60B8">
                <w:rPr>
                  <w:sz w:val="20"/>
                  <w:szCs w:val="20"/>
                </w:rPr>
                <w:t xml:space="preserve"> </w:t>
              </w:r>
              <w:proofErr w:type="spellStart"/>
              <w:r w:rsidR="00DE60B8">
                <w:rPr>
                  <w:sz w:val="20"/>
                  <w:szCs w:val="20"/>
                </w:rPr>
                <w:t>ntoo</w:t>
              </w:r>
              <w:proofErr w:type="spellEnd"/>
              <w:r w:rsidR="00DE60B8">
                <w:rPr>
                  <w:sz w:val="20"/>
                  <w:szCs w:val="20"/>
                </w:rPr>
                <w:t xml:space="preserve"> no </w:t>
              </w:r>
            </w:ins>
            <w:del w:id="274" w:author="Fong RERHANG" w:date="2021-12-08T16:34:00Z">
              <w:r w:rsidR="005538A8" w:rsidDel="00DE60B8">
                <w:rPr>
                  <w:sz w:val="20"/>
                  <w:szCs w:val="20"/>
                </w:rPr>
                <w:delText xml:space="preserve">kev cog no </w:delText>
              </w:r>
              <w:r w:rsidDel="00DE60B8">
                <w:rPr>
                  <w:sz w:val="20"/>
                  <w:szCs w:val="20"/>
                </w:rPr>
                <w:delText>muaj</w:delText>
              </w:r>
            </w:del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loj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del w:id="275" w:author="Fong RERHANG" w:date="2021-12-08T16:35:00Z">
              <w:r w:rsidDel="00DE60B8">
                <w:rPr>
                  <w:sz w:val="20"/>
                  <w:szCs w:val="20"/>
                </w:rPr>
                <w:delText>drooping umbels</w:delText>
              </w:r>
            </w:del>
            <w:proofErr w:type="spellStart"/>
            <w:ins w:id="276" w:author="Fong RERHANG" w:date="2021-12-08T16:35:00Z">
              <w:r w:rsidR="00DE60B8">
                <w:rPr>
                  <w:sz w:val="20"/>
                  <w:szCs w:val="20"/>
                </w:rPr>
                <w:t>muaj</w:t>
              </w:r>
              <w:proofErr w:type="spellEnd"/>
              <w:r w:rsidR="00DE60B8">
                <w:rPr>
                  <w:sz w:val="20"/>
                  <w:szCs w:val="20"/>
                </w:rPr>
                <w:t xml:space="preserve"> </w:t>
              </w:r>
              <w:proofErr w:type="spellStart"/>
              <w:r w:rsidR="00DE60B8">
                <w:rPr>
                  <w:sz w:val="20"/>
                  <w:szCs w:val="20"/>
                </w:rPr>
                <w:t>cov</w:t>
              </w:r>
              <w:proofErr w:type="spellEnd"/>
              <w:r w:rsidR="00DE60B8">
                <w:rPr>
                  <w:sz w:val="20"/>
                  <w:szCs w:val="20"/>
                </w:rPr>
                <w:t xml:space="preserve"> </w:t>
              </w:r>
              <w:proofErr w:type="spellStart"/>
              <w:r w:rsidR="00DE60B8">
                <w:rPr>
                  <w:sz w:val="20"/>
                  <w:szCs w:val="20"/>
                </w:rPr>
                <w:t>paj</w:t>
              </w:r>
              <w:proofErr w:type="spellEnd"/>
              <w:r w:rsidR="00DE60B8">
                <w:rPr>
                  <w:sz w:val="20"/>
                  <w:szCs w:val="20"/>
                </w:rPr>
                <w:t xml:space="preserve"> </w:t>
              </w:r>
              <w:proofErr w:type="spellStart"/>
              <w:r w:rsidR="00DE60B8">
                <w:rPr>
                  <w:sz w:val="20"/>
                  <w:szCs w:val="20"/>
                </w:rPr>
                <w:t>qhaus</w:t>
              </w:r>
            </w:ins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thaiv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sau</w:t>
            </w:r>
            <w:proofErr w:type="spellEnd"/>
            <w:r>
              <w:rPr>
                <w:sz w:val="20"/>
                <w:szCs w:val="20"/>
              </w:rPr>
              <w:t xml:space="preserve"> los </w:t>
            </w:r>
            <w:proofErr w:type="spellStart"/>
            <w:r>
              <w:rPr>
                <w:sz w:val="20"/>
                <w:szCs w:val="20"/>
              </w:rPr>
              <w:t>ntawm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noog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ins w:id="277" w:author="Fong RERHANG" w:date="2021-12-08T16:36:00Z">
              <w:r w:rsidR="00DE60B8">
                <w:rPr>
                  <w:sz w:val="20"/>
                  <w:szCs w:val="20"/>
                </w:rPr>
                <w:t>Yog</w:t>
              </w:r>
              <w:proofErr w:type="spellEnd"/>
              <w:r w:rsidR="00DE60B8">
                <w:rPr>
                  <w:sz w:val="20"/>
                  <w:szCs w:val="20"/>
                </w:rPr>
                <w:t xml:space="preserve"> </w:t>
              </w:r>
              <w:proofErr w:type="spellStart"/>
              <w:r w:rsidR="00DE60B8">
                <w:rPr>
                  <w:sz w:val="20"/>
                  <w:szCs w:val="20"/>
                </w:rPr>
                <w:t>cov</w:t>
              </w:r>
              <w:proofErr w:type="spellEnd"/>
              <w:r w:rsidR="00DE60B8">
                <w:rPr>
                  <w:sz w:val="20"/>
                  <w:szCs w:val="20"/>
                </w:rPr>
                <w:t xml:space="preserve"> </w:t>
              </w:r>
              <w:proofErr w:type="spellStart"/>
              <w:r w:rsidR="00DE60B8">
                <w:rPr>
                  <w:sz w:val="20"/>
                  <w:szCs w:val="20"/>
                </w:rPr>
                <w:t>txiv</w:t>
              </w:r>
              <w:proofErr w:type="spellEnd"/>
              <w:r w:rsidR="00DE60B8">
                <w:rPr>
                  <w:sz w:val="20"/>
                  <w:szCs w:val="20"/>
                </w:rPr>
                <w:t xml:space="preserve"> </w:t>
              </w:r>
              <w:proofErr w:type="spellStart"/>
              <w:r w:rsidR="00DE60B8">
                <w:rPr>
                  <w:sz w:val="20"/>
                  <w:szCs w:val="20"/>
                </w:rPr>
                <w:t>hmab</w:t>
              </w:r>
              <w:proofErr w:type="spellEnd"/>
              <w:r w:rsidR="00DE60B8">
                <w:rPr>
                  <w:sz w:val="20"/>
                  <w:szCs w:val="20"/>
                </w:rPr>
                <w:t xml:space="preserve"> </w:t>
              </w:r>
              <w:proofErr w:type="spellStart"/>
              <w:r w:rsidR="00DE60B8">
                <w:rPr>
                  <w:sz w:val="20"/>
                  <w:szCs w:val="20"/>
                </w:rPr>
                <w:t>txiv</w:t>
              </w:r>
              <w:proofErr w:type="spellEnd"/>
              <w:r w:rsidR="00DE60B8">
                <w:rPr>
                  <w:sz w:val="20"/>
                  <w:szCs w:val="20"/>
                </w:rPr>
                <w:t xml:space="preserve"> </w:t>
              </w:r>
              <w:proofErr w:type="spellStart"/>
              <w:r w:rsidR="00DE60B8">
                <w:rPr>
                  <w:sz w:val="20"/>
                  <w:szCs w:val="20"/>
                </w:rPr>
                <w:t>ntoo</w:t>
              </w:r>
              <w:proofErr w:type="spellEnd"/>
              <w:r w:rsidR="00DE60B8">
                <w:rPr>
                  <w:sz w:val="20"/>
                  <w:szCs w:val="20"/>
                </w:rPr>
                <w:t xml:space="preserve"> </w:t>
              </w:r>
              <w:proofErr w:type="spellStart"/>
              <w:r w:rsidR="00DE60B8">
                <w:rPr>
                  <w:sz w:val="20"/>
                  <w:szCs w:val="20"/>
                </w:rPr>
                <w:t>n</w:t>
              </w:r>
            </w:ins>
            <w:del w:id="278" w:author="Fong RERHANG" w:date="2021-12-08T16:36:00Z">
              <w:r w:rsidDel="00DE60B8">
                <w:rPr>
                  <w:sz w:val="20"/>
                  <w:szCs w:val="20"/>
                </w:rPr>
                <w:delText>N</w:delText>
              </w:r>
            </w:del>
            <w:r>
              <w:rPr>
                <w:sz w:val="20"/>
                <w:szCs w:val="20"/>
              </w:rPr>
              <w:t>ruab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nrab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ins w:id="279" w:author="Fong RERHANG" w:date="2021-12-08T16:36:00Z">
              <w:r w:rsidR="00DE60B8">
                <w:rPr>
                  <w:sz w:val="20"/>
                  <w:szCs w:val="20"/>
                </w:rPr>
                <w:t>loj</w:t>
              </w:r>
              <w:proofErr w:type="spellEnd"/>
              <w:r w:rsidR="00DE60B8">
                <w:rPr>
                  <w:sz w:val="20"/>
                  <w:szCs w:val="20"/>
                </w:rPr>
                <w:t xml:space="preserve"> </w:t>
              </w:r>
            </w:ins>
            <w:del w:id="280" w:author="Fong RERHANG" w:date="2021-12-08T16:36:00Z">
              <w:r w:rsidR="005538A8" w:rsidDel="00DE60B8">
                <w:rPr>
                  <w:sz w:val="20"/>
                  <w:szCs w:val="20"/>
                </w:rPr>
                <w:delText>kev l</w:delText>
              </w:r>
              <w:r w:rsidDel="00DE60B8">
                <w:rPr>
                  <w:sz w:val="20"/>
                  <w:szCs w:val="20"/>
                </w:rPr>
                <w:delText xml:space="preserve">oj </w:delText>
              </w:r>
              <w:r w:rsidR="005538A8" w:rsidDel="00DE60B8">
                <w:rPr>
                  <w:sz w:val="20"/>
                  <w:szCs w:val="20"/>
                </w:rPr>
                <w:delText xml:space="preserve">hlob ntawm </w:delText>
              </w:r>
              <w:r w:rsidDel="00DE60B8">
                <w:rPr>
                  <w:sz w:val="20"/>
                  <w:szCs w:val="20"/>
                </w:rPr>
                <w:delText>txiv hmab txiv ntoo</w:delText>
              </w:r>
            </w:del>
            <w:r>
              <w:rPr>
                <w:sz w:val="20"/>
                <w:szCs w:val="20"/>
              </w:rPr>
              <w:t>.</w:t>
            </w:r>
          </w:p>
        </w:tc>
      </w:tr>
      <w:tr w:rsidR="00A3234B" w14:paraId="55977A77" w14:textId="77777777">
        <w:trPr>
          <w:trHeight w:val="750"/>
        </w:trPr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286FDFD5" w14:textId="77777777" w:rsidR="00A3234B" w:rsidRDefault="00AD166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Pocahontas</w:t>
            </w:r>
          </w:p>
        </w:tc>
        <w:tc>
          <w:tcPr>
            <w:tcW w:w="8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EAB7BB" w14:textId="3CFD059A" w:rsidR="00A3234B" w:rsidRDefault="00AD166D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Qhov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del w:id="281" w:author="Fong RERHANG" w:date="2021-12-08T16:37:00Z">
              <w:r w:rsidDel="00DE60B8">
                <w:rPr>
                  <w:sz w:val="20"/>
                  <w:szCs w:val="20"/>
                </w:rPr>
                <w:delText>ntau yam tshiab no tau tshaj tawm tias muaj txiaj ntsig zoo heev</w:delText>
              </w:r>
            </w:del>
            <w:proofErr w:type="spellStart"/>
            <w:ins w:id="282" w:author="Fong RERHANG" w:date="2021-12-08T16:37:00Z">
              <w:r w:rsidR="00DE60B8">
                <w:rPr>
                  <w:sz w:val="20"/>
                  <w:szCs w:val="20"/>
                </w:rPr>
                <w:t>tshaj</w:t>
              </w:r>
              <w:proofErr w:type="spellEnd"/>
              <w:r w:rsidR="00DE60B8">
                <w:rPr>
                  <w:sz w:val="20"/>
                  <w:szCs w:val="20"/>
                </w:rPr>
                <w:t xml:space="preserve"> </w:t>
              </w:r>
              <w:proofErr w:type="spellStart"/>
              <w:r w:rsidR="00DE60B8">
                <w:rPr>
                  <w:sz w:val="20"/>
                  <w:szCs w:val="20"/>
                </w:rPr>
                <w:t>tawm</w:t>
              </w:r>
              <w:proofErr w:type="spellEnd"/>
              <w:r w:rsidR="00DE60B8">
                <w:rPr>
                  <w:sz w:val="20"/>
                  <w:szCs w:val="20"/>
                </w:rPr>
                <w:t xml:space="preserve"> tau </w:t>
              </w:r>
              <w:proofErr w:type="spellStart"/>
              <w:r w:rsidR="00DE60B8">
                <w:rPr>
                  <w:sz w:val="20"/>
                  <w:szCs w:val="20"/>
                </w:rPr>
                <w:t>hais</w:t>
              </w:r>
              <w:proofErr w:type="spellEnd"/>
              <w:r w:rsidR="00DE60B8">
                <w:rPr>
                  <w:sz w:val="20"/>
                  <w:szCs w:val="20"/>
                </w:rPr>
                <w:t xml:space="preserve"> </w:t>
              </w:r>
              <w:proofErr w:type="spellStart"/>
              <w:r w:rsidR="00DE60B8">
                <w:rPr>
                  <w:sz w:val="20"/>
                  <w:szCs w:val="20"/>
                </w:rPr>
                <w:t>tia</w:t>
              </w:r>
              <w:proofErr w:type="spellEnd"/>
              <w:r w:rsidR="00DE60B8">
                <w:rPr>
                  <w:sz w:val="20"/>
                  <w:szCs w:val="20"/>
                </w:rPr>
                <w:t xml:space="preserve"> </w:t>
              </w:r>
              <w:proofErr w:type="spellStart"/>
              <w:r w:rsidR="00DE60B8">
                <w:rPr>
                  <w:sz w:val="20"/>
                  <w:szCs w:val="20"/>
                </w:rPr>
                <w:t>yog</w:t>
              </w:r>
              <w:proofErr w:type="spellEnd"/>
              <w:r w:rsidR="00DE60B8">
                <w:rPr>
                  <w:sz w:val="20"/>
                  <w:szCs w:val="20"/>
                </w:rPr>
                <w:t xml:space="preserve"> </w:t>
              </w:r>
              <w:proofErr w:type="spellStart"/>
              <w:r w:rsidR="00DE60B8">
                <w:rPr>
                  <w:sz w:val="20"/>
                  <w:szCs w:val="20"/>
                </w:rPr>
                <w:t>ib</w:t>
              </w:r>
              <w:proofErr w:type="spellEnd"/>
              <w:r w:rsidR="00DE60B8">
                <w:rPr>
                  <w:sz w:val="20"/>
                  <w:szCs w:val="20"/>
                </w:rPr>
                <w:t xml:space="preserve"> </w:t>
              </w:r>
              <w:proofErr w:type="spellStart"/>
              <w:r w:rsidR="00DE60B8">
                <w:rPr>
                  <w:sz w:val="20"/>
                  <w:szCs w:val="20"/>
                </w:rPr>
                <w:t>tsob</w:t>
              </w:r>
              <w:proofErr w:type="spellEnd"/>
              <w:r w:rsidR="00DE60B8">
                <w:rPr>
                  <w:sz w:val="20"/>
                  <w:szCs w:val="20"/>
                </w:rPr>
                <w:t xml:space="preserve"> </w:t>
              </w:r>
              <w:proofErr w:type="spellStart"/>
              <w:r w:rsidR="00DE60B8">
                <w:rPr>
                  <w:sz w:val="20"/>
                  <w:szCs w:val="20"/>
                </w:rPr>
                <w:t>ntoo</w:t>
              </w:r>
              <w:proofErr w:type="spellEnd"/>
              <w:r w:rsidR="00DE60B8">
                <w:rPr>
                  <w:sz w:val="20"/>
                  <w:szCs w:val="20"/>
                </w:rPr>
                <w:t xml:space="preserve"> </w:t>
              </w:r>
              <w:proofErr w:type="spellStart"/>
              <w:r w:rsidR="00DE60B8">
                <w:rPr>
                  <w:sz w:val="20"/>
                  <w:szCs w:val="20"/>
                </w:rPr>
                <w:t>loj</w:t>
              </w:r>
            </w:ins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ins w:id="283" w:author="Fong RERHANG" w:date="2021-12-08T16:38:00Z">
              <w:r w:rsidR="00DE60B8">
                <w:rPr>
                  <w:sz w:val="20"/>
                  <w:szCs w:val="20"/>
                </w:rPr>
                <w:t>lub</w:t>
              </w:r>
              <w:proofErr w:type="spellEnd"/>
              <w:r w:rsidR="00DE60B8">
                <w:rPr>
                  <w:sz w:val="20"/>
                  <w:szCs w:val="20"/>
                </w:rPr>
                <w:t xml:space="preserve"> </w:t>
              </w:r>
              <w:proofErr w:type="spellStart"/>
              <w:r w:rsidR="00DE60B8">
                <w:rPr>
                  <w:sz w:val="20"/>
                  <w:szCs w:val="20"/>
                </w:rPr>
                <w:t>txiv</w:t>
              </w:r>
            </w:ins>
            <w:proofErr w:type="spellEnd"/>
            <w:del w:id="284" w:author="Fong RERHANG" w:date="2021-12-08T16:38:00Z">
              <w:r w:rsidR="00DE1FB5" w:rsidDel="00DE60B8">
                <w:rPr>
                  <w:sz w:val="20"/>
                  <w:szCs w:val="20"/>
                </w:rPr>
                <w:delText>kev</w:delText>
              </w:r>
            </w:del>
            <w:r w:rsidR="00DE1FB5">
              <w:rPr>
                <w:sz w:val="20"/>
                <w:szCs w:val="20"/>
              </w:rPr>
              <w:t xml:space="preserve"> </w:t>
            </w:r>
            <w:proofErr w:type="spellStart"/>
            <w:r w:rsidR="00DE1FB5">
              <w:rPr>
                <w:sz w:val="20"/>
                <w:szCs w:val="20"/>
              </w:rPr>
              <w:t>sia</w:t>
            </w:r>
            <w:ins w:id="285" w:author="Fong RERHANG" w:date="2021-12-08T16:38:00Z">
              <w:r w:rsidR="00DE60B8">
                <w:rPr>
                  <w:sz w:val="20"/>
                  <w:szCs w:val="20"/>
                </w:rPr>
                <w:t>v</w:t>
              </w:r>
            </w:ins>
            <w:proofErr w:type="spellEnd"/>
            <w:del w:id="286" w:author="Fong RERHANG" w:date="2021-12-08T16:38:00Z">
              <w:r w:rsidR="00DE1FB5" w:rsidDel="00DE60B8">
                <w:rPr>
                  <w:sz w:val="20"/>
                  <w:szCs w:val="20"/>
                </w:rPr>
                <w:delText>b</w:delText>
              </w:r>
            </w:del>
            <w:r>
              <w:rPr>
                <w:sz w:val="20"/>
                <w:szCs w:val="20"/>
              </w:rPr>
              <w:t xml:space="preserve"> 10 </w:t>
            </w:r>
            <w:proofErr w:type="spellStart"/>
            <w:r>
              <w:rPr>
                <w:sz w:val="20"/>
                <w:szCs w:val="20"/>
              </w:rPr>
              <w:t>hnub</w:t>
            </w:r>
            <w:proofErr w:type="spellEnd"/>
            <w:r>
              <w:rPr>
                <w:sz w:val="20"/>
                <w:szCs w:val="20"/>
              </w:rPr>
              <w:t xml:space="preserve"> tom </w:t>
            </w:r>
            <w:proofErr w:type="spellStart"/>
            <w:r>
              <w:rPr>
                <w:sz w:val="20"/>
                <w:szCs w:val="20"/>
              </w:rPr>
              <w:t>qab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ins w:id="287" w:author="Fong RERHANG" w:date="2021-12-08T16:38:00Z">
              <w:r w:rsidR="00DE60B8">
                <w:rPr>
                  <w:sz w:val="20"/>
                  <w:szCs w:val="20"/>
                </w:rPr>
                <w:t>hom</w:t>
              </w:r>
              <w:proofErr w:type="spellEnd"/>
              <w:r w:rsidR="00DE60B8">
                <w:rPr>
                  <w:sz w:val="20"/>
                  <w:szCs w:val="20"/>
                </w:rPr>
                <w:t xml:space="preserve"> </w:t>
              </w:r>
            </w:ins>
            <w:r>
              <w:rPr>
                <w:sz w:val="20"/>
                <w:szCs w:val="20"/>
              </w:rPr>
              <w:t xml:space="preserve">Bob Gordon </w:t>
            </w:r>
            <w:proofErr w:type="spellStart"/>
            <w:r>
              <w:rPr>
                <w:sz w:val="20"/>
                <w:szCs w:val="20"/>
              </w:rPr>
              <w:t>thiab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yog</w:t>
            </w:r>
            <w:proofErr w:type="spellEnd"/>
            <w:r>
              <w:rPr>
                <w:sz w:val="20"/>
                <w:szCs w:val="20"/>
              </w:rPr>
              <w:t xml:space="preserve"> li </w:t>
            </w:r>
            <w:proofErr w:type="spellStart"/>
            <w:ins w:id="288" w:author="Fong RERHANG" w:date="2021-12-08T16:38:00Z">
              <w:r w:rsidR="00DE60B8">
                <w:rPr>
                  <w:sz w:val="20"/>
                  <w:szCs w:val="20"/>
                </w:rPr>
                <w:t>kuj</w:t>
              </w:r>
              <w:proofErr w:type="spellEnd"/>
              <w:r w:rsidR="00DE60B8">
                <w:rPr>
                  <w:sz w:val="20"/>
                  <w:szCs w:val="20"/>
                </w:rPr>
                <w:t xml:space="preserve"> </w:t>
              </w:r>
            </w:ins>
            <w:proofErr w:type="spellStart"/>
            <w:r>
              <w:rPr>
                <w:sz w:val="20"/>
                <w:szCs w:val="20"/>
              </w:rPr>
              <w:t>ncua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lub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caij</w:t>
            </w:r>
            <w:proofErr w:type="spellEnd"/>
            <w:ins w:id="289" w:author="Fong RERHANG" w:date="2021-12-08T16:39:00Z">
              <w:r w:rsidR="00DE60B8">
                <w:rPr>
                  <w:sz w:val="20"/>
                  <w:szCs w:val="20"/>
                </w:rPr>
                <w:t xml:space="preserve"> </w:t>
              </w:r>
              <w:proofErr w:type="spellStart"/>
              <w:r w:rsidR="00DE60B8">
                <w:rPr>
                  <w:sz w:val="20"/>
                  <w:szCs w:val="20"/>
                </w:rPr>
                <w:t>thiab</w:t>
              </w:r>
            </w:ins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Nws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tseem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tsis</w:t>
            </w:r>
            <w:proofErr w:type="spellEnd"/>
            <w:r>
              <w:rPr>
                <w:sz w:val="20"/>
                <w:szCs w:val="20"/>
              </w:rPr>
              <w:t xml:space="preserve"> tau </w:t>
            </w:r>
            <w:proofErr w:type="spellStart"/>
            <w:r>
              <w:rPr>
                <w:sz w:val="20"/>
                <w:szCs w:val="20"/>
              </w:rPr>
              <w:t>raug</w:t>
            </w:r>
            <w:proofErr w:type="spellEnd"/>
            <w:r>
              <w:rPr>
                <w:sz w:val="20"/>
                <w:szCs w:val="20"/>
              </w:rPr>
              <w:t xml:space="preserve"> sim </w:t>
            </w:r>
            <w:proofErr w:type="spellStart"/>
            <w:r>
              <w:rPr>
                <w:sz w:val="20"/>
                <w:szCs w:val="20"/>
              </w:rPr>
              <w:t>nyob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rau</w:t>
            </w:r>
            <w:proofErr w:type="spellEnd"/>
            <w:r>
              <w:rPr>
                <w:sz w:val="20"/>
                <w:szCs w:val="20"/>
              </w:rPr>
              <w:t xml:space="preserve"> sab </w:t>
            </w:r>
            <w:proofErr w:type="spellStart"/>
            <w:r>
              <w:rPr>
                <w:sz w:val="20"/>
                <w:szCs w:val="20"/>
              </w:rPr>
              <w:t>qaum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teb</w:t>
            </w:r>
            <w:proofErr w:type="spellEnd"/>
            <w:r>
              <w:rPr>
                <w:sz w:val="20"/>
                <w:szCs w:val="20"/>
              </w:rPr>
              <w:t xml:space="preserve">. Pom </w:t>
            </w:r>
            <w:proofErr w:type="spellStart"/>
            <w:r>
              <w:rPr>
                <w:sz w:val="20"/>
                <w:szCs w:val="20"/>
              </w:rPr>
              <w:t>muaj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nyob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hauv</w:t>
            </w:r>
            <w:proofErr w:type="spellEnd"/>
            <w:r>
              <w:rPr>
                <w:sz w:val="20"/>
                <w:szCs w:val="20"/>
              </w:rPr>
              <w:t xml:space="preserve"> Pocahontas, AR, </w:t>
            </w:r>
            <w:proofErr w:type="spellStart"/>
            <w:r>
              <w:rPr>
                <w:sz w:val="20"/>
                <w:szCs w:val="20"/>
              </w:rPr>
              <w:t>thiab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tso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tawm</w:t>
            </w:r>
            <w:proofErr w:type="spellEnd"/>
            <w:r>
              <w:rPr>
                <w:sz w:val="20"/>
                <w:szCs w:val="20"/>
              </w:rPr>
              <w:t xml:space="preserve"> los </w:t>
            </w:r>
            <w:proofErr w:type="spellStart"/>
            <w:r>
              <w:rPr>
                <w:sz w:val="20"/>
                <w:szCs w:val="20"/>
              </w:rPr>
              <w:t>ntawm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ins w:id="290" w:author="Fong RERHANG" w:date="2021-12-08T16:39:00Z">
              <w:r w:rsidR="00DE60B8">
                <w:rPr>
                  <w:sz w:val="20"/>
                  <w:szCs w:val="20"/>
                </w:rPr>
                <w:t>tsev</w:t>
              </w:r>
              <w:proofErr w:type="spellEnd"/>
              <w:r w:rsidR="00DE60B8">
                <w:rPr>
                  <w:sz w:val="20"/>
                  <w:szCs w:val="20"/>
                </w:rPr>
                <w:t xml:space="preserve"> </w:t>
              </w:r>
              <w:proofErr w:type="spellStart"/>
              <w:r w:rsidR="00DE60B8">
                <w:rPr>
                  <w:sz w:val="20"/>
                  <w:szCs w:val="20"/>
                </w:rPr>
                <w:t>kawm</w:t>
              </w:r>
              <w:proofErr w:type="spellEnd"/>
              <w:r w:rsidR="00DE60B8">
                <w:rPr>
                  <w:sz w:val="20"/>
                  <w:szCs w:val="20"/>
                </w:rPr>
                <w:t xml:space="preserve"> </w:t>
              </w:r>
            </w:ins>
            <w:r>
              <w:rPr>
                <w:sz w:val="20"/>
                <w:szCs w:val="20"/>
              </w:rPr>
              <w:t>University of Missouri.</w:t>
            </w:r>
          </w:p>
        </w:tc>
      </w:tr>
    </w:tbl>
    <w:p w14:paraId="2F4218E6" w14:textId="77777777" w:rsidR="00A3234B" w:rsidRDefault="00A3234B">
      <w:pPr>
        <w:rPr>
          <w:sz w:val="24"/>
          <w:szCs w:val="24"/>
        </w:rPr>
      </w:pPr>
    </w:p>
    <w:p w14:paraId="15C1F817" w14:textId="3EE8AD93" w:rsidR="00A3234B" w:rsidRPr="00F33951" w:rsidRDefault="00AD166D" w:rsidP="00F33951">
      <w:pPr>
        <w:jc w:val="both"/>
        <w:rPr>
          <w:sz w:val="20"/>
          <w:szCs w:val="20"/>
        </w:rPr>
      </w:pPr>
      <w:proofErr w:type="spellStart"/>
      <w:r w:rsidRPr="00F33951">
        <w:rPr>
          <w:sz w:val="20"/>
          <w:szCs w:val="20"/>
        </w:rPr>
        <w:t>Raws</w:t>
      </w:r>
      <w:proofErr w:type="spellEnd"/>
      <w:r w:rsidRPr="00F33951">
        <w:rPr>
          <w:sz w:val="20"/>
          <w:szCs w:val="20"/>
        </w:rPr>
        <w:t xml:space="preserve"> li tau </w:t>
      </w:r>
      <w:proofErr w:type="spellStart"/>
      <w:r w:rsidRPr="00F33951">
        <w:rPr>
          <w:sz w:val="20"/>
          <w:szCs w:val="20"/>
        </w:rPr>
        <w:t>sau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tseg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hauv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daim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ntawv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qhia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ntau</w:t>
      </w:r>
      <w:proofErr w:type="spellEnd"/>
      <w:r w:rsidRPr="00F33951">
        <w:rPr>
          <w:sz w:val="20"/>
          <w:szCs w:val="20"/>
        </w:rPr>
        <w:t xml:space="preserve"> yam, Ranch </w:t>
      </w:r>
      <w:proofErr w:type="spellStart"/>
      <w:r w:rsidRPr="00F33951">
        <w:rPr>
          <w:sz w:val="20"/>
          <w:szCs w:val="20"/>
        </w:rPr>
        <w:t>yog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ins w:id="291" w:author="Fong RERHANG" w:date="2021-12-08T16:40:00Z">
        <w:r w:rsidR="00DE60B8">
          <w:rPr>
            <w:sz w:val="20"/>
            <w:szCs w:val="20"/>
          </w:rPr>
          <w:t>siav</w:t>
        </w:r>
      </w:ins>
      <w:proofErr w:type="spellEnd"/>
      <w:del w:id="292" w:author="Fong RERHANG" w:date="2021-12-08T16:40:00Z">
        <w:r w:rsidRPr="00F33951" w:rsidDel="00DE60B8">
          <w:rPr>
            <w:sz w:val="20"/>
            <w:szCs w:val="20"/>
          </w:rPr>
          <w:delText>qhov</w:delText>
        </w:r>
      </w:del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ntxov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tshaj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plaws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="00210FF5" w:rsidRPr="00F33951">
        <w:rPr>
          <w:sz w:val="20"/>
          <w:szCs w:val="20"/>
        </w:rPr>
        <w:t>ntawm</w:t>
      </w:r>
      <w:proofErr w:type="spellEnd"/>
      <w:r w:rsidR="00210FF5" w:rsidRPr="00F33951">
        <w:rPr>
          <w:sz w:val="20"/>
          <w:szCs w:val="20"/>
        </w:rPr>
        <w:t xml:space="preserve"> </w:t>
      </w:r>
      <w:proofErr w:type="spellStart"/>
      <w:r w:rsidR="00210FF5" w:rsidRPr="00F33951">
        <w:rPr>
          <w:sz w:val="20"/>
          <w:szCs w:val="20"/>
        </w:rPr>
        <w:t>kev</w:t>
      </w:r>
      <w:proofErr w:type="spellEnd"/>
      <w:r w:rsidR="00210FF5" w:rsidRPr="00F33951">
        <w:rPr>
          <w:sz w:val="20"/>
          <w:szCs w:val="20"/>
        </w:rPr>
        <w:t xml:space="preserve"> </w:t>
      </w:r>
      <w:proofErr w:type="spellStart"/>
      <w:r w:rsidR="00210FF5" w:rsidRPr="00F33951">
        <w:rPr>
          <w:sz w:val="20"/>
          <w:szCs w:val="20"/>
        </w:rPr>
        <w:t>siav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ntau</w:t>
      </w:r>
      <w:proofErr w:type="spellEnd"/>
      <w:r w:rsidRPr="00F33951">
        <w:rPr>
          <w:sz w:val="20"/>
          <w:szCs w:val="20"/>
        </w:rPr>
        <w:t xml:space="preserve"> yam</w:t>
      </w:r>
      <w:ins w:id="293" w:author="Fong RERHANG" w:date="2021-12-08T16:40:00Z">
        <w:r w:rsidR="00DE60B8">
          <w:rPr>
            <w:sz w:val="20"/>
            <w:szCs w:val="20"/>
          </w:rPr>
          <w:t xml:space="preserve"> </w:t>
        </w:r>
        <w:proofErr w:type="spellStart"/>
        <w:r w:rsidR="00DE60B8">
          <w:rPr>
            <w:sz w:val="20"/>
            <w:szCs w:val="20"/>
          </w:rPr>
          <w:t>hom</w:t>
        </w:r>
      </w:ins>
      <w:proofErr w:type="spellEnd"/>
      <w:r w:rsidRPr="00F33951">
        <w:rPr>
          <w:sz w:val="20"/>
          <w:szCs w:val="20"/>
        </w:rPr>
        <w:t xml:space="preserve">, </w:t>
      </w:r>
      <w:del w:id="294" w:author="Fong RERHANG" w:date="2021-12-08T16:41:00Z">
        <w:r w:rsidRPr="00F33951" w:rsidDel="00DE60B8">
          <w:rPr>
            <w:sz w:val="20"/>
            <w:szCs w:val="20"/>
          </w:rPr>
          <w:delText>feem ntau ua</w:delText>
        </w:r>
      </w:del>
      <w:ins w:id="295" w:author="Fong RERHANG" w:date="2021-12-08T16:41:00Z">
        <w:r w:rsidR="00DE60B8">
          <w:rPr>
            <w:sz w:val="20"/>
            <w:szCs w:val="20"/>
          </w:rPr>
          <w:t xml:space="preserve">tom </w:t>
        </w:r>
        <w:proofErr w:type="spellStart"/>
        <w:r w:rsidR="00DE60B8">
          <w:rPr>
            <w:sz w:val="20"/>
            <w:szCs w:val="20"/>
          </w:rPr>
          <w:t>qab</w:t>
        </w:r>
      </w:ins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raws</w:t>
      </w:r>
      <w:proofErr w:type="spellEnd"/>
      <w:r w:rsidRPr="00F33951">
        <w:rPr>
          <w:sz w:val="20"/>
          <w:szCs w:val="20"/>
        </w:rPr>
        <w:t xml:space="preserve"> li Adams </w:t>
      </w:r>
      <w:proofErr w:type="spellStart"/>
      <w:r w:rsidRPr="00F33951">
        <w:rPr>
          <w:sz w:val="20"/>
          <w:szCs w:val="20"/>
        </w:rPr>
        <w:t>thiab</w:t>
      </w:r>
      <w:proofErr w:type="spellEnd"/>
      <w:r w:rsidRPr="00F33951">
        <w:rPr>
          <w:sz w:val="20"/>
          <w:szCs w:val="20"/>
        </w:rPr>
        <w:t xml:space="preserve"> Wildwood, </w:t>
      </w:r>
      <w:proofErr w:type="spellStart"/>
      <w:r w:rsidRPr="00F33951">
        <w:rPr>
          <w:sz w:val="20"/>
          <w:szCs w:val="20"/>
        </w:rPr>
        <w:t>nrog</w:t>
      </w:r>
      <w:proofErr w:type="spellEnd"/>
      <w:r w:rsidRPr="00F33951">
        <w:rPr>
          <w:sz w:val="20"/>
          <w:szCs w:val="20"/>
        </w:rPr>
        <w:t xml:space="preserve"> Bob Gordon </w:t>
      </w:r>
      <w:proofErr w:type="spellStart"/>
      <w:r w:rsidRPr="00F33951">
        <w:rPr>
          <w:sz w:val="20"/>
          <w:szCs w:val="20"/>
        </w:rPr>
        <w:t>feem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ntau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ins w:id="296" w:author="Fong RERHANG" w:date="2021-12-08T16:42:00Z">
        <w:r w:rsidR="00DE60B8">
          <w:rPr>
            <w:sz w:val="20"/>
            <w:szCs w:val="20"/>
          </w:rPr>
          <w:t>txis</w:t>
        </w:r>
        <w:proofErr w:type="spellEnd"/>
        <w:r w:rsidR="00DE60B8">
          <w:rPr>
            <w:sz w:val="20"/>
            <w:szCs w:val="20"/>
          </w:rPr>
          <w:t xml:space="preserve"> </w:t>
        </w:r>
        <w:proofErr w:type="spellStart"/>
        <w:r w:rsidR="00DE60B8">
          <w:rPr>
            <w:sz w:val="20"/>
            <w:szCs w:val="20"/>
          </w:rPr>
          <w:t>txiv</w:t>
        </w:r>
      </w:ins>
      <w:proofErr w:type="spellEnd"/>
      <w:del w:id="297" w:author="Fong RERHANG" w:date="2021-12-08T16:42:00Z">
        <w:r w:rsidRPr="00F33951" w:rsidDel="00DE60B8">
          <w:rPr>
            <w:sz w:val="20"/>
            <w:szCs w:val="20"/>
          </w:rPr>
          <w:delText>fruiting nyob</w:delText>
        </w:r>
      </w:del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ze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rau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thaum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xaus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ntawm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lub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caij</w:t>
      </w:r>
      <w:proofErr w:type="spellEnd"/>
      <w:r w:rsidRPr="00F33951">
        <w:rPr>
          <w:sz w:val="20"/>
          <w:szCs w:val="20"/>
        </w:rPr>
        <w:t xml:space="preserve">. </w:t>
      </w:r>
      <w:proofErr w:type="spellStart"/>
      <w:r w:rsidRPr="00F33951">
        <w:rPr>
          <w:sz w:val="20"/>
          <w:szCs w:val="20"/>
        </w:rPr>
        <w:t>Cov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qoob</w:t>
      </w:r>
      <w:proofErr w:type="spellEnd"/>
      <w:r w:rsidRPr="00F33951">
        <w:rPr>
          <w:sz w:val="20"/>
          <w:szCs w:val="20"/>
        </w:rPr>
        <w:t xml:space="preserve"> loo </w:t>
      </w:r>
      <w:proofErr w:type="spellStart"/>
      <w:r w:rsidRPr="00F33951">
        <w:rPr>
          <w:sz w:val="20"/>
          <w:szCs w:val="20"/>
        </w:rPr>
        <w:t>hauv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cheeb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tsam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thiab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kev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loj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hlob</w:t>
      </w:r>
      <w:proofErr w:type="spellEnd"/>
      <w:r w:rsidRPr="00F33951">
        <w:rPr>
          <w:sz w:val="20"/>
          <w:szCs w:val="20"/>
        </w:rPr>
        <w:t xml:space="preserve"> los </w:t>
      </w:r>
      <w:proofErr w:type="spellStart"/>
      <w:r w:rsidRPr="00F33951">
        <w:rPr>
          <w:sz w:val="20"/>
          <w:szCs w:val="20"/>
        </w:rPr>
        <w:t>yog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huab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cua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yuav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thawb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qhov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kawg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ntawm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lub</w:t>
      </w:r>
      <w:proofErr w:type="spellEnd"/>
      <w:r w:rsidRPr="00F33951">
        <w:rPr>
          <w:sz w:val="20"/>
          <w:szCs w:val="20"/>
        </w:rPr>
        <w:t xml:space="preserve"> </w:t>
      </w:r>
      <w:del w:id="298" w:author="Fong RERHANG" w:date="2021-12-08T16:43:00Z">
        <w:r w:rsidRPr="00F33951" w:rsidDel="008426E1">
          <w:rPr>
            <w:sz w:val="20"/>
            <w:szCs w:val="20"/>
          </w:rPr>
          <w:delText>qhov rais</w:delText>
        </w:r>
      </w:del>
      <w:proofErr w:type="spellStart"/>
      <w:ins w:id="299" w:author="Fong RERHANG" w:date="2021-12-08T16:43:00Z">
        <w:r w:rsidR="008426E1">
          <w:rPr>
            <w:sz w:val="20"/>
            <w:szCs w:val="20"/>
          </w:rPr>
          <w:t>caij</w:t>
        </w:r>
        <w:proofErr w:type="spellEnd"/>
        <w:r w:rsidR="008426E1">
          <w:rPr>
            <w:sz w:val="20"/>
            <w:szCs w:val="20"/>
          </w:rPr>
          <w:t xml:space="preserve"> </w:t>
        </w:r>
        <w:proofErr w:type="spellStart"/>
        <w:r w:rsidR="008426E1">
          <w:rPr>
            <w:sz w:val="20"/>
            <w:szCs w:val="20"/>
          </w:rPr>
          <w:t>nyoog</w:t>
        </w:r>
      </w:ins>
      <w:proofErr w:type="spellEnd"/>
      <w:r w:rsidRPr="00F33951">
        <w:rPr>
          <w:sz w:val="20"/>
          <w:szCs w:val="20"/>
        </w:rPr>
        <w:t xml:space="preserve">, tab sis </w:t>
      </w:r>
      <w:proofErr w:type="spellStart"/>
      <w:r w:rsidRPr="00F33951">
        <w:rPr>
          <w:sz w:val="20"/>
          <w:szCs w:val="20"/>
        </w:rPr>
        <w:t>feem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ntau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yog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peb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mus</w:t>
      </w:r>
      <w:proofErr w:type="spellEnd"/>
      <w:ins w:id="300" w:author="Fong RERHANG" w:date="2021-12-08T16:44:00Z">
        <w:r w:rsidR="008426E1">
          <w:rPr>
            <w:sz w:val="20"/>
            <w:szCs w:val="20"/>
          </w:rPr>
          <w:t xml:space="preserve"> </w:t>
        </w:r>
        <w:proofErr w:type="spellStart"/>
        <w:r w:rsidR="008426E1">
          <w:rPr>
            <w:sz w:val="20"/>
            <w:szCs w:val="20"/>
          </w:rPr>
          <w:t>sau</w:t>
        </w:r>
        <w:proofErr w:type="spellEnd"/>
        <w:r w:rsidR="008426E1">
          <w:rPr>
            <w:sz w:val="20"/>
            <w:szCs w:val="20"/>
          </w:rPr>
          <w:t xml:space="preserve"> </w:t>
        </w:r>
        <w:proofErr w:type="spellStart"/>
        <w:r w:rsidR="008426E1">
          <w:rPr>
            <w:sz w:val="20"/>
            <w:szCs w:val="20"/>
          </w:rPr>
          <w:t>lis</w:t>
        </w:r>
        <w:proofErr w:type="spellEnd"/>
        <w:r w:rsidR="008426E1">
          <w:rPr>
            <w:sz w:val="20"/>
            <w:szCs w:val="20"/>
          </w:rPr>
          <w:t xml:space="preserve"> </w:t>
        </w:r>
      </w:ins>
      <w:ins w:id="301" w:author="Fong RERHANG" w:date="2021-12-08T16:45:00Z">
        <w:r w:rsidR="008426E1">
          <w:rPr>
            <w:sz w:val="20"/>
            <w:szCs w:val="20"/>
          </w:rPr>
          <w:t xml:space="preserve">3 </w:t>
        </w:r>
        <w:proofErr w:type="spellStart"/>
        <w:r w:rsidR="008426E1">
          <w:rPr>
            <w:sz w:val="20"/>
            <w:szCs w:val="20"/>
          </w:rPr>
          <w:t>txog</w:t>
        </w:r>
        <w:proofErr w:type="spellEnd"/>
        <w:r w:rsidR="008426E1">
          <w:rPr>
            <w:sz w:val="20"/>
            <w:szCs w:val="20"/>
          </w:rPr>
          <w:t xml:space="preserve"> 6</w:t>
        </w:r>
      </w:ins>
      <w:del w:id="302" w:author="Fong RERHANG" w:date="2021-12-08T16:45:00Z">
        <w:r w:rsidRPr="00F33951" w:rsidDel="008426E1">
          <w:rPr>
            <w:sz w:val="20"/>
            <w:szCs w:val="20"/>
          </w:rPr>
          <w:delText xml:space="preserve"> rau rau </w:delText>
        </w:r>
        <w:r w:rsidR="00210FF5" w:rsidRPr="00F33951" w:rsidDel="008426E1">
          <w:rPr>
            <w:sz w:val="20"/>
            <w:szCs w:val="20"/>
          </w:rPr>
          <w:delText>ntev</w:delText>
        </w:r>
      </w:del>
      <w:r w:rsidR="00210FF5"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lub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lis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piam</w:t>
      </w:r>
      <w:proofErr w:type="spellEnd"/>
      <w:ins w:id="303" w:author="Fong RERHANG" w:date="2021-12-08T16:45:00Z">
        <w:r w:rsidR="008426E1">
          <w:rPr>
            <w:sz w:val="20"/>
            <w:szCs w:val="20"/>
          </w:rPr>
          <w:t xml:space="preserve"> </w:t>
        </w:r>
        <w:proofErr w:type="spellStart"/>
        <w:r w:rsidR="008426E1">
          <w:rPr>
            <w:sz w:val="20"/>
            <w:szCs w:val="20"/>
          </w:rPr>
          <w:t>xwb</w:t>
        </w:r>
      </w:ins>
      <w:proofErr w:type="spellEnd"/>
      <w:r w:rsidRPr="00F33951">
        <w:rPr>
          <w:sz w:val="20"/>
          <w:szCs w:val="20"/>
        </w:rPr>
        <w:t xml:space="preserve">. </w:t>
      </w:r>
      <w:proofErr w:type="spellStart"/>
      <w:r w:rsidRPr="00F33951">
        <w:rPr>
          <w:sz w:val="20"/>
          <w:szCs w:val="20"/>
        </w:rPr>
        <w:t>Thaum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ins w:id="304" w:author="Fong RERHANG" w:date="2021-12-08T16:45:00Z">
        <w:r w:rsidR="008426E1">
          <w:rPr>
            <w:sz w:val="20"/>
            <w:szCs w:val="20"/>
          </w:rPr>
          <w:t>kev</w:t>
        </w:r>
        <w:proofErr w:type="spellEnd"/>
        <w:r w:rsidR="008426E1">
          <w:rPr>
            <w:sz w:val="20"/>
            <w:szCs w:val="20"/>
          </w:rPr>
          <w:t xml:space="preserve"> sib to</w:t>
        </w:r>
      </w:ins>
      <w:ins w:id="305" w:author="Fong RERHANG" w:date="2021-12-08T16:46:00Z">
        <w:r w:rsidR="008426E1">
          <w:rPr>
            <w:sz w:val="20"/>
            <w:szCs w:val="20"/>
          </w:rPr>
          <w:t xml:space="preserve">v </w:t>
        </w:r>
        <w:proofErr w:type="spellStart"/>
        <w:r w:rsidR="008426E1">
          <w:rPr>
            <w:sz w:val="20"/>
            <w:szCs w:val="20"/>
          </w:rPr>
          <w:t>paj</w:t>
        </w:r>
        <w:proofErr w:type="spellEnd"/>
        <w:r w:rsidR="008426E1">
          <w:rPr>
            <w:sz w:val="20"/>
            <w:szCs w:val="20"/>
          </w:rPr>
          <w:t xml:space="preserve"> </w:t>
        </w:r>
        <w:proofErr w:type="spellStart"/>
        <w:r w:rsidR="008426E1">
          <w:rPr>
            <w:sz w:val="20"/>
            <w:szCs w:val="20"/>
          </w:rPr>
          <w:t>txiv</w:t>
        </w:r>
        <w:proofErr w:type="spellEnd"/>
        <w:r w:rsidR="008426E1">
          <w:rPr>
            <w:sz w:val="20"/>
            <w:szCs w:val="20"/>
          </w:rPr>
          <w:t xml:space="preserve"> </w:t>
        </w:r>
      </w:ins>
      <w:r w:rsidRPr="00F33951">
        <w:rPr>
          <w:sz w:val="20"/>
          <w:szCs w:val="20"/>
        </w:rPr>
        <w:t xml:space="preserve">elderberry </w:t>
      </w:r>
      <w:proofErr w:type="spellStart"/>
      <w:ins w:id="306" w:author="Fong RERHANG" w:date="2021-12-08T16:46:00Z">
        <w:r w:rsidR="008426E1">
          <w:rPr>
            <w:sz w:val="20"/>
            <w:szCs w:val="20"/>
          </w:rPr>
          <w:t>kuj</w:t>
        </w:r>
        <w:proofErr w:type="spellEnd"/>
        <w:r w:rsidR="008426E1">
          <w:rPr>
            <w:sz w:val="20"/>
            <w:szCs w:val="20"/>
          </w:rPr>
          <w:t xml:space="preserve"> </w:t>
        </w:r>
      </w:ins>
      <w:del w:id="307" w:author="Fong RERHANG" w:date="2021-12-08T16:46:00Z">
        <w:r w:rsidRPr="00F33951" w:rsidDel="008426E1">
          <w:rPr>
            <w:sz w:val="20"/>
            <w:szCs w:val="20"/>
          </w:rPr>
          <w:delText xml:space="preserve">pollination </w:delText>
        </w:r>
      </w:del>
      <w:proofErr w:type="spellStart"/>
      <w:r w:rsidRPr="00F33951">
        <w:rPr>
          <w:sz w:val="20"/>
          <w:szCs w:val="20"/>
        </w:rPr>
        <w:t>tsis</w:t>
      </w:r>
      <w:proofErr w:type="spellEnd"/>
      <w:r w:rsidRPr="00F33951">
        <w:rPr>
          <w:sz w:val="20"/>
          <w:szCs w:val="20"/>
        </w:rPr>
        <w:t xml:space="preserve"> to </w:t>
      </w:r>
      <w:proofErr w:type="spellStart"/>
      <w:r w:rsidRPr="00F33951">
        <w:rPr>
          <w:sz w:val="20"/>
          <w:szCs w:val="20"/>
        </w:rPr>
        <w:t>taub</w:t>
      </w:r>
      <w:proofErr w:type="spellEnd"/>
      <w:r w:rsidRPr="00F33951">
        <w:rPr>
          <w:sz w:val="20"/>
          <w:szCs w:val="20"/>
        </w:rPr>
        <w:t xml:space="preserve"> tag </w:t>
      </w:r>
      <w:proofErr w:type="spellStart"/>
      <w:r w:rsidRPr="00F33951">
        <w:rPr>
          <w:sz w:val="20"/>
          <w:szCs w:val="20"/>
        </w:rPr>
        <w:t>nrho</w:t>
      </w:r>
      <w:proofErr w:type="spellEnd"/>
      <w:r w:rsidRPr="00F33951">
        <w:rPr>
          <w:sz w:val="20"/>
          <w:szCs w:val="20"/>
        </w:rPr>
        <w:t xml:space="preserve">, </w:t>
      </w:r>
      <w:proofErr w:type="spellStart"/>
      <w:r w:rsidRPr="00F33951">
        <w:rPr>
          <w:sz w:val="20"/>
          <w:szCs w:val="20"/>
        </w:rPr>
        <w:t>nws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raug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ins w:id="308" w:author="Fong RERHANG" w:date="2021-12-08T16:46:00Z">
        <w:r w:rsidR="008426E1">
          <w:rPr>
            <w:sz w:val="20"/>
            <w:szCs w:val="20"/>
          </w:rPr>
          <w:t>qhia</w:t>
        </w:r>
        <w:proofErr w:type="spellEnd"/>
        <w:r w:rsidR="008426E1">
          <w:rPr>
            <w:sz w:val="20"/>
            <w:szCs w:val="20"/>
          </w:rPr>
          <w:t xml:space="preserve"> </w:t>
        </w:r>
      </w:ins>
      <w:del w:id="309" w:author="Fong RERHANG" w:date="2021-12-08T16:46:00Z">
        <w:r w:rsidRPr="00F33951" w:rsidDel="008426E1">
          <w:rPr>
            <w:sz w:val="20"/>
            <w:szCs w:val="20"/>
          </w:rPr>
          <w:delText>pom zoo</w:delText>
        </w:r>
      </w:del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kom</w:t>
      </w:r>
      <w:proofErr w:type="spellEnd"/>
      <w:r w:rsidRPr="00F33951">
        <w:rPr>
          <w:sz w:val="20"/>
          <w:szCs w:val="20"/>
        </w:rPr>
        <w:t xml:space="preserve"> cog </w:t>
      </w:r>
      <w:proofErr w:type="spellStart"/>
      <w:r w:rsidRPr="00F33951">
        <w:rPr>
          <w:sz w:val="20"/>
          <w:szCs w:val="20"/>
        </w:rPr>
        <w:t>tsawg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kawg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yog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ob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hom</w:t>
      </w:r>
      <w:proofErr w:type="spellEnd"/>
      <w:r w:rsidRPr="00F33951">
        <w:rPr>
          <w:sz w:val="20"/>
          <w:szCs w:val="20"/>
        </w:rPr>
        <w:t xml:space="preserve"> los </w:t>
      </w:r>
      <w:proofErr w:type="spellStart"/>
      <w:r w:rsidRPr="00F33951">
        <w:rPr>
          <w:sz w:val="20"/>
          <w:szCs w:val="20"/>
        </w:rPr>
        <w:t>pab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hauv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ins w:id="310" w:author="Fong RERHANG" w:date="2021-12-08T16:47:00Z">
        <w:r w:rsidR="008426E1">
          <w:rPr>
            <w:sz w:val="20"/>
            <w:szCs w:val="20"/>
          </w:rPr>
          <w:t>tsib</w:t>
        </w:r>
        <w:proofErr w:type="spellEnd"/>
        <w:r w:rsidR="008426E1">
          <w:rPr>
            <w:sz w:val="20"/>
            <w:szCs w:val="20"/>
          </w:rPr>
          <w:t xml:space="preserve"> tov </w:t>
        </w:r>
        <w:proofErr w:type="spellStart"/>
        <w:r w:rsidR="008426E1">
          <w:rPr>
            <w:sz w:val="20"/>
            <w:szCs w:val="20"/>
          </w:rPr>
          <w:t>paj</w:t>
        </w:r>
      </w:ins>
      <w:proofErr w:type="spellEnd"/>
      <w:del w:id="311" w:author="Fong RERHANG" w:date="2021-12-08T16:47:00Z">
        <w:r w:rsidRPr="00F33951" w:rsidDel="008426E1">
          <w:rPr>
            <w:sz w:val="20"/>
            <w:szCs w:val="20"/>
          </w:rPr>
          <w:delText>pollination</w:delText>
        </w:r>
      </w:del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thiab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cov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txiv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hmab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txiv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ntoo</w:t>
      </w:r>
      <w:proofErr w:type="spellEnd"/>
      <w:r w:rsidRPr="00F33951">
        <w:rPr>
          <w:sz w:val="20"/>
          <w:szCs w:val="20"/>
        </w:rPr>
        <w:t xml:space="preserve"> tom </w:t>
      </w:r>
      <w:proofErr w:type="spellStart"/>
      <w:r w:rsidRPr="00F33951">
        <w:rPr>
          <w:sz w:val="20"/>
          <w:szCs w:val="20"/>
        </w:rPr>
        <w:t>ntej</w:t>
      </w:r>
      <w:proofErr w:type="spellEnd"/>
      <w:r w:rsidRPr="00F33951">
        <w:rPr>
          <w:sz w:val="20"/>
          <w:szCs w:val="20"/>
        </w:rPr>
        <w:t xml:space="preserve">, </w:t>
      </w:r>
      <w:proofErr w:type="spellStart"/>
      <w:r w:rsidRPr="00F33951">
        <w:rPr>
          <w:sz w:val="20"/>
          <w:szCs w:val="20"/>
        </w:rPr>
        <w:t>tsis</w:t>
      </w:r>
      <w:proofErr w:type="spellEnd"/>
      <w:r w:rsidRPr="00F33951">
        <w:rPr>
          <w:sz w:val="20"/>
          <w:szCs w:val="20"/>
        </w:rPr>
        <w:t xml:space="preserve"> pub </w:t>
      </w:r>
      <w:proofErr w:type="spellStart"/>
      <w:r w:rsidRPr="00F33951">
        <w:rPr>
          <w:sz w:val="20"/>
          <w:szCs w:val="20"/>
        </w:rPr>
        <w:t>ntau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tshaj</w:t>
      </w:r>
      <w:proofErr w:type="spellEnd"/>
      <w:r w:rsidRPr="00F33951">
        <w:rPr>
          <w:sz w:val="20"/>
          <w:szCs w:val="20"/>
        </w:rPr>
        <w:t xml:space="preserve"> 50 feet </w:t>
      </w:r>
      <w:proofErr w:type="spellStart"/>
      <w:r w:rsidR="00210FF5" w:rsidRPr="00F33951">
        <w:rPr>
          <w:sz w:val="20"/>
          <w:szCs w:val="20"/>
        </w:rPr>
        <w:t>ntawm</w:t>
      </w:r>
      <w:proofErr w:type="spellEnd"/>
      <w:r w:rsidR="00210FF5" w:rsidRPr="00F33951">
        <w:rPr>
          <w:sz w:val="20"/>
          <w:szCs w:val="20"/>
        </w:rPr>
        <w:t xml:space="preserve"> </w:t>
      </w:r>
      <w:proofErr w:type="spellStart"/>
      <w:r w:rsidR="00210FF5" w:rsidRPr="00F33951">
        <w:rPr>
          <w:sz w:val="20"/>
          <w:szCs w:val="20"/>
        </w:rPr>
        <w:t>kev</w:t>
      </w:r>
      <w:proofErr w:type="spellEnd"/>
      <w:r w:rsidR="00210FF5" w:rsidRPr="00F33951">
        <w:rPr>
          <w:sz w:val="20"/>
          <w:szCs w:val="20"/>
        </w:rPr>
        <w:t xml:space="preserve"> </w:t>
      </w:r>
      <w:r w:rsidRPr="00F33951">
        <w:rPr>
          <w:sz w:val="20"/>
          <w:szCs w:val="20"/>
        </w:rPr>
        <w:t xml:space="preserve">sib </w:t>
      </w:r>
      <w:proofErr w:type="spellStart"/>
      <w:r w:rsidRPr="00F33951">
        <w:rPr>
          <w:sz w:val="20"/>
          <w:szCs w:val="20"/>
        </w:rPr>
        <w:t>nrug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thiab</w:t>
      </w:r>
      <w:proofErr w:type="spellEnd"/>
      <w:r w:rsidRPr="00F33951">
        <w:rPr>
          <w:sz w:val="20"/>
          <w:szCs w:val="20"/>
        </w:rPr>
        <w:t xml:space="preserve"> zoo </w:t>
      </w:r>
      <w:proofErr w:type="spellStart"/>
      <w:r w:rsidRPr="00F33951">
        <w:rPr>
          <w:sz w:val="20"/>
          <w:szCs w:val="20"/>
        </w:rPr>
        <w:t>dua</w:t>
      </w:r>
      <w:proofErr w:type="spellEnd"/>
      <w:r w:rsidRPr="00F33951">
        <w:rPr>
          <w:sz w:val="20"/>
          <w:szCs w:val="20"/>
        </w:rPr>
        <w:t xml:space="preserve"> los </w:t>
      </w:r>
      <w:proofErr w:type="spellStart"/>
      <w:r w:rsidRPr="00F33951">
        <w:rPr>
          <w:sz w:val="20"/>
          <w:szCs w:val="20"/>
        </w:rPr>
        <w:t>ze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dua</w:t>
      </w:r>
      <w:proofErr w:type="spellEnd"/>
      <w:r w:rsidRPr="00F33951">
        <w:rPr>
          <w:sz w:val="20"/>
          <w:szCs w:val="20"/>
        </w:rPr>
        <w:t>.</w:t>
      </w:r>
    </w:p>
    <w:p w14:paraId="4D57373D" w14:textId="77777777" w:rsidR="00A3234B" w:rsidRPr="00F33951" w:rsidRDefault="00A3234B" w:rsidP="00F33951">
      <w:pPr>
        <w:jc w:val="both"/>
        <w:rPr>
          <w:sz w:val="20"/>
          <w:szCs w:val="20"/>
        </w:rPr>
      </w:pPr>
    </w:p>
    <w:p w14:paraId="25EEF16F" w14:textId="00BC5389" w:rsidR="00A3234B" w:rsidRPr="00F33951" w:rsidRDefault="008426E1" w:rsidP="00F33951">
      <w:pPr>
        <w:jc w:val="both"/>
        <w:rPr>
          <w:sz w:val="20"/>
          <w:szCs w:val="20"/>
        </w:rPr>
      </w:pPr>
      <w:proofErr w:type="spellStart"/>
      <w:ins w:id="312" w:author="Fong RERHANG" w:date="2021-12-08T16:48:00Z">
        <w:r>
          <w:rPr>
            <w:sz w:val="20"/>
            <w:szCs w:val="20"/>
          </w:rPr>
          <w:t>Niaj</w:t>
        </w:r>
        <w:proofErr w:type="spellEnd"/>
        <w:r>
          <w:rPr>
            <w:sz w:val="20"/>
            <w:szCs w:val="20"/>
          </w:rPr>
          <w:t xml:space="preserve"> </w:t>
        </w:r>
      </w:ins>
      <w:del w:id="313" w:author="Fong RERHANG" w:date="2021-12-08T16:48:00Z">
        <w:r w:rsidR="00210FF5" w:rsidRPr="00F33951" w:rsidDel="008426E1">
          <w:rPr>
            <w:sz w:val="20"/>
            <w:szCs w:val="20"/>
          </w:rPr>
          <w:delText>H</w:delText>
        </w:r>
      </w:del>
      <w:proofErr w:type="spellStart"/>
      <w:ins w:id="314" w:author="Fong RERHANG" w:date="2021-12-08T16:48:00Z">
        <w:r>
          <w:rPr>
            <w:sz w:val="20"/>
            <w:szCs w:val="20"/>
          </w:rPr>
          <w:t>j</w:t>
        </w:r>
      </w:ins>
      <w:del w:id="315" w:author="Fong RERHANG" w:date="2021-12-08T16:48:00Z">
        <w:r w:rsidR="00AD166D" w:rsidRPr="00F33951" w:rsidDel="008426E1">
          <w:rPr>
            <w:sz w:val="20"/>
            <w:szCs w:val="20"/>
          </w:rPr>
          <w:delText>n</w:delText>
        </w:r>
      </w:del>
      <w:ins w:id="316" w:author="Fong RERHANG" w:date="2021-12-08T16:48:00Z">
        <w:r>
          <w:rPr>
            <w:sz w:val="20"/>
            <w:szCs w:val="20"/>
          </w:rPr>
          <w:t>hn</w:t>
        </w:r>
      </w:ins>
      <w:r w:rsidR="00AD166D" w:rsidRPr="00F33951">
        <w:rPr>
          <w:sz w:val="20"/>
          <w:szCs w:val="20"/>
        </w:rPr>
        <w:t>ub</w:t>
      </w:r>
      <w:proofErr w:type="spellEnd"/>
      <w:r w:rsidR="00AD166D" w:rsidRPr="00F33951">
        <w:rPr>
          <w:sz w:val="20"/>
          <w:szCs w:val="20"/>
        </w:rPr>
        <w:t xml:space="preserve"> no </w:t>
      </w:r>
      <w:proofErr w:type="spellStart"/>
      <w:r w:rsidR="00AD166D" w:rsidRPr="00F33951">
        <w:rPr>
          <w:sz w:val="20"/>
          <w:szCs w:val="20"/>
        </w:rPr>
        <w:t>txoj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kev</w:t>
      </w:r>
      <w:proofErr w:type="spellEnd"/>
      <w:r w:rsidR="00AD166D" w:rsidRPr="00F33951">
        <w:rPr>
          <w:sz w:val="20"/>
          <w:szCs w:val="20"/>
        </w:rPr>
        <w:t xml:space="preserve"> lag </w:t>
      </w:r>
      <w:proofErr w:type="spellStart"/>
      <w:r w:rsidR="00AD166D" w:rsidRPr="00F33951">
        <w:rPr>
          <w:sz w:val="20"/>
          <w:szCs w:val="20"/>
        </w:rPr>
        <w:t>luam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ntau</w:t>
      </w:r>
      <w:proofErr w:type="spellEnd"/>
      <w:r w:rsidR="00AD166D" w:rsidRPr="00F33951">
        <w:rPr>
          <w:sz w:val="20"/>
          <w:szCs w:val="20"/>
        </w:rPr>
        <w:t xml:space="preserve"> yam tau </w:t>
      </w:r>
      <w:proofErr w:type="spellStart"/>
      <w:r w:rsidR="00AD166D" w:rsidRPr="00F33951">
        <w:rPr>
          <w:sz w:val="20"/>
          <w:szCs w:val="20"/>
        </w:rPr>
        <w:t>xaiv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nyob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rau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hauv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cov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qus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thiab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F33951" w:rsidRPr="00F33951">
        <w:rPr>
          <w:sz w:val="20"/>
          <w:szCs w:val="20"/>
        </w:rPr>
        <w:t>nthuav</w:t>
      </w:r>
      <w:proofErr w:type="spellEnd"/>
      <w:r w:rsidR="00F33951" w:rsidRPr="00F33951">
        <w:rPr>
          <w:sz w:val="20"/>
          <w:szCs w:val="20"/>
        </w:rPr>
        <w:t xml:space="preserve"> </w:t>
      </w:r>
      <w:proofErr w:type="spellStart"/>
      <w:r w:rsidR="00F33951" w:rsidRPr="00F33951">
        <w:rPr>
          <w:sz w:val="20"/>
          <w:szCs w:val="20"/>
        </w:rPr>
        <w:t>tawm</w:t>
      </w:r>
      <w:proofErr w:type="spellEnd"/>
      <w:r w:rsidR="00AD166D" w:rsidRPr="00F33951">
        <w:rPr>
          <w:sz w:val="20"/>
          <w:szCs w:val="20"/>
        </w:rPr>
        <w:t xml:space="preserve"> los </w:t>
      </w:r>
      <w:proofErr w:type="spellStart"/>
      <w:r w:rsidR="00AD166D" w:rsidRPr="00F33951">
        <w:rPr>
          <w:sz w:val="20"/>
          <w:szCs w:val="20"/>
        </w:rPr>
        <w:t>ntawm</w:t>
      </w:r>
      <w:proofErr w:type="spellEnd"/>
      <w:r w:rsidR="00AD166D" w:rsidRPr="00F33951">
        <w:rPr>
          <w:sz w:val="20"/>
          <w:szCs w:val="20"/>
        </w:rPr>
        <w:t xml:space="preserve"> </w:t>
      </w:r>
      <w:del w:id="317" w:author="Fong RERHANG" w:date="2021-12-08T16:49:00Z">
        <w:r w:rsidR="00AD166D" w:rsidRPr="00F33951" w:rsidDel="008426E1">
          <w:rPr>
            <w:sz w:val="20"/>
            <w:szCs w:val="20"/>
          </w:rPr>
          <w:delText xml:space="preserve">cuttings </w:delText>
        </w:r>
      </w:del>
      <w:proofErr w:type="spellStart"/>
      <w:ins w:id="318" w:author="Fong RERHANG" w:date="2021-12-08T16:49:00Z">
        <w:r>
          <w:rPr>
            <w:sz w:val="20"/>
            <w:szCs w:val="20"/>
          </w:rPr>
          <w:t>kev</w:t>
        </w:r>
        <w:proofErr w:type="spellEnd"/>
        <w:r>
          <w:rPr>
            <w:sz w:val="20"/>
            <w:szCs w:val="20"/>
          </w:rPr>
          <w:t xml:space="preserve"> </w:t>
        </w:r>
        <w:proofErr w:type="spellStart"/>
        <w:r>
          <w:rPr>
            <w:sz w:val="20"/>
            <w:szCs w:val="20"/>
          </w:rPr>
          <w:t>txua</w:t>
        </w:r>
        <w:proofErr w:type="spellEnd"/>
        <w:r>
          <w:rPr>
            <w:sz w:val="20"/>
            <w:szCs w:val="20"/>
          </w:rPr>
          <w:t xml:space="preserve"> </w:t>
        </w:r>
        <w:proofErr w:type="spellStart"/>
        <w:r>
          <w:rPr>
            <w:sz w:val="20"/>
            <w:szCs w:val="20"/>
          </w:rPr>
          <w:t>ntoo</w:t>
        </w:r>
        <w:proofErr w:type="spellEnd"/>
        <w:r>
          <w:rPr>
            <w:sz w:val="20"/>
            <w:szCs w:val="20"/>
          </w:rPr>
          <w:t xml:space="preserve"> </w:t>
        </w:r>
      </w:ins>
      <w:r w:rsidR="00AD166D" w:rsidRPr="00F33951">
        <w:rPr>
          <w:sz w:val="20"/>
          <w:szCs w:val="20"/>
        </w:rPr>
        <w:t xml:space="preserve">los </w:t>
      </w:r>
      <w:proofErr w:type="spellStart"/>
      <w:r w:rsidR="00AD166D" w:rsidRPr="00F33951">
        <w:rPr>
          <w:sz w:val="20"/>
          <w:szCs w:val="20"/>
        </w:rPr>
        <w:t>yog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F33951" w:rsidRPr="00F33951">
        <w:rPr>
          <w:sz w:val="20"/>
          <w:szCs w:val="20"/>
        </w:rPr>
        <w:t>kev</w:t>
      </w:r>
      <w:proofErr w:type="spellEnd"/>
      <w:r w:rsidR="00F33951" w:rsidRPr="00F33951">
        <w:rPr>
          <w:sz w:val="20"/>
          <w:szCs w:val="20"/>
        </w:rPr>
        <w:t xml:space="preserve"> </w:t>
      </w:r>
      <w:proofErr w:type="spellStart"/>
      <w:r w:rsidR="00F33951" w:rsidRPr="00F33951">
        <w:rPr>
          <w:sz w:val="20"/>
          <w:szCs w:val="20"/>
        </w:rPr>
        <w:t>txiav</w:t>
      </w:r>
      <w:proofErr w:type="spellEnd"/>
      <w:r w:rsidR="00F33951" w:rsidRPr="00F33951">
        <w:rPr>
          <w:sz w:val="20"/>
          <w:szCs w:val="20"/>
        </w:rPr>
        <w:t xml:space="preserve"> </w:t>
      </w:r>
      <w:proofErr w:type="spellStart"/>
      <w:r w:rsidR="00F33951" w:rsidRPr="00F33951">
        <w:rPr>
          <w:sz w:val="20"/>
          <w:szCs w:val="20"/>
        </w:rPr>
        <w:t>hauv</w:t>
      </w:r>
      <w:proofErr w:type="spellEnd"/>
      <w:r w:rsidR="00F33951" w:rsidRPr="00F33951">
        <w:rPr>
          <w:sz w:val="20"/>
          <w:szCs w:val="20"/>
        </w:rPr>
        <w:t xml:space="preserve"> paus</w:t>
      </w:r>
      <w:r w:rsidR="00AD166D" w:rsidRPr="00F33951">
        <w:rPr>
          <w:sz w:val="20"/>
          <w:szCs w:val="20"/>
        </w:rPr>
        <w:t xml:space="preserve">. Kev </w:t>
      </w:r>
      <w:proofErr w:type="spellStart"/>
      <w:r w:rsidR="00AD166D" w:rsidRPr="00F33951">
        <w:rPr>
          <w:sz w:val="20"/>
          <w:szCs w:val="20"/>
        </w:rPr>
        <w:t>ua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hauj</w:t>
      </w:r>
      <w:proofErr w:type="spellEnd"/>
      <w:r w:rsidR="00F33951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lwm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txuas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ntxiv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ntawm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cov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tsev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kawm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tseem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ceeb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txhawm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rau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txheeb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xyuas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qhov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nyuaj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thiab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muaj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txiaj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ntsig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ntau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dua</w:t>
      </w:r>
      <w:proofErr w:type="spellEnd"/>
      <w:r w:rsidR="00AD166D" w:rsidRPr="00F33951">
        <w:rPr>
          <w:sz w:val="20"/>
          <w:szCs w:val="20"/>
        </w:rPr>
        <w:t xml:space="preserve">. </w:t>
      </w:r>
      <w:proofErr w:type="spellStart"/>
      <w:ins w:id="319" w:author="Fong RERHANG" w:date="2021-12-08T16:50:00Z">
        <w:r>
          <w:rPr>
            <w:sz w:val="20"/>
            <w:szCs w:val="20"/>
          </w:rPr>
          <w:t>Cov</w:t>
        </w:r>
        <w:proofErr w:type="spellEnd"/>
        <w:r>
          <w:rPr>
            <w:sz w:val="20"/>
            <w:szCs w:val="20"/>
          </w:rPr>
          <w:t xml:space="preserve"> </w:t>
        </w:r>
        <w:proofErr w:type="spellStart"/>
        <w:r>
          <w:rPr>
            <w:sz w:val="20"/>
            <w:szCs w:val="20"/>
          </w:rPr>
          <w:t>neeg</w:t>
        </w:r>
        <w:proofErr w:type="spellEnd"/>
        <w:r>
          <w:rPr>
            <w:sz w:val="20"/>
            <w:szCs w:val="20"/>
          </w:rPr>
          <w:t xml:space="preserve"> </w:t>
        </w:r>
        <w:proofErr w:type="spellStart"/>
        <w:r>
          <w:rPr>
            <w:sz w:val="20"/>
            <w:szCs w:val="20"/>
          </w:rPr>
          <w:t>nyiam</w:t>
        </w:r>
      </w:ins>
      <w:proofErr w:type="spellEnd"/>
      <w:ins w:id="320" w:author="Fong RERHANG" w:date="2021-12-08T16:51:00Z">
        <w:r>
          <w:rPr>
            <w:sz w:val="20"/>
            <w:szCs w:val="20"/>
          </w:rPr>
          <w:t xml:space="preserve"> </w:t>
        </w:r>
        <w:proofErr w:type="spellStart"/>
        <w:r>
          <w:rPr>
            <w:sz w:val="20"/>
            <w:szCs w:val="20"/>
          </w:rPr>
          <w:t>kev</w:t>
        </w:r>
        <w:proofErr w:type="spellEnd"/>
        <w:r>
          <w:rPr>
            <w:sz w:val="20"/>
            <w:szCs w:val="20"/>
          </w:rPr>
          <w:t xml:space="preserve"> cog </w:t>
        </w:r>
        <w:proofErr w:type="spellStart"/>
        <w:r>
          <w:rPr>
            <w:sz w:val="20"/>
            <w:szCs w:val="20"/>
          </w:rPr>
          <w:t>txiv</w:t>
        </w:r>
        <w:proofErr w:type="spellEnd"/>
        <w:r>
          <w:rPr>
            <w:sz w:val="20"/>
            <w:szCs w:val="20"/>
          </w:rPr>
          <w:t xml:space="preserve"> elderberry tau </w:t>
        </w:r>
        <w:proofErr w:type="spellStart"/>
        <w:r>
          <w:rPr>
            <w:sz w:val="20"/>
            <w:szCs w:val="20"/>
          </w:rPr>
          <w:t>tshuaj</w:t>
        </w:r>
        <w:proofErr w:type="spellEnd"/>
        <w:r>
          <w:rPr>
            <w:sz w:val="20"/>
            <w:szCs w:val="20"/>
          </w:rPr>
          <w:t xml:space="preserve"> </w:t>
        </w:r>
        <w:proofErr w:type="spellStart"/>
        <w:r>
          <w:rPr>
            <w:sz w:val="20"/>
            <w:szCs w:val="20"/>
          </w:rPr>
          <w:t>saib</w:t>
        </w:r>
        <w:proofErr w:type="spellEnd"/>
        <w:r>
          <w:rPr>
            <w:sz w:val="20"/>
            <w:szCs w:val="20"/>
          </w:rPr>
          <w:t xml:space="preserve"> </w:t>
        </w:r>
        <w:proofErr w:type="spellStart"/>
        <w:r>
          <w:rPr>
            <w:sz w:val="20"/>
            <w:szCs w:val="20"/>
          </w:rPr>
          <w:t>ntxiv</w:t>
        </w:r>
      </w:ins>
      <w:proofErr w:type="spellEnd"/>
      <w:ins w:id="321" w:author="Fong RERHANG" w:date="2021-12-08T16:52:00Z">
        <w:r>
          <w:rPr>
            <w:sz w:val="20"/>
            <w:szCs w:val="20"/>
          </w:rPr>
          <w:t xml:space="preserve"> </w:t>
        </w:r>
      </w:ins>
      <w:del w:id="322" w:author="Fong RERHANG" w:date="2021-12-08T16:52:00Z">
        <w:r w:rsidR="00AD166D" w:rsidRPr="00F33951" w:rsidDel="008426E1">
          <w:rPr>
            <w:sz w:val="20"/>
            <w:szCs w:val="20"/>
          </w:rPr>
          <w:delText xml:space="preserve">Adventurous elderberry aficionados txuas ntxiv txheeb xyuas </w:delText>
        </w:r>
      </w:del>
      <w:proofErr w:type="spellStart"/>
      <w:r w:rsidR="00AD166D" w:rsidRPr="00F33951">
        <w:rPr>
          <w:sz w:val="20"/>
          <w:szCs w:val="20"/>
        </w:rPr>
        <w:t>thiab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nthuav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tawm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ntau</w:t>
      </w:r>
      <w:proofErr w:type="spellEnd"/>
      <w:r w:rsidR="00AD166D" w:rsidRPr="00F33951">
        <w:rPr>
          <w:sz w:val="20"/>
          <w:szCs w:val="20"/>
        </w:rPr>
        <w:t xml:space="preserve"> yam </w:t>
      </w:r>
      <w:proofErr w:type="spellStart"/>
      <w:r w:rsidR="00AD166D" w:rsidRPr="00F33951">
        <w:rPr>
          <w:sz w:val="20"/>
          <w:szCs w:val="20"/>
        </w:rPr>
        <w:t>hauv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cheeb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tsam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uas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tej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zaum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yuav</w:t>
      </w:r>
      <w:proofErr w:type="spellEnd"/>
      <w:r w:rsidR="00AD166D" w:rsidRPr="00F33951">
        <w:rPr>
          <w:sz w:val="20"/>
          <w:szCs w:val="20"/>
        </w:rPr>
        <w:t xml:space="preserve"> zoo </w:t>
      </w:r>
      <w:proofErr w:type="spellStart"/>
      <w:r w:rsidR="00AD166D" w:rsidRPr="00F33951">
        <w:rPr>
          <w:sz w:val="20"/>
          <w:szCs w:val="20"/>
        </w:rPr>
        <w:t>dua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rau</w:t>
      </w:r>
      <w:proofErr w:type="spellEnd"/>
      <w:r w:rsidR="00AD166D" w:rsidRPr="00F33951">
        <w:rPr>
          <w:sz w:val="20"/>
          <w:szCs w:val="20"/>
        </w:rPr>
        <w:t xml:space="preserve"> </w:t>
      </w:r>
      <w:del w:id="323" w:author="Fong RERHANG" w:date="2021-12-08T16:52:00Z">
        <w:r w:rsidR="00AD166D" w:rsidRPr="00F33951" w:rsidDel="002B04CE">
          <w:rPr>
            <w:sz w:val="20"/>
            <w:szCs w:val="20"/>
          </w:rPr>
          <w:delText>kev nyab xeeb micro</w:delText>
        </w:r>
      </w:del>
      <w:proofErr w:type="spellStart"/>
      <w:ins w:id="324" w:author="Fong RERHANG" w:date="2021-12-08T16:52:00Z">
        <w:r w:rsidR="002B04CE">
          <w:rPr>
            <w:sz w:val="20"/>
            <w:szCs w:val="20"/>
          </w:rPr>
          <w:t>qhob</w:t>
        </w:r>
        <w:proofErr w:type="spellEnd"/>
        <w:r w:rsidR="002B04CE">
          <w:rPr>
            <w:sz w:val="20"/>
            <w:szCs w:val="20"/>
          </w:rPr>
          <w:t xml:space="preserve"> me </w:t>
        </w:r>
        <w:proofErr w:type="spellStart"/>
        <w:r w:rsidR="002B04CE">
          <w:rPr>
            <w:sz w:val="20"/>
            <w:szCs w:val="20"/>
          </w:rPr>
          <w:t>m</w:t>
        </w:r>
      </w:ins>
      <w:ins w:id="325" w:author="Fong RERHANG" w:date="2021-12-08T16:53:00Z">
        <w:r w:rsidR="002B04CE">
          <w:rPr>
            <w:sz w:val="20"/>
            <w:szCs w:val="20"/>
          </w:rPr>
          <w:t>e</w:t>
        </w:r>
      </w:ins>
      <w:proofErr w:type="spellEnd"/>
      <w:r w:rsidR="00AD166D" w:rsidRPr="00F33951">
        <w:rPr>
          <w:sz w:val="20"/>
          <w:szCs w:val="20"/>
        </w:rPr>
        <w:t xml:space="preserve"> los</w:t>
      </w:r>
      <w:ins w:id="326" w:author="Fong RERHANG" w:date="2021-12-08T16:53:00Z">
        <w:r w:rsidR="002B04CE">
          <w:rPr>
            <w:sz w:val="20"/>
            <w:szCs w:val="20"/>
          </w:rPr>
          <w:t xml:space="preserve"> </w:t>
        </w:r>
      </w:ins>
      <w:r w:rsidR="00AD166D" w:rsidRPr="00F33951">
        <w:rPr>
          <w:sz w:val="20"/>
          <w:szCs w:val="20"/>
        </w:rPr>
        <w:t xml:space="preserve">sis </w:t>
      </w:r>
      <w:proofErr w:type="spellStart"/>
      <w:r w:rsidR="00AD166D" w:rsidRPr="00F33951">
        <w:rPr>
          <w:sz w:val="20"/>
          <w:szCs w:val="20"/>
        </w:rPr>
        <w:t>ntau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dua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tiv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thaiv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kab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tsuag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thiab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kab</w:t>
      </w:r>
      <w:proofErr w:type="spellEnd"/>
      <w:r w:rsidR="00AD166D" w:rsidRPr="00F33951">
        <w:rPr>
          <w:sz w:val="20"/>
          <w:szCs w:val="20"/>
        </w:rPr>
        <w:t xml:space="preserve"> mob </w:t>
      </w:r>
      <w:proofErr w:type="spellStart"/>
      <w:r w:rsidR="00AD166D" w:rsidRPr="00F33951">
        <w:rPr>
          <w:sz w:val="20"/>
          <w:szCs w:val="20"/>
        </w:rPr>
        <w:t>siab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dua</w:t>
      </w:r>
      <w:proofErr w:type="spellEnd"/>
      <w:r w:rsidR="00AD166D" w:rsidRPr="00F33951">
        <w:rPr>
          <w:sz w:val="20"/>
          <w:szCs w:val="20"/>
        </w:rPr>
        <w:t xml:space="preserve"> li </w:t>
      </w:r>
      <w:proofErr w:type="spellStart"/>
      <w:r w:rsidR="00AD166D" w:rsidRPr="00F33951">
        <w:rPr>
          <w:sz w:val="20"/>
          <w:szCs w:val="20"/>
        </w:rPr>
        <w:t>cov</w:t>
      </w:r>
      <w:proofErr w:type="spellEnd"/>
      <w:r w:rsidR="00AD166D" w:rsidRPr="00F33951">
        <w:rPr>
          <w:sz w:val="20"/>
          <w:szCs w:val="20"/>
        </w:rPr>
        <w:t xml:space="preserve"> </w:t>
      </w:r>
      <w:ins w:id="327" w:author="Fong RERHANG" w:date="2021-12-08T16:53:00Z">
        <w:r w:rsidR="002B04CE">
          <w:rPr>
            <w:sz w:val="20"/>
            <w:szCs w:val="20"/>
          </w:rPr>
          <w:t xml:space="preserve">cog </w:t>
        </w:r>
        <w:proofErr w:type="spellStart"/>
        <w:r w:rsidR="002B04CE">
          <w:rPr>
            <w:sz w:val="20"/>
            <w:szCs w:val="20"/>
          </w:rPr>
          <w:t>ua</w:t>
        </w:r>
        <w:proofErr w:type="spellEnd"/>
        <w:r w:rsidR="002B04CE">
          <w:rPr>
            <w:sz w:val="20"/>
            <w:szCs w:val="20"/>
          </w:rPr>
          <w:t xml:space="preserve"> lam </w:t>
        </w:r>
      </w:ins>
      <w:del w:id="328" w:author="Fong RERHANG" w:date="2021-12-08T16:53:00Z">
        <w:r w:rsidR="00AD166D" w:rsidRPr="00F33951" w:rsidDel="002B04CE">
          <w:rPr>
            <w:sz w:val="20"/>
            <w:szCs w:val="20"/>
          </w:rPr>
          <w:delText xml:space="preserve">hom </w:delText>
        </w:r>
      </w:del>
      <w:r w:rsidR="00AD166D" w:rsidRPr="00F33951">
        <w:rPr>
          <w:sz w:val="20"/>
          <w:szCs w:val="20"/>
        </w:rPr>
        <w:t xml:space="preserve">lag </w:t>
      </w:r>
      <w:proofErr w:type="spellStart"/>
      <w:r w:rsidR="00AD166D" w:rsidRPr="00F33951">
        <w:rPr>
          <w:sz w:val="20"/>
          <w:szCs w:val="20"/>
        </w:rPr>
        <w:t>luam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loj</w:t>
      </w:r>
      <w:proofErr w:type="spellEnd"/>
      <w:r w:rsidR="00AD166D" w:rsidRPr="00F33951">
        <w:rPr>
          <w:sz w:val="20"/>
          <w:szCs w:val="20"/>
        </w:rPr>
        <w:t>.</w:t>
      </w:r>
    </w:p>
    <w:p w14:paraId="5AB0F3BC" w14:textId="77777777" w:rsidR="00A3234B" w:rsidRPr="00F33951" w:rsidRDefault="00A3234B" w:rsidP="00F33951">
      <w:pPr>
        <w:jc w:val="both"/>
        <w:rPr>
          <w:sz w:val="20"/>
          <w:szCs w:val="20"/>
        </w:rPr>
      </w:pPr>
    </w:p>
    <w:p w14:paraId="518346EB" w14:textId="20A480E3" w:rsidR="00A3234B" w:rsidRPr="00F33951" w:rsidRDefault="00AD166D" w:rsidP="00F33951">
      <w:pPr>
        <w:jc w:val="both"/>
        <w:rPr>
          <w:sz w:val="20"/>
          <w:szCs w:val="20"/>
        </w:rPr>
      </w:pPr>
      <w:proofErr w:type="spellStart"/>
      <w:r w:rsidRPr="00F33951">
        <w:rPr>
          <w:sz w:val="20"/>
          <w:szCs w:val="20"/>
        </w:rPr>
        <w:t>Muaj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ntau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qhov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kev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siv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zog</w:t>
      </w:r>
      <w:proofErr w:type="spellEnd"/>
      <w:r w:rsidRPr="00F33951">
        <w:rPr>
          <w:sz w:val="20"/>
          <w:szCs w:val="20"/>
        </w:rPr>
        <w:t xml:space="preserve"> los </w:t>
      </w:r>
      <w:proofErr w:type="spellStart"/>
      <w:r w:rsidRPr="00F33951">
        <w:rPr>
          <w:sz w:val="20"/>
          <w:szCs w:val="20"/>
        </w:rPr>
        <w:t>nrhiav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cov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txiv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hmab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txiv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ntoo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uas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tuaj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yeem</w:t>
      </w:r>
      <w:proofErr w:type="spellEnd"/>
      <w:r w:rsidRPr="00F33951">
        <w:rPr>
          <w:sz w:val="20"/>
          <w:szCs w:val="20"/>
        </w:rPr>
        <w:t xml:space="preserve"> </w:t>
      </w:r>
      <w:del w:id="329" w:author="Fong RERHANG" w:date="2021-12-08T16:55:00Z">
        <w:r w:rsidRPr="00F33951" w:rsidDel="002B04CE">
          <w:rPr>
            <w:sz w:val="20"/>
            <w:szCs w:val="20"/>
          </w:rPr>
          <w:delText>ua hauj</w:delText>
        </w:r>
        <w:r w:rsidR="00F33951" w:rsidRPr="00F33951" w:rsidDel="002B04CE">
          <w:rPr>
            <w:sz w:val="20"/>
            <w:szCs w:val="20"/>
          </w:rPr>
          <w:delText xml:space="preserve"> </w:delText>
        </w:r>
        <w:r w:rsidRPr="00F33951" w:rsidDel="002B04CE">
          <w:rPr>
            <w:sz w:val="20"/>
            <w:szCs w:val="20"/>
          </w:rPr>
          <w:delText>lwm</w:delText>
        </w:r>
      </w:del>
      <w:proofErr w:type="spellStart"/>
      <w:ins w:id="330" w:author="Fong RERHANG" w:date="2021-12-08T16:55:00Z">
        <w:r w:rsidR="002B04CE">
          <w:rPr>
            <w:sz w:val="20"/>
            <w:szCs w:val="20"/>
          </w:rPr>
          <w:t>sau</w:t>
        </w:r>
        <w:proofErr w:type="spellEnd"/>
        <w:r w:rsidR="002B04CE">
          <w:rPr>
            <w:sz w:val="20"/>
            <w:szCs w:val="20"/>
          </w:rPr>
          <w:t xml:space="preserve"> </w:t>
        </w:r>
        <w:proofErr w:type="spellStart"/>
        <w:r w:rsidR="002B04CE">
          <w:rPr>
            <w:sz w:val="20"/>
            <w:szCs w:val="20"/>
          </w:rPr>
          <w:t>qoob</w:t>
        </w:r>
        <w:proofErr w:type="spellEnd"/>
        <w:r w:rsidR="002B04CE">
          <w:rPr>
            <w:sz w:val="20"/>
            <w:szCs w:val="20"/>
          </w:rPr>
          <w:t xml:space="preserve"> loos</w:t>
        </w:r>
      </w:ins>
      <w:r w:rsidRPr="00F33951">
        <w:rPr>
          <w:sz w:val="20"/>
          <w:szCs w:val="20"/>
        </w:rPr>
        <w:t xml:space="preserve"> tau zoo. </w:t>
      </w:r>
      <w:proofErr w:type="spellStart"/>
      <w:r w:rsidRPr="00F33951">
        <w:rPr>
          <w:sz w:val="20"/>
          <w:szCs w:val="20"/>
        </w:rPr>
        <w:t>Ib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qho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kev</w:t>
      </w:r>
      <w:proofErr w:type="spellEnd"/>
      <w:r w:rsidRPr="00F33951">
        <w:rPr>
          <w:sz w:val="20"/>
          <w:szCs w:val="20"/>
        </w:rPr>
        <w:t xml:space="preserve"> </w:t>
      </w:r>
      <w:del w:id="331" w:author="Fong RERHANG" w:date="2021-12-08T17:30:00Z">
        <w:r w:rsidRPr="00F33951" w:rsidDel="004247C6">
          <w:rPr>
            <w:sz w:val="20"/>
            <w:szCs w:val="20"/>
          </w:rPr>
          <w:delText>sib tw loj ntawm kev sau tshuab</w:delText>
        </w:r>
      </w:del>
      <w:proofErr w:type="spellStart"/>
      <w:ins w:id="332" w:author="Fong RERHANG" w:date="2021-12-08T17:30:00Z">
        <w:r w:rsidR="004247C6">
          <w:rPr>
            <w:sz w:val="20"/>
            <w:szCs w:val="20"/>
          </w:rPr>
          <w:t>nyuaj</w:t>
        </w:r>
      </w:ins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yog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tias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thaum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cov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txiv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hmab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txiv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ntoo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siav</w:t>
      </w:r>
      <w:proofErr w:type="spellEnd"/>
      <w:r w:rsidRPr="00F33951">
        <w:rPr>
          <w:sz w:val="20"/>
          <w:szCs w:val="20"/>
        </w:rPr>
        <w:t xml:space="preserve"> tag </w:t>
      </w:r>
      <w:proofErr w:type="spellStart"/>
      <w:r w:rsidRPr="00F33951">
        <w:rPr>
          <w:sz w:val="20"/>
          <w:szCs w:val="20"/>
        </w:rPr>
        <w:t>nrho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lawv</w:t>
      </w:r>
      <w:proofErr w:type="spellEnd"/>
      <w:r w:rsidRPr="00F33951">
        <w:rPr>
          <w:sz w:val="20"/>
          <w:szCs w:val="20"/>
        </w:rPr>
        <w:t xml:space="preserve"> zoo li </w:t>
      </w:r>
      <w:proofErr w:type="spellStart"/>
      <w:r w:rsidRPr="00F33951">
        <w:rPr>
          <w:sz w:val="20"/>
          <w:szCs w:val="20"/>
        </w:rPr>
        <w:t>poob</w:t>
      </w:r>
      <w:proofErr w:type="spellEnd"/>
      <w:r w:rsidRPr="00F33951">
        <w:rPr>
          <w:sz w:val="20"/>
          <w:szCs w:val="20"/>
        </w:rPr>
        <w:t xml:space="preserve"> los </w:t>
      </w:r>
      <w:proofErr w:type="spellStart"/>
      <w:r w:rsidRPr="00F33951">
        <w:rPr>
          <w:sz w:val="20"/>
          <w:szCs w:val="20"/>
        </w:rPr>
        <w:t>ntawm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pawg</w:t>
      </w:r>
      <w:proofErr w:type="spellEnd"/>
      <w:r w:rsidRPr="00F33951">
        <w:rPr>
          <w:sz w:val="20"/>
          <w:szCs w:val="20"/>
        </w:rPr>
        <w:t>, los</w:t>
      </w:r>
      <w:r w:rsidR="00F33951" w:rsidRPr="00F33951">
        <w:rPr>
          <w:sz w:val="20"/>
          <w:szCs w:val="20"/>
        </w:rPr>
        <w:t xml:space="preserve"> </w:t>
      </w:r>
      <w:r w:rsidRPr="00F33951">
        <w:rPr>
          <w:sz w:val="20"/>
          <w:szCs w:val="20"/>
        </w:rPr>
        <w:t>sis "</w:t>
      </w:r>
      <w:proofErr w:type="spellStart"/>
      <w:r w:rsidR="00F33951" w:rsidRPr="00F33951">
        <w:rPr>
          <w:sz w:val="20"/>
          <w:szCs w:val="20"/>
        </w:rPr>
        <w:t>puv</w:t>
      </w:r>
      <w:proofErr w:type="spellEnd"/>
      <w:r w:rsidRPr="00F33951">
        <w:rPr>
          <w:sz w:val="20"/>
          <w:szCs w:val="20"/>
        </w:rPr>
        <w:t xml:space="preserve">." </w:t>
      </w:r>
      <w:proofErr w:type="spellStart"/>
      <w:r w:rsidRPr="00F33951">
        <w:rPr>
          <w:sz w:val="20"/>
          <w:szCs w:val="20"/>
        </w:rPr>
        <w:t>Lwm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qhov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kev</w:t>
      </w:r>
      <w:proofErr w:type="spellEnd"/>
      <w:r w:rsidRPr="00F33951">
        <w:rPr>
          <w:sz w:val="20"/>
          <w:szCs w:val="20"/>
        </w:rPr>
        <w:t xml:space="preserve"> sib </w:t>
      </w:r>
      <w:proofErr w:type="spellStart"/>
      <w:r w:rsidRPr="00F33951">
        <w:rPr>
          <w:sz w:val="20"/>
          <w:szCs w:val="20"/>
        </w:rPr>
        <w:t>tw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muaj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xws</w:t>
      </w:r>
      <w:proofErr w:type="spellEnd"/>
      <w:r w:rsidRPr="00F33951">
        <w:rPr>
          <w:sz w:val="20"/>
          <w:szCs w:val="20"/>
        </w:rPr>
        <w:t xml:space="preserve"> li </w:t>
      </w:r>
      <w:proofErr w:type="spellStart"/>
      <w:r w:rsidRPr="00F33951">
        <w:rPr>
          <w:sz w:val="20"/>
          <w:szCs w:val="20"/>
        </w:rPr>
        <w:t>cov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qauv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ntawm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lub</w:t>
      </w:r>
      <w:proofErr w:type="spellEnd"/>
      <w:r w:rsidRPr="00F33951">
        <w:rPr>
          <w:sz w:val="20"/>
          <w:szCs w:val="20"/>
        </w:rPr>
        <w:t xml:space="preserve"> </w:t>
      </w:r>
      <w:del w:id="333" w:author="Fong RERHANG" w:date="2021-12-08T17:31:00Z">
        <w:r w:rsidRPr="00F33951" w:rsidDel="004247C6">
          <w:rPr>
            <w:sz w:val="20"/>
            <w:szCs w:val="20"/>
          </w:rPr>
          <w:delText>kaus</w:delText>
        </w:r>
      </w:del>
      <w:proofErr w:type="spellStart"/>
      <w:ins w:id="334" w:author="Fong RERHANG" w:date="2021-12-08T17:31:00Z">
        <w:r w:rsidR="004247C6">
          <w:rPr>
            <w:sz w:val="20"/>
            <w:szCs w:val="20"/>
          </w:rPr>
          <w:t>ceg</w:t>
        </w:r>
        <w:proofErr w:type="spellEnd"/>
        <w:r w:rsidR="004247C6">
          <w:rPr>
            <w:sz w:val="20"/>
            <w:szCs w:val="20"/>
          </w:rPr>
          <w:t xml:space="preserve"> </w:t>
        </w:r>
        <w:proofErr w:type="spellStart"/>
        <w:r w:rsidR="004247C6">
          <w:rPr>
            <w:sz w:val="20"/>
            <w:szCs w:val="20"/>
          </w:rPr>
          <w:t>txiv</w:t>
        </w:r>
      </w:ins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thiab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qhov</w:t>
      </w:r>
      <w:proofErr w:type="spellEnd"/>
      <w:ins w:id="335" w:author="Fong RERHANG" w:date="2021-12-08T17:32:00Z">
        <w:r w:rsidR="004247C6">
          <w:rPr>
            <w:sz w:val="20"/>
            <w:szCs w:val="20"/>
          </w:rPr>
          <w:t xml:space="preserve"> </w:t>
        </w:r>
        <w:proofErr w:type="spellStart"/>
        <w:r w:rsidR="004247C6">
          <w:rPr>
            <w:sz w:val="20"/>
            <w:szCs w:val="20"/>
          </w:rPr>
          <w:t>siav</w:t>
        </w:r>
      </w:ins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tsis</w:t>
      </w:r>
      <w:proofErr w:type="spellEnd"/>
      <w:r w:rsidRPr="00F33951">
        <w:rPr>
          <w:sz w:val="20"/>
          <w:szCs w:val="20"/>
        </w:rPr>
        <w:t xml:space="preserve"> sib </w:t>
      </w:r>
      <w:proofErr w:type="spellStart"/>
      <w:r w:rsidRPr="00F33951">
        <w:rPr>
          <w:sz w:val="20"/>
          <w:szCs w:val="20"/>
        </w:rPr>
        <w:t>xws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ntawm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cov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ins w:id="336" w:author="Fong RERHANG" w:date="2021-12-08T17:32:00Z">
        <w:r w:rsidR="004247C6">
          <w:rPr>
            <w:sz w:val="20"/>
            <w:szCs w:val="20"/>
          </w:rPr>
          <w:t>ceg</w:t>
        </w:r>
        <w:proofErr w:type="spellEnd"/>
        <w:r w:rsidR="004247C6">
          <w:rPr>
            <w:sz w:val="20"/>
            <w:szCs w:val="20"/>
          </w:rPr>
          <w:t xml:space="preserve"> </w:t>
        </w:r>
        <w:proofErr w:type="spellStart"/>
        <w:r w:rsidR="004247C6">
          <w:rPr>
            <w:sz w:val="20"/>
            <w:szCs w:val="20"/>
          </w:rPr>
          <w:t>txiv</w:t>
        </w:r>
        <w:proofErr w:type="spellEnd"/>
        <w:r w:rsidR="004247C6">
          <w:rPr>
            <w:sz w:val="20"/>
            <w:szCs w:val="20"/>
          </w:rPr>
          <w:t>.</w:t>
        </w:r>
      </w:ins>
      <w:del w:id="337" w:author="Fong RERHANG" w:date="2021-12-08T17:32:00Z">
        <w:r w:rsidRPr="00F33951" w:rsidDel="004247C6">
          <w:rPr>
            <w:sz w:val="20"/>
            <w:szCs w:val="20"/>
          </w:rPr>
          <w:delText>umbels.</w:delText>
        </w:r>
      </w:del>
    </w:p>
    <w:p w14:paraId="3444741F" w14:textId="77777777" w:rsidR="00A3234B" w:rsidRPr="00F33951" w:rsidRDefault="00A3234B" w:rsidP="00F33951">
      <w:pPr>
        <w:jc w:val="both"/>
        <w:rPr>
          <w:sz w:val="20"/>
          <w:szCs w:val="20"/>
        </w:rPr>
      </w:pPr>
    </w:p>
    <w:p w14:paraId="41279F6E" w14:textId="79663F27" w:rsidR="00A3234B" w:rsidRDefault="00AD166D" w:rsidP="00F33951">
      <w:pPr>
        <w:jc w:val="both"/>
        <w:rPr>
          <w:sz w:val="24"/>
          <w:szCs w:val="24"/>
        </w:rPr>
      </w:pPr>
      <w:proofErr w:type="spellStart"/>
      <w:r w:rsidRPr="00F33951">
        <w:rPr>
          <w:sz w:val="20"/>
          <w:szCs w:val="20"/>
        </w:rPr>
        <w:t>Nws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yuav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tsum</w:t>
      </w:r>
      <w:proofErr w:type="spellEnd"/>
      <w:r w:rsidRPr="00F33951">
        <w:rPr>
          <w:sz w:val="20"/>
          <w:szCs w:val="20"/>
        </w:rPr>
        <w:t xml:space="preserve"> tau </w:t>
      </w:r>
      <w:proofErr w:type="spellStart"/>
      <w:r w:rsidRPr="00F33951">
        <w:rPr>
          <w:sz w:val="20"/>
          <w:szCs w:val="20"/>
        </w:rPr>
        <w:t>muab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sau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tseg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tias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cov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paub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ntau</w:t>
      </w:r>
      <w:proofErr w:type="spellEnd"/>
      <w:r w:rsidRPr="00F33951">
        <w:rPr>
          <w:sz w:val="20"/>
          <w:szCs w:val="20"/>
        </w:rPr>
        <w:t xml:space="preserve"> yam tau </w:t>
      </w:r>
      <w:proofErr w:type="spellStart"/>
      <w:r w:rsidRPr="00F33951">
        <w:rPr>
          <w:sz w:val="20"/>
          <w:szCs w:val="20"/>
        </w:rPr>
        <w:t>raug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kuaj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rau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="00F33951" w:rsidRPr="00F33951">
        <w:rPr>
          <w:sz w:val="20"/>
          <w:szCs w:val="20"/>
        </w:rPr>
        <w:t>tshuaj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teb</w:t>
      </w:r>
      <w:proofErr w:type="spellEnd"/>
      <w:r w:rsidR="00F33951" w:rsidRPr="00F33951">
        <w:rPr>
          <w:sz w:val="20"/>
          <w:szCs w:val="20"/>
        </w:rPr>
        <w:t xml:space="preserve"> </w:t>
      </w:r>
      <w:r w:rsidRPr="00F33951">
        <w:rPr>
          <w:sz w:val="20"/>
          <w:szCs w:val="20"/>
        </w:rPr>
        <w:t xml:space="preserve">chaw, </w:t>
      </w:r>
      <w:proofErr w:type="spellStart"/>
      <w:r w:rsidRPr="00F33951">
        <w:rPr>
          <w:sz w:val="20"/>
          <w:szCs w:val="20"/>
        </w:rPr>
        <w:t>ua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rau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lawv</w:t>
      </w:r>
      <w:proofErr w:type="spellEnd"/>
      <w:r w:rsidRPr="00F33951">
        <w:rPr>
          <w:sz w:val="20"/>
          <w:szCs w:val="20"/>
        </w:rPr>
        <w:t xml:space="preserve"> zoo </w:t>
      </w:r>
      <w:proofErr w:type="spellStart"/>
      <w:r w:rsidRPr="00F33951">
        <w:rPr>
          <w:sz w:val="20"/>
          <w:szCs w:val="20"/>
        </w:rPr>
        <w:t>dua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haum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rau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cov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khoom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tiav</w:t>
      </w:r>
      <w:proofErr w:type="spellEnd"/>
      <w:r w:rsidRPr="00F33951">
        <w:rPr>
          <w:sz w:val="20"/>
          <w:szCs w:val="20"/>
        </w:rPr>
        <w:t xml:space="preserve"> los </w:t>
      </w:r>
      <w:proofErr w:type="spellStart"/>
      <w:r w:rsidRPr="00F33951">
        <w:rPr>
          <w:sz w:val="20"/>
          <w:szCs w:val="20"/>
        </w:rPr>
        <w:t>yog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cov</w:t>
      </w:r>
      <w:proofErr w:type="spellEnd"/>
      <w:r w:rsidRPr="00F33951">
        <w:rPr>
          <w:sz w:val="20"/>
          <w:szCs w:val="20"/>
        </w:rPr>
        <w:t xml:space="preserve"> lag </w:t>
      </w:r>
      <w:proofErr w:type="spellStart"/>
      <w:r w:rsidRPr="00F33951">
        <w:rPr>
          <w:sz w:val="20"/>
          <w:szCs w:val="20"/>
        </w:rPr>
        <w:t>luam</w:t>
      </w:r>
      <w:proofErr w:type="spellEnd"/>
      <w:ins w:id="338" w:author="Fong RERHANG" w:date="2021-12-08T17:33:00Z">
        <w:r w:rsidR="004247C6">
          <w:rPr>
            <w:sz w:val="20"/>
            <w:szCs w:val="20"/>
          </w:rPr>
          <w:t xml:space="preserve"> </w:t>
        </w:r>
        <w:proofErr w:type="spellStart"/>
        <w:r w:rsidR="004247C6">
          <w:rPr>
            <w:sz w:val="20"/>
            <w:szCs w:val="20"/>
          </w:rPr>
          <w:t>muaj</w:t>
        </w:r>
        <w:proofErr w:type="spellEnd"/>
        <w:r w:rsidR="004247C6">
          <w:rPr>
            <w:sz w:val="20"/>
            <w:szCs w:val="20"/>
          </w:rPr>
          <w:t xml:space="preserve"> </w:t>
        </w:r>
        <w:proofErr w:type="spellStart"/>
        <w:r w:rsidR="004247C6">
          <w:rPr>
            <w:sz w:val="20"/>
            <w:szCs w:val="20"/>
          </w:rPr>
          <w:t>loj</w:t>
        </w:r>
        <w:proofErr w:type="spellEnd"/>
        <w:r w:rsidR="004247C6">
          <w:rPr>
            <w:sz w:val="20"/>
            <w:szCs w:val="20"/>
          </w:rPr>
          <w:t xml:space="preserve"> </w:t>
        </w:r>
        <w:proofErr w:type="spellStart"/>
        <w:r w:rsidR="004247C6">
          <w:rPr>
            <w:sz w:val="20"/>
            <w:szCs w:val="20"/>
          </w:rPr>
          <w:t>ntawm</w:t>
        </w:r>
        <w:proofErr w:type="spellEnd"/>
        <w:r w:rsidR="004247C6">
          <w:rPr>
            <w:sz w:val="20"/>
            <w:szCs w:val="20"/>
          </w:rPr>
          <w:t xml:space="preserve"> </w:t>
        </w:r>
        <w:proofErr w:type="spellStart"/>
        <w:r w:rsidR="004247C6">
          <w:rPr>
            <w:sz w:val="20"/>
            <w:szCs w:val="20"/>
          </w:rPr>
          <w:t>cov</w:t>
        </w:r>
        <w:proofErr w:type="spellEnd"/>
        <w:r w:rsidR="004247C6">
          <w:rPr>
            <w:sz w:val="20"/>
            <w:szCs w:val="20"/>
          </w:rPr>
          <w:t xml:space="preserve"> </w:t>
        </w:r>
        <w:proofErr w:type="spellStart"/>
        <w:r w:rsidR="004247C6">
          <w:rPr>
            <w:sz w:val="20"/>
            <w:szCs w:val="20"/>
          </w:rPr>
          <w:t>k</w:t>
        </w:r>
      </w:ins>
      <w:ins w:id="339" w:author="Fong RERHANG" w:date="2021-12-08T17:34:00Z">
        <w:r w:rsidR="004247C6">
          <w:rPr>
            <w:sz w:val="20"/>
            <w:szCs w:val="20"/>
          </w:rPr>
          <w:t>h</w:t>
        </w:r>
      </w:ins>
      <w:ins w:id="340" w:author="Fong RERHANG" w:date="2021-12-08T17:33:00Z">
        <w:r w:rsidR="004247C6">
          <w:rPr>
            <w:sz w:val="20"/>
            <w:szCs w:val="20"/>
          </w:rPr>
          <w:t>ws</w:t>
        </w:r>
      </w:ins>
      <w:proofErr w:type="spellEnd"/>
      <w:del w:id="341" w:author="Fong RERHANG" w:date="2021-12-08T17:34:00Z">
        <w:r w:rsidRPr="00F33951" w:rsidDel="004247C6">
          <w:rPr>
            <w:sz w:val="20"/>
            <w:szCs w:val="20"/>
          </w:rPr>
          <w:delText xml:space="preserve"> wholesale</w:delText>
        </w:r>
      </w:del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cov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khoom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noj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khoom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haus</w:t>
      </w:r>
      <w:proofErr w:type="spellEnd"/>
      <w:del w:id="342" w:author="Fong RERHANG" w:date="2021-12-08T17:34:00Z">
        <w:r w:rsidRPr="00F33951" w:rsidDel="004247C6">
          <w:rPr>
            <w:sz w:val="20"/>
            <w:szCs w:val="20"/>
          </w:rPr>
          <w:delText xml:space="preserve"> profile</w:delText>
        </w:r>
      </w:del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yog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ib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qho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tseem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ceeb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ntawm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kev</w:t>
      </w:r>
      <w:proofErr w:type="spellEnd"/>
      <w:r w:rsidRPr="00F33951">
        <w:rPr>
          <w:sz w:val="20"/>
          <w:szCs w:val="20"/>
        </w:rPr>
        <w:t xml:space="preserve"> lag </w:t>
      </w:r>
      <w:proofErr w:type="spellStart"/>
      <w:r w:rsidRPr="00F33951">
        <w:rPr>
          <w:sz w:val="20"/>
          <w:szCs w:val="20"/>
        </w:rPr>
        <w:t>luam</w:t>
      </w:r>
      <w:proofErr w:type="spellEnd"/>
      <w:ins w:id="343" w:author="Fong RERHANG" w:date="2021-12-08T17:34:00Z">
        <w:r w:rsidR="004247C6">
          <w:rPr>
            <w:sz w:val="20"/>
            <w:szCs w:val="20"/>
          </w:rPr>
          <w:t xml:space="preserve"> </w:t>
        </w:r>
        <w:proofErr w:type="spellStart"/>
        <w:r w:rsidR="004247C6">
          <w:rPr>
            <w:sz w:val="20"/>
            <w:szCs w:val="20"/>
          </w:rPr>
          <w:t>ntawm</w:t>
        </w:r>
        <w:proofErr w:type="spellEnd"/>
        <w:r w:rsidR="004247C6">
          <w:rPr>
            <w:sz w:val="20"/>
            <w:szCs w:val="20"/>
          </w:rPr>
          <w:t xml:space="preserve"> </w:t>
        </w:r>
        <w:proofErr w:type="spellStart"/>
        <w:r w:rsidR="004247C6">
          <w:rPr>
            <w:sz w:val="20"/>
            <w:szCs w:val="20"/>
          </w:rPr>
          <w:t>cov</w:t>
        </w:r>
        <w:proofErr w:type="spellEnd"/>
        <w:r w:rsidR="004247C6">
          <w:rPr>
            <w:sz w:val="20"/>
            <w:szCs w:val="20"/>
          </w:rPr>
          <w:t xml:space="preserve"> </w:t>
        </w:r>
        <w:proofErr w:type="spellStart"/>
        <w:r w:rsidR="004247C6">
          <w:rPr>
            <w:sz w:val="20"/>
            <w:szCs w:val="20"/>
          </w:rPr>
          <w:t>khws</w:t>
        </w:r>
      </w:ins>
      <w:proofErr w:type="spellEnd"/>
      <w:r w:rsidRPr="00F33951">
        <w:rPr>
          <w:sz w:val="20"/>
          <w:szCs w:val="20"/>
        </w:rPr>
        <w:t xml:space="preserve">, </w:t>
      </w:r>
      <w:proofErr w:type="spellStart"/>
      <w:r w:rsidRPr="00F33951">
        <w:rPr>
          <w:sz w:val="20"/>
          <w:szCs w:val="20"/>
        </w:rPr>
        <w:t>thaum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ins w:id="344" w:author="Fong RERHANG" w:date="2021-12-08T17:35:00Z">
        <w:r w:rsidR="004247C6">
          <w:rPr>
            <w:sz w:val="20"/>
            <w:szCs w:val="20"/>
          </w:rPr>
          <w:t>cov</w:t>
        </w:r>
        <w:proofErr w:type="spellEnd"/>
        <w:r w:rsidR="004247C6">
          <w:rPr>
            <w:sz w:val="20"/>
            <w:szCs w:val="20"/>
          </w:rPr>
          <w:t xml:space="preserve"> </w:t>
        </w:r>
        <w:proofErr w:type="spellStart"/>
        <w:r w:rsidR="004247C6">
          <w:rPr>
            <w:sz w:val="20"/>
            <w:szCs w:val="20"/>
          </w:rPr>
          <w:t>txiv</w:t>
        </w:r>
        <w:proofErr w:type="spellEnd"/>
        <w:r w:rsidR="004247C6">
          <w:rPr>
            <w:sz w:val="20"/>
            <w:szCs w:val="20"/>
          </w:rPr>
          <w:t xml:space="preserve"> </w:t>
        </w:r>
        <w:proofErr w:type="spellStart"/>
        <w:r w:rsidR="004247C6">
          <w:rPr>
            <w:sz w:val="20"/>
            <w:szCs w:val="20"/>
          </w:rPr>
          <w:t>ntoo</w:t>
        </w:r>
        <w:proofErr w:type="spellEnd"/>
        <w:r w:rsidR="004247C6">
          <w:rPr>
            <w:sz w:val="20"/>
            <w:szCs w:val="20"/>
          </w:rPr>
          <w:t xml:space="preserve"> </w:t>
        </w:r>
      </w:ins>
      <w:proofErr w:type="spellStart"/>
      <w:r w:rsidRPr="00F33951">
        <w:rPr>
          <w:sz w:val="20"/>
          <w:szCs w:val="20"/>
        </w:rPr>
        <w:t>lub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ins w:id="345" w:author="Fong RERHANG" w:date="2021-12-08T17:35:00Z">
        <w:r w:rsidR="004247C6">
          <w:rPr>
            <w:sz w:val="20"/>
            <w:szCs w:val="20"/>
          </w:rPr>
          <w:lastRenderedPageBreak/>
          <w:t>zej</w:t>
        </w:r>
        <w:proofErr w:type="spellEnd"/>
        <w:r w:rsidR="004247C6">
          <w:rPr>
            <w:sz w:val="20"/>
            <w:szCs w:val="20"/>
          </w:rPr>
          <w:t xml:space="preserve"> </w:t>
        </w:r>
      </w:ins>
      <w:r w:rsidRPr="00F33951">
        <w:rPr>
          <w:sz w:val="20"/>
          <w:szCs w:val="20"/>
        </w:rPr>
        <w:t xml:space="preserve">zos </w:t>
      </w:r>
      <w:del w:id="346" w:author="Fong RERHANG" w:date="2021-12-08T17:35:00Z">
        <w:r w:rsidRPr="00F33951" w:rsidDel="004247C6">
          <w:rPr>
            <w:sz w:val="20"/>
            <w:szCs w:val="20"/>
          </w:rPr>
          <w:delText>n</w:delText>
        </w:r>
      </w:del>
      <w:r w:rsidRPr="00F33951">
        <w:rPr>
          <w:sz w:val="20"/>
          <w:szCs w:val="20"/>
        </w:rPr>
        <w:t xml:space="preserve">tau </w:t>
      </w:r>
      <w:del w:id="347" w:author="Fong RERHANG" w:date="2021-12-08T17:35:00Z">
        <w:r w:rsidRPr="00F33951" w:rsidDel="004247C6">
          <w:rPr>
            <w:sz w:val="20"/>
            <w:szCs w:val="20"/>
          </w:rPr>
          <w:delText xml:space="preserve">yam yuav </w:delText>
        </w:r>
      </w:del>
      <w:r w:rsidRPr="00F33951">
        <w:rPr>
          <w:sz w:val="20"/>
          <w:szCs w:val="20"/>
        </w:rPr>
        <w:t xml:space="preserve">zoo </w:t>
      </w:r>
      <w:proofErr w:type="spellStart"/>
      <w:r w:rsidRPr="00F33951">
        <w:rPr>
          <w:sz w:val="20"/>
          <w:szCs w:val="20"/>
        </w:rPr>
        <w:t>dua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rau</w:t>
      </w:r>
      <w:proofErr w:type="spellEnd"/>
      <w:r w:rsidRPr="00F33951">
        <w:rPr>
          <w:sz w:val="20"/>
          <w:szCs w:val="20"/>
        </w:rPr>
        <w:t xml:space="preserve"> jams, jellies, syrups, </w:t>
      </w:r>
      <w:proofErr w:type="spellStart"/>
      <w:r w:rsidRPr="00F33951">
        <w:rPr>
          <w:sz w:val="20"/>
          <w:szCs w:val="20"/>
        </w:rPr>
        <w:t>thiab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lwm</w:t>
      </w:r>
      <w:proofErr w:type="spellEnd"/>
      <w:r w:rsidRPr="00F33951">
        <w:rPr>
          <w:sz w:val="20"/>
          <w:szCs w:val="20"/>
        </w:rPr>
        <w:t xml:space="preserve"> yam </w:t>
      </w:r>
      <w:proofErr w:type="spellStart"/>
      <w:r w:rsidRPr="00F33951">
        <w:rPr>
          <w:sz w:val="20"/>
          <w:szCs w:val="20"/>
        </w:rPr>
        <w:t>khoom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uas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tsis</w:t>
      </w:r>
      <w:proofErr w:type="spellEnd"/>
      <w:r w:rsidRPr="00F33951">
        <w:rPr>
          <w:sz w:val="20"/>
          <w:szCs w:val="20"/>
        </w:rPr>
        <w:t xml:space="preserve"> tau </w:t>
      </w:r>
      <w:proofErr w:type="spellStart"/>
      <w:r w:rsidRPr="00F33951">
        <w:rPr>
          <w:sz w:val="20"/>
          <w:szCs w:val="20"/>
        </w:rPr>
        <w:t>tshaj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tawm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rau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lawv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cov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txiaj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ntsig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kev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noj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qab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haus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huv</w:t>
      </w:r>
      <w:proofErr w:type="spellEnd"/>
      <w:r>
        <w:rPr>
          <w:sz w:val="24"/>
          <w:szCs w:val="24"/>
        </w:rPr>
        <w:t xml:space="preserve">. </w:t>
      </w:r>
    </w:p>
    <w:p w14:paraId="281C1475" w14:textId="02DBB3DD" w:rsidR="00A3234B" w:rsidRDefault="00A3234B">
      <w:pPr>
        <w:rPr>
          <w:sz w:val="24"/>
          <w:szCs w:val="24"/>
        </w:rPr>
      </w:pPr>
    </w:p>
    <w:p w14:paraId="418FC7E7" w14:textId="43F4BF9D" w:rsidR="00F33951" w:rsidRDefault="00F33951">
      <w:pPr>
        <w:rPr>
          <w:sz w:val="24"/>
          <w:szCs w:val="24"/>
        </w:rPr>
      </w:pPr>
    </w:p>
    <w:p w14:paraId="1F67BA96" w14:textId="696DCA15" w:rsidR="00F33951" w:rsidRDefault="00F33951">
      <w:pPr>
        <w:rPr>
          <w:sz w:val="24"/>
          <w:szCs w:val="24"/>
        </w:rPr>
      </w:pPr>
    </w:p>
    <w:p w14:paraId="33EE6D4F" w14:textId="5CE435D5" w:rsidR="00F33951" w:rsidRDefault="00F33951">
      <w:pPr>
        <w:rPr>
          <w:sz w:val="24"/>
          <w:szCs w:val="24"/>
        </w:rPr>
      </w:pPr>
    </w:p>
    <w:p w14:paraId="39F206D1" w14:textId="14FC62FC" w:rsidR="00F33951" w:rsidRDefault="00F33951">
      <w:pPr>
        <w:rPr>
          <w:sz w:val="24"/>
          <w:szCs w:val="24"/>
        </w:rPr>
      </w:pPr>
    </w:p>
    <w:p w14:paraId="316E15F8" w14:textId="674D9C50" w:rsidR="00F33951" w:rsidRDefault="00F33951">
      <w:pPr>
        <w:rPr>
          <w:sz w:val="24"/>
          <w:szCs w:val="24"/>
        </w:rPr>
      </w:pPr>
    </w:p>
    <w:p w14:paraId="2772A55F" w14:textId="743EEE19" w:rsidR="00F33951" w:rsidRDefault="00F33951">
      <w:pPr>
        <w:rPr>
          <w:sz w:val="24"/>
          <w:szCs w:val="24"/>
        </w:rPr>
      </w:pPr>
    </w:p>
    <w:p w14:paraId="2D4124F4" w14:textId="77777777" w:rsidR="00F33951" w:rsidRDefault="00F33951">
      <w:pPr>
        <w:rPr>
          <w:sz w:val="24"/>
          <w:szCs w:val="24"/>
        </w:rPr>
      </w:pPr>
    </w:p>
    <w:p w14:paraId="584989A5" w14:textId="77777777" w:rsidR="00A3234B" w:rsidRDefault="00A3234B">
      <w:pPr>
        <w:rPr>
          <w:sz w:val="24"/>
          <w:szCs w:val="24"/>
        </w:rPr>
      </w:pPr>
    </w:p>
    <w:p w14:paraId="1832612D" w14:textId="0571BB0A" w:rsidR="00A3234B" w:rsidRPr="00844EAD" w:rsidRDefault="00AD166D" w:rsidP="00844EAD">
      <w:pPr>
        <w:jc w:val="both"/>
        <w:rPr>
          <w:sz w:val="20"/>
          <w:szCs w:val="20"/>
        </w:rPr>
      </w:pPr>
      <w:r w:rsidRPr="00844EAD">
        <w:rPr>
          <w:sz w:val="20"/>
          <w:szCs w:val="20"/>
          <w:u w:val="single"/>
        </w:rPr>
        <w:t xml:space="preserve">Tau </w:t>
      </w:r>
      <w:proofErr w:type="spellStart"/>
      <w:r w:rsidRPr="00844EAD">
        <w:rPr>
          <w:sz w:val="20"/>
          <w:szCs w:val="20"/>
          <w:u w:val="single"/>
        </w:rPr>
        <w:t>cov</w:t>
      </w:r>
      <w:proofErr w:type="spellEnd"/>
      <w:r w:rsidRPr="00844EAD">
        <w:rPr>
          <w:sz w:val="20"/>
          <w:szCs w:val="20"/>
          <w:u w:val="single"/>
        </w:rPr>
        <w:t xml:space="preserve"> </w:t>
      </w:r>
      <w:del w:id="348" w:author="Fong RERHANG" w:date="2021-12-08T17:37:00Z">
        <w:r w:rsidRPr="00844EAD" w:rsidDel="004247C6">
          <w:rPr>
            <w:sz w:val="20"/>
            <w:szCs w:val="20"/>
            <w:u w:val="single"/>
          </w:rPr>
          <w:delText>nroj tsuag</w:delText>
        </w:r>
      </w:del>
      <w:proofErr w:type="spellStart"/>
      <w:ins w:id="349" w:author="Fong RERHANG" w:date="2021-12-08T17:37:00Z">
        <w:r w:rsidR="004247C6">
          <w:rPr>
            <w:sz w:val="20"/>
            <w:szCs w:val="20"/>
            <w:u w:val="single"/>
          </w:rPr>
          <w:t>ntoo</w:t>
        </w:r>
      </w:ins>
      <w:proofErr w:type="spellEnd"/>
      <w:r w:rsidRPr="00844EAD">
        <w:rPr>
          <w:sz w:val="20"/>
          <w:szCs w:val="20"/>
          <w:u w:val="single"/>
        </w:rPr>
        <w:t>:</w:t>
      </w:r>
    </w:p>
    <w:p w14:paraId="5FC6B3D8" w14:textId="4A7DCB5C" w:rsidR="00A3234B" w:rsidRPr="00844EAD" w:rsidRDefault="00AD166D" w:rsidP="00844EAD">
      <w:pPr>
        <w:jc w:val="both"/>
        <w:rPr>
          <w:sz w:val="20"/>
          <w:szCs w:val="20"/>
        </w:rPr>
      </w:pPr>
      <w:proofErr w:type="spellStart"/>
      <w:r w:rsidRPr="00844EAD">
        <w:rPr>
          <w:sz w:val="20"/>
          <w:szCs w:val="20"/>
        </w:rPr>
        <w:t>Muaj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ntau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tus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="00F52F06" w:rsidRPr="00844EAD">
        <w:rPr>
          <w:sz w:val="20"/>
          <w:szCs w:val="20"/>
        </w:rPr>
        <w:t>lej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ntawm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cov</w:t>
      </w:r>
      <w:proofErr w:type="spellEnd"/>
      <w:r w:rsidRPr="00844EAD">
        <w:rPr>
          <w:sz w:val="20"/>
          <w:szCs w:val="20"/>
        </w:rPr>
        <w:t xml:space="preserve"> lag </w:t>
      </w:r>
      <w:proofErr w:type="spellStart"/>
      <w:r w:rsidRPr="00844EAD">
        <w:rPr>
          <w:sz w:val="20"/>
          <w:szCs w:val="20"/>
        </w:rPr>
        <w:t>luam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="00F52F06" w:rsidRPr="00844EAD">
        <w:rPr>
          <w:sz w:val="20"/>
          <w:szCs w:val="20"/>
        </w:rPr>
        <w:t>xas</w:t>
      </w:r>
      <w:proofErr w:type="spellEnd"/>
      <w:r w:rsidR="00F52F06" w:rsidRPr="00844EAD">
        <w:rPr>
          <w:sz w:val="20"/>
          <w:szCs w:val="20"/>
        </w:rPr>
        <w:t xml:space="preserve"> </w:t>
      </w:r>
      <w:proofErr w:type="spellStart"/>
      <w:r w:rsidR="00F52F06" w:rsidRPr="00844EAD">
        <w:rPr>
          <w:sz w:val="20"/>
          <w:szCs w:val="20"/>
        </w:rPr>
        <w:t>khoom</w:t>
      </w:r>
      <w:proofErr w:type="spellEnd"/>
      <w:r w:rsidR="00F52F06" w:rsidRPr="00844EAD">
        <w:rPr>
          <w:sz w:val="20"/>
          <w:szCs w:val="20"/>
        </w:rPr>
        <w:t xml:space="preserve"> (</w:t>
      </w:r>
      <w:r w:rsidRPr="00844EAD">
        <w:rPr>
          <w:sz w:val="20"/>
          <w:szCs w:val="20"/>
        </w:rPr>
        <w:t>wholesale</w:t>
      </w:r>
      <w:r w:rsidR="00F52F06" w:rsidRPr="00844EAD">
        <w:rPr>
          <w:sz w:val="20"/>
          <w:szCs w:val="20"/>
        </w:rPr>
        <w:t>)</w:t>
      </w:r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cov</w:t>
      </w:r>
      <w:proofErr w:type="spellEnd"/>
      <w:r w:rsidRPr="00844EAD">
        <w:rPr>
          <w:sz w:val="20"/>
          <w:szCs w:val="20"/>
        </w:rPr>
        <w:t xml:space="preserve"> </w:t>
      </w:r>
      <w:del w:id="350" w:author="Fong RERHANG" w:date="2021-12-08T17:40:00Z">
        <w:r w:rsidRPr="00844EAD" w:rsidDel="004247C6">
          <w:rPr>
            <w:sz w:val="20"/>
            <w:szCs w:val="20"/>
          </w:rPr>
          <w:delText xml:space="preserve">chaw zov me nyuam </w:delText>
        </w:r>
      </w:del>
      <w:proofErr w:type="spellStart"/>
      <w:r w:rsidRPr="00844EAD">
        <w:rPr>
          <w:sz w:val="20"/>
          <w:szCs w:val="20"/>
        </w:rPr>
        <w:t>uas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muag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pib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ntawm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lub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ntsiab</w:t>
      </w:r>
      <w:proofErr w:type="spellEnd"/>
      <w:r w:rsidRPr="00844EAD">
        <w:rPr>
          <w:sz w:val="20"/>
          <w:szCs w:val="20"/>
        </w:rPr>
        <w:t xml:space="preserve"> pom zoo </w:t>
      </w:r>
      <w:proofErr w:type="spellStart"/>
      <w:r w:rsidRPr="00844EAD">
        <w:rPr>
          <w:sz w:val="20"/>
          <w:szCs w:val="20"/>
        </w:rPr>
        <w:t>ntawm</w:t>
      </w:r>
      <w:proofErr w:type="spellEnd"/>
      <w:r w:rsidRPr="00844EAD">
        <w:rPr>
          <w:sz w:val="20"/>
          <w:szCs w:val="20"/>
        </w:rPr>
        <w:t xml:space="preserve"> elderberry </w:t>
      </w:r>
      <w:proofErr w:type="spellStart"/>
      <w:r w:rsidRPr="00844EAD">
        <w:rPr>
          <w:sz w:val="20"/>
          <w:szCs w:val="20"/>
        </w:rPr>
        <w:t>ntau</w:t>
      </w:r>
      <w:proofErr w:type="spellEnd"/>
      <w:r w:rsidRPr="00844EAD">
        <w:rPr>
          <w:sz w:val="20"/>
          <w:szCs w:val="20"/>
        </w:rPr>
        <w:t xml:space="preserve"> yam. </w:t>
      </w:r>
      <w:proofErr w:type="spellStart"/>
      <w:r w:rsidRPr="00844EAD">
        <w:rPr>
          <w:sz w:val="20"/>
          <w:szCs w:val="20"/>
        </w:rPr>
        <w:t>Ntau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tus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neeg</w:t>
      </w:r>
      <w:proofErr w:type="spellEnd"/>
      <w:r w:rsidRPr="00844EAD">
        <w:rPr>
          <w:sz w:val="20"/>
          <w:szCs w:val="20"/>
        </w:rPr>
        <w:t xml:space="preserve"> cog </w:t>
      </w:r>
      <w:proofErr w:type="spellStart"/>
      <w:r w:rsidRPr="00844EAD">
        <w:rPr>
          <w:sz w:val="20"/>
          <w:szCs w:val="20"/>
        </w:rPr>
        <w:t>qoob</w:t>
      </w:r>
      <w:proofErr w:type="spellEnd"/>
      <w:r w:rsidRPr="00844EAD">
        <w:rPr>
          <w:sz w:val="20"/>
          <w:szCs w:val="20"/>
        </w:rPr>
        <w:t xml:space="preserve"> loo, </w:t>
      </w:r>
      <w:proofErr w:type="spellStart"/>
      <w:r w:rsidRPr="00844EAD">
        <w:rPr>
          <w:sz w:val="20"/>
          <w:szCs w:val="20"/>
        </w:rPr>
        <w:t>txawm</w:t>
      </w:r>
      <w:proofErr w:type="spellEnd"/>
      <w:r w:rsidRPr="00844EAD">
        <w:rPr>
          <w:sz w:val="20"/>
          <w:szCs w:val="20"/>
        </w:rPr>
        <w:t xml:space="preserve"> li </w:t>
      </w:r>
      <w:proofErr w:type="spellStart"/>
      <w:r w:rsidRPr="00844EAD">
        <w:rPr>
          <w:sz w:val="20"/>
          <w:szCs w:val="20"/>
        </w:rPr>
        <w:t>cas</w:t>
      </w:r>
      <w:proofErr w:type="spellEnd"/>
      <w:r w:rsidRPr="00844EAD">
        <w:rPr>
          <w:sz w:val="20"/>
          <w:szCs w:val="20"/>
        </w:rPr>
        <w:t xml:space="preserve"> los </w:t>
      </w:r>
      <w:proofErr w:type="spellStart"/>
      <w:r w:rsidRPr="00844EAD">
        <w:rPr>
          <w:sz w:val="20"/>
          <w:szCs w:val="20"/>
        </w:rPr>
        <w:t>xij</w:t>
      </w:r>
      <w:proofErr w:type="spellEnd"/>
      <w:r w:rsidRPr="00844EAD">
        <w:rPr>
          <w:sz w:val="20"/>
          <w:szCs w:val="20"/>
        </w:rPr>
        <w:t xml:space="preserve">, </w:t>
      </w:r>
      <w:proofErr w:type="spellStart"/>
      <w:r w:rsidRPr="00844EAD">
        <w:rPr>
          <w:sz w:val="20"/>
          <w:szCs w:val="20"/>
        </w:rPr>
        <w:t>yuav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="00F52F06" w:rsidRPr="00844EAD">
        <w:rPr>
          <w:sz w:val="20"/>
          <w:szCs w:val="20"/>
        </w:rPr>
        <w:t>txiav</w:t>
      </w:r>
      <w:proofErr w:type="spellEnd"/>
      <w:r w:rsidRPr="00844EAD">
        <w:rPr>
          <w:sz w:val="20"/>
          <w:szCs w:val="20"/>
        </w:rPr>
        <w:t xml:space="preserve"> los </w:t>
      </w:r>
      <w:proofErr w:type="spellStart"/>
      <w:r w:rsidRPr="00844EAD">
        <w:rPr>
          <w:sz w:val="20"/>
          <w:szCs w:val="20"/>
        </w:rPr>
        <w:t>ntawm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cov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neeg</w:t>
      </w:r>
      <w:proofErr w:type="spellEnd"/>
      <w:r w:rsidRPr="00844EAD">
        <w:rPr>
          <w:sz w:val="20"/>
          <w:szCs w:val="20"/>
        </w:rPr>
        <w:t xml:space="preserve"> cog </w:t>
      </w:r>
      <w:proofErr w:type="spellStart"/>
      <w:r w:rsidRPr="00844EAD">
        <w:rPr>
          <w:sz w:val="20"/>
          <w:szCs w:val="20"/>
        </w:rPr>
        <w:t>qoob</w:t>
      </w:r>
      <w:proofErr w:type="spellEnd"/>
      <w:r w:rsidRPr="00844EAD">
        <w:rPr>
          <w:sz w:val="20"/>
          <w:szCs w:val="20"/>
        </w:rPr>
        <w:t xml:space="preserve"> loo </w:t>
      </w:r>
      <w:proofErr w:type="spellStart"/>
      <w:r w:rsidRPr="00844EAD">
        <w:rPr>
          <w:sz w:val="20"/>
          <w:szCs w:val="20"/>
        </w:rPr>
        <w:t>uas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twb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muaj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lawm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thiab</w:t>
      </w:r>
      <w:proofErr w:type="spellEnd"/>
      <w:r w:rsidRPr="00844EAD">
        <w:rPr>
          <w:sz w:val="20"/>
          <w:szCs w:val="20"/>
        </w:rPr>
        <w:t xml:space="preserve"> cog </w:t>
      </w:r>
      <w:proofErr w:type="spellStart"/>
      <w:r w:rsidRPr="00844EAD">
        <w:rPr>
          <w:sz w:val="20"/>
          <w:szCs w:val="20"/>
        </w:rPr>
        <w:t>ncaj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qha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rau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hauv</w:t>
      </w:r>
      <w:proofErr w:type="spellEnd"/>
      <w:r w:rsidRPr="00844EAD">
        <w:rPr>
          <w:sz w:val="20"/>
          <w:szCs w:val="20"/>
        </w:rPr>
        <w:t xml:space="preserve"> av </w:t>
      </w:r>
      <w:proofErr w:type="spellStart"/>
      <w:r w:rsidRPr="00844EAD">
        <w:rPr>
          <w:sz w:val="20"/>
          <w:szCs w:val="20"/>
        </w:rPr>
        <w:t>kom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sai</w:t>
      </w:r>
      <w:proofErr w:type="spellEnd"/>
      <w:r w:rsidRPr="00844EAD">
        <w:rPr>
          <w:sz w:val="20"/>
          <w:szCs w:val="20"/>
        </w:rPr>
        <w:t xml:space="preserve"> li </w:t>
      </w:r>
      <w:proofErr w:type="spellStart"/>
      <w:r w:rsidRPr="00844EAD">
        <w:rPr>
          <w:sz w:val="20"/>
          <w:szCs w:val="20"/>
        </w:rPr>
        <w:t>sai</w:t>
      </w:r>
      <w:proofErr w:type="spellEnd"/>
      <w:r w:rsidRPr="00844EAD">
        <w:rPr>
          <w:sz w:val="20"/>
          <w:szCs w:val="20"/>
        </w:rPr>
        <w:t xml:space="preserve"> tau </w:t>
      </w:r>
      <w:proofErr w:type="spellStart"/>
      <w:r w:rsidRPr="00844EAD">
        <w:rPr>
          <w:sz w:val="20"/>
          <w:szCs w:val="20"/>
        </w:rPr>
        <w:t>cov</w:t>
      </w:r>
      <w:proofErr w:type="spellEnd"/>
      <w:r w:rsidRPr="00844EAD">
        <w:rPr>
          <w:sz w:val="20"/>
          <w:szCs w:val="20"/>
        </w:rPr>
        <w:t xml:space="preserve"> av </w:t>
      </w:r>
      <w:proofErr w:type="spellStart"/>
      <w:r w:rsidRPr="00844EAD">
        <w:rPr>
          <w:sz w:val="20"/>
          <w:szCs w:val="20"/>
        </w:rPr>
        <w:t>tuaj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yeem</w:t>
      </w:r>
      <w:proofErr w:type="spellEnd"/>
      <w:r w:rsidRPr="00844EAD">
        <w:rPr>
          <w:sz w:val="20"/>
          <w:szCs w:val="20"/>
        </w:rPr>
        <w:t xml:space="preserve"> </w:t>
      </w:r>
      <w:del w:id="351" w:author="Fong RERHANG" w:date="2021-12-08T17:42:00Z">
        <w:r w:rsidRPr="00844EAD" w:rsidDel="005601B6">
          <w:rPr>
            <w:sz w:val="20"/>
            <w:szCs w:val="20"/>
          </w:rPr>
          <w:delText>ua hauj</w:delText>
        </w:r>
        <w:r w:rsidR="00F52F06" w:rsidRPr="00844EAD" w:rsidDel="005601B6">
          <w:rPr>
            <w:sz w:val="20"/>
            <w:szCs w:val="20"/>
          </w:rPr>
          <w:delText xml:space="preserve"> </w:delText>
        </w:r>
        <w:r w:rsidRPr="00844EAD" w:rsidDel="005601B6">
          <w:rPr>
            <w:sz w:val="20"/>
            <w:szCs w:val="20"/>
          </w:rPr>
          <w:delText>lwm</w:delText>
        </w:r>
      </w:del>
      <w:proofErr w:type="spellStart"/>
      <w:ins w:id="352" w:author="Fong RERHANG" w:date="2021-12-08T17:42:00Z">
        <w:r w:rsidR="005601B6">
          <w:rPr>
            <w:sz w:val="20"/>
            <w:szCs w:val="20"/>
          </w:rPr>
          <w:t>tuaj</w:t>
        </w:r>
        <w:proofErr w:type="spellEnd"/>
        <w:r w:rsidR="005601B6">
          <w:rPr>
            <w:sz w:val="20"/>
            <w:szCs w:val="20"/>
          </w:rPr>
          <w:t xml:space="preserve"> tau</w:t>
        </w:r>
      </w:ins>
      <w:r w:rsidRPr="00844EAD">
        <w:rPr>
          <w:sz w:val="20"/>
          <w:szCs w:val="20"/>
        </w:rPr>
        <w:t xml:space="preserve"> los</w:t>
      </w:r>
      <w:r w:rsidR="00F52F06" w:rsidRPr="00844EAD">
        <w:rPr>
          <w:sz w:val="20"/>
          <w:szCs w:val="20"/>
        </w:rPr>
        <w:t xml:space="preserve"> </w:t>
      </w:r>
      <w:r w:rsidRPr="00844EAD">
        <w:rPr>
          <w:sz w:val="20"/>
          <w:szCs w:val="20"/>
        </w:rPr>
        <w:t xml:space="preserve">sis </w:t>
      </w:r>
      <w:proofErr w:type="spellStart"/>
      <w:r w:rsidRPr="00844EAD">
        <w:rPr>
          <w:sz w:val="20"/>
          <w:szCs w:val="20"/>
        </w:rPr>
        <w:t>pib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lawv</w:t>
      </w:r>
      <w:proofErr w:type="spellEnd"/>
      <w:r w:rsidRPr="00844EAD">
        <w:rPr>
          <w:sz w:val="20"/>
          <w:szCs w:val="20"/>
        </w:rPr>
        <w:t xml:space="preserve"> cog </w:t>
      </w:r>
      <w:proofErr w:type="spellStart"/>
      <w:ins w:id="353" w:author="Fong RERHANG" w:date="2021-12-08T17:42:00Z">
        <w:r w:rsidR="005601B6">
          <w:rPr>
            <w:sz w:val="20"/>
            <w:szCs w:val="20"/>
          </w:rPr>
          <w:t>rau</w:t>
        </w:r>
        <w:proofErr w:type="spellEnd"/>
        <w:r w:rsidR="005601B6">
          <w:rPr>
            <w:sz w:val="20"/>
            <w:szCs w:val="20"/>
          </w:rPr>
          <w:t xml:space="preserve"> </w:t>
        </w:r>
        <w:proofErr w:type="spellStart"/>
        <w:r w:rsidR="005601B6">
          <w:rPr>
            <w:sz w:val="20"/>
            <w:szCs w:val="20"/>
          </w:rPr>
          <w:t>hauv</w:t>
        </w:r>
        <w:proofErr w:type="spellEnd"/>
        <w:r w:rsidR="005601B6">
          <w:rPr>
            <w:sz w:val="20"/>
            <w:szCs w:val="20"/>
          </w:rPr>
          <w:t xml:space="preserve"> </w:t>
        </w:r>
        <w:proofErr w:type="spellStart"/>
        <w:r w:rsidR="005601B6">
          <w:rPr>
            <w:sz w:val="20"/>
            <w:szCs w:val="20"/>
          </w:rPr>
          <w:t>tsev</w:t>
        </w:r>
        <w:proofErr w:type="spellEnd"/>
        <w:r w:rsidR="005601B6">
          <w:rPr>
            <w:sz w:val="20"/>
            <w:szCs w:val="20"/>
          </w:rPr>
          <w:t xml:space="preserve"> </w:t>
        </w:r>
        <w:proofErr w:type="spellStart"/>
        <w:r w:rsidR="005601B6">
          <w:rPr>
            <w:sz w:val="20"/>
            <w:szCs w:val="20"/>
          </w:rPr>
          <w:t>vov</w:t>
        </w:r>
        <w:proofErr w:type="spellEnd"/>
        <w:r w:rsidR="005601B6">
          <w:rPr>
            <w:sz w:val="20"/>
            <w:szCs w:val="20"/>
          </w:rPr>
          <w:t xml:space="preserve"> </w:t>
        </w:r>
        <w:proofErr w:type="spellStart"/>
        <w:r w:rsidR="005601B6">
          <w:rPr>
            <w:sz w:val="20"/>
            <w:szCs w:val="20"/>
          </w:rPr>
          <w:t>yas</w:t>
        </w:r>
      </w:ins>
      <w:proofErr w:type="spellEnd"/>
      <w:del w:id="354" w:author="Fong RERHANG" w:date="2021-12-08T17:42:00Z">
        <w:r w:rsidRPr="00844EAD" w:rsidDel="005601B6">
          <w:rPr>
            <w:sz w:val="20"/>
            <w:szCs w:val="20"/>
          </w:rPr>
          <w:delText>khoom</w:delText>
        </w:r>
        <w:r w:rsidR="00F52F06" w:rsidRPr="00844EAD" w:rsidDel="005601B6">
          <w:rPr>
            <w:sz w:val="20"/>
            <w:szCs w:val="20"/>
          </w:rPr>
          <w:delText xml:space="preserve"> hauv tsev</w:delText>
        </w:r>
      </w:del>
      <w:r w:rsidRPr="00844EAD">
        <w:rPr>
          <w:sz w:val="20"/>
          <w:szCs w:val="20"/>
        </w:rPr>
        <w:t xml:space="preserve">. Kev cog </w:t>
      </w:r>
      <w:proofErr w:type="spellStart"/>
      <w:r w:rsidRPr="00844EAD">
        <w:rPr>
          <w:sz w:val="20"/>
          <w:szCs w:val="20"/>
        </w:rPr>
        <w:t>ncaj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qha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rau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hauv</w:t>
      </w:r>
      <w:proofErr w:type="spellEnd"/>
      <w:r w:rsidRPr="00844EAD">
        <w:rPr>
          <w:sz w:val="20"/>
          <w:szCs w:val="20"/>
        </w:rPr>
        <w:t xml:space="preserve"> av </w:t>
      </w:r>
      <w:proofErr w:type="spellStart"/>
      <w:r w:rsidRPr="00844EAD">
        <w:rPr>
          <w:sz w:val="20"/>
          <w:szCs w:val="20"/>
        </w:rPr>
        <w:t>feem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ntau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yog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qhov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yooj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yim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tshaj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plaws</w:t>
      </w:r>
      <w:proofErr w:type="spellEnd"/>
      <w:r w:rsidRPr="00844EAD">
        <w:rPr>
          <w:sz w:val="20"/>
          <w:szCs w:val="20"/>
        </w:rPr>
        <w:t xml:space="preserve">, tab sis </w:t>
      </w:r>
      <w:proofErr w:type="spellStart"/>
      <w:r w:rsidRPr="00844EAD">
        <w:rPr>
          <w:sz w:val="20"/>
          <w:szCs w:val="20"/>
        </w:rPr>
        <w:t>cov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neeg</w:t>
      </w:r>
      <w:proofErr w:type="spellEnd"/>
      <w:r w:rsidRPr="00844EAD">
        <w:rPr>
          <w:sz w:val="20"/>
          <w:szCs w:val="20"/>
        </w:rPr>
        <w:t xml:space="preserve"> cog </w:t>
      </w:r>
      <w:proofErr w:type="spellStart"/>
      <w:r w:rsidRPr="00844EAD">
        <w:rPr>
          <w:sz w:val="20"/>
          <w:szCs w:val="20"/>
        </w:rPr>
        <w:t>qoob</w:t>
      </w:r>
      <w:proofErr w:type="spellEnd"/>
      <w:r w:rsidRPr="00844EAD">
        <w:rPr>
          <w:sz w:val="20"/>
          <w:szCs w:val="20"/>
        </w:rPr>
        <w:t xml:space="preserve"> loo </w:t>
      </w:r>
      <w:proofErr w:type="spellStart"/>
      <w:r w:rsidRPr="00844EAD">
        <w:rPr>
          <w:sz w:val="20"/>
          <w:szCs w:val="20"/>
        </w:rPr>
        <w:t>feem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ntau</w:t>
      </w:r>
      <w:proofErr w:type="spellEnd"/>
      <w:r w:rsidRPr="00844EAD">
        <w:rPr>
          <w:sz w:val="20"/>
          <w:szCs w:val="20"/>
        </w:rPr>
        <w:t xml:space="preserve"> pom </w:t>
      </w:r>
      <w:proofErr w:type="spellStart"/>
      <w:r w:rsidRPr="00844EAD">
        <w:rPr>
          <w:sz w:val="20"/>
          <w:szCs w:val="20"/>
        </w:rPr>
        <w:t>qee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qib</w:t>
      </w:r>
      <w:proofErr w:type="spellEnd"/>
      <w:r w:rsidRPr="00844EAD">
        <w:rPr>
          <w:sz w:val="20"/>
          <w:szCs w:val="20"/>
        </w:rPr>
        <w:t xml:space="preserve"> (</w:t>
      </w:r>
      <w:proofErr w:type="spellStart"/>
      <w:r w:rsidRPr="00844EAD">
        <w:rPr>
          <w:sz w:val="20"/>
          <w:szCs w:val="20"/>
        </w:rPr>
        <w:t>feem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ntau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tsawg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kawg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yog</w:t>
      </w:r>
      <w:proofErr w:type="spellEnd"/>
      <w:r w:rsidRPr="00844EAD">
        <w:rPr>
          <w:sz w:val="20"/>
          <w:szCs w:val="20"/>
        </w:rPr>
        <w:t xml:space="preserve"> 10%) </w:t>
      </w:r>
      <w:proofErr w:type="spellStart"/>
      <w:r w:rsidRPr="00844EAD">
        <w:rPr>
          <w:sz w:val="20"/>
          <w:szCs w:val="20"/>
        </w:rPr>
        <w:t>ntawm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kev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tuag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nyob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rau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thawj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lub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caij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thiab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cov</w:t>
      </w:r>
      <w:proofErr w:type="spellEnd"/>
      <w:r w:rsidRPr="00844EAD">
        <w:rPr>
          <w:sz w:val="20"/>
          <w:szCs w:val="20"/>
        </w:rPr>
        <w:t xml:space="preserve"> </w:t>
      </w:r>
      <w:del w:id="355" w:author="Fong RERHANG" w:date="2021-12-08T17:43:00Z">
        <w:r w:rsidRPr="00844EAD" w:rsidDel="005601B6">
          <w:rPr>
            <w:sz w:val="20"/>
            <w:szCs w:val="20"/>
          </w:rPr>
          <w:delText>nroj tsuag</w:delText>
        </w:r>
      </w:del>
      <w:proofErr w:type="spellStart"/>
      <w:ins w:id="356" w:author="Fong RERHANG" w:date="2021-12-08T17:43:00Z">
        <w:r w:rsidR="005601B6">
          <w:rPr>
            <w:sz w:val="20"/>
            <w:szCs w:val="20"/>
          </w:rPr>
          <w:t>ntoo</w:t>
        </w:r>
      </w:ins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yuav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tsum</w:t>
      </w:r>
      <w:proofErr w:type="spellEnd"/>
      <w:r w:rsidRPr="00844EAD">
        <w:rPr>
          <w:sz w:val="20"/>
          <w:szCs w:val="20"/>
        </w:rPr>
        <w:t xml:space="preserve"> tau </w:t>
      </w:r>
      <w:proofErr w:type="spellStart"/>
      <w:r w:rsidRPr="00844EAD">
        <w:rPr>
          <w:sz w:val="20"/>
          <w:szCs w:val="20"/>
        </w:rPr>
        <w:t>hloov</w:t>
      </w:r>
      <w:proofErr w:type="spellEnd"/>
      <w:r w:rsidRPr="00844EAD">
        <w:rPr>
          <w:sz w:val="20"/>
          <w:szCs w:val="20"/>
        </w:rPr>
        <w:t>.</w:t>
      </w:r>
    </w:p>
    <w:p w14:paraId="64EE3DA8" w14:textId="77777777" w:rsidR="00A3234B" w:rsidRPr="00844EAD" w:rsidRDefault="00A3234B" w:rsidP="00844EAD">
      <w:pPr>
        <w:jc w:val="both"/>
        <w:rPr>
          <w:sz w:val="20"/>
          <w:szCs w:val="20"/>
        </w:rPr>
      </w:pPr>
    </w:p>
    <w:p w14:paraId="22C04E38" w14:textId="04DFF9FA" w:rsidR="00A3234B" w:rsidRPr="00844EAD" w:rsidRDefault="007E2D50" w:rsidP="00844EAD">
      <w:pPr>
        <w:jc w:val="both"/>
        <w:rPr>
          <w:sz w:val="20"/>
          <w:szCs w:val="20"/>
        </w:rPr>
      </w:pPr>
      <w:r w:rsidRPr="00844EAD">
        <w:rPr>
          <w:sz w:val="20"/>
          <w:szCs w:val="20"/>
        </w:rPr>
        <w:t xml:space="preserve">Kev </w:t>
      </w:r>
      <w:proofErr w:type="spellStart"/>
      <w:r w:rsidRPr="00844EAD">
        <w:rPr>
          <w:sz w:val="20"/>
          <w:szCs w:val="20"/>
        </w:rPr>
        <w:t>t</w:t>
      </w:r>
      <w:r w:rsidR="00F52F06" w:rsidRPr="00844EAD">
        <w:rPr>
          <w:sz w:val="20"/>
          <w:szCs w:val="20"/>
        </w:rPr>
        <w:t>xiav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thawj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xyoo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F52F06" w:rsidRPr="00844EAD">
        <w:rPr>
          <w:sz w:val="20"/>
          <w:szCs w:val="20"/>
        </w:rPr>
        <w:t>ntawm</w:t>
      </w:r>
      <w:proofErr w:type="spellEnd"/>
      <w:r w:rsidR="00F52F06" w:rsidRPr="00844EAD">
        <w:rPr>
          <w:sz w:val="20"/>
          <w:szCs w:val="20"/>
        </w:rPr>
        <w:t xml:space="preserve"> </w:t>
      </w:r>
      <w:proofErr w:type="spellStart"/>
      <w:r w:rsidR="00F52F06" w:rsidRPr="00844EAD">
        <w:rPr>
          <w:sz w:val="20"/>
          <w:szCs w:val="20"/>
        </w:rPr>
        <w:t>cov</w:t>
      </w:r>
      <w:proofErr w:type="spellEnd"/>
      <w:r w:rsidR="00F52F06" w:rsidRPr="00844EAD">
        <w:rPr>
          <w:sz w:val="20"/>
          <w:szCs w:val="20"/>
        </w:rPr>
        <w:t xml:space="preserve"> </w:t>
      </w:r>
      <w:proofErr w:type="spellStart"/>
      <w:r w:rsidR="00F52F06" w:rsidRPr="00844EAD">
        <w:rPr>
          <w:sz w:val="20"/>
          <w:szCs w:val="20"/>
        </w:rPr>
        <w:t>kab</w:t>
      </w:r>
      <w:proofErr w:type="spellEnd"/>
      <w:r w:rsidR="00F52F06" w:rsidRPr="00844EAD">
        <w:rPr>
          <w:sz w:val="20"/>
          <w:szCs w:val="20"/>
        </w:rPr>
        <w:t xml:space="preserve"> </w:t>
      </w:r>
      <w:proofErr w:type="spellStart"/>
      <w:r w:rsidR="00F52F06" w:rsidRPr="00844EAD">
        <w:rPr>
          <w:sz w:val="20"/>
          <w:szCs w:val="20"/>
        </w:rPr>
        <w:t>tsib</w:t>
      </w:r>
      <w:proofErr w:type="spellEnd"/>
      <w:r w:rsidR="00AD166D" w:rsidRPr="00844EAD">
        <w:rPr>
          <w:sz w:val="20"/>
          <w:szCs w:val="20"/>
        </w:rPr>
        <w:t xml:space="preserve">, </w:t>
      </w:r>
      <w:proofErr w:type="spellStart"/>
      <w:r w:rsidR="00AD166D" w:rsidRPr="00844EAD">
        <w:rPr>
          <w:sz w:val="20"/>
          <w:szCs w:val="20"/>
        </w:rPr>
        <w:t>feem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ntau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qhov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dav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ntawm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ib</w:t>
      </w:r>
      <w:proofErr w:type="spellEnd"/>
      <w:r w:rsidR="00AD166D" w:rsidRPr="00844EAD">
        <w:rPr>
          <w:sz w:val="20"/>
          <w:szCs w:val="20"/>
        </w:rPr>
        <w:t xml:space="preserve"> tug </w:t>
      </w:r>
      <w:proofErr w:type="spellStart"/>
      <w:r w:rsidR="00AD166D" w:rsidRPr="00844EAD">
        <w:rPr>
          <w:sz w:val="20"/>
          <w:szCs w:val="20"/>
        </w:rPr>
        <w:t>cwj</w:t>
      </w:r>
      <w:proofErr w:type="spellEnd"/>
      <w:r w:rsidR="00AD166D" w:rsidRPr="00844EAD">
        <w:rPr>
          <w:sz w:val="20"/>
          <w:szCs w:val="20"/>
        </w:rPr>
        <w:t xml:space="preserve"> mem, </w:t>
      </w:r>
      <w:proofErr w:type="spellStart"/>
      <w:r w:rsidR="00AD166D" w:rsidRPr="00844EAD">
        <w:rPr>
          <w:sz w:val="20"/>
          <w:szCs w:val="20"/>
        </w:rPr>
        <w:t>yog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coj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thaum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lub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caij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ntuj</w:t>
      </w:r>
      <w:proofErr w:type="spellEnd"/>
      <w:r w:rsidR="00AD166D" w:rsidRPr="00844EAD">
        <w:rPr>
          <w:sz w:val="20"/>
          <w:szCs w:val="20"/>
        </w:rPr>
        <w:t xml:space="preserve"> no </w:t>
      </w:r>
      <w:proofErr w:type="spellStart"/>
      <w:r w:rsidR="00AD166D" w:rsidRPr="00844EAD">
        <w:rPr>
          <w:sz w:val="20"/>
          <w:szCs w:val="20"/>
        </w:rPr>
        <w:t>lub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hli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thiab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khaws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cia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kom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txog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thaum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npaj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rau</w:t>
      </w:r>
      <w:proofErr w:type="spellEnd"/>
      <w:r w:rsidR="00AD166D" w:rsidRPr="00844EAD">
        <w:rPr>
          <w:sz w:val="20"/>
          <w:szCs w:val="20"/>
        </w:rPr>
        <w:t xml:space="preserve"> cog </w:t>
      </w:r>
      <w:proofErr w:type="spellStart"/>
      <w:r w:rsidR="00AD166D" w:rsidRPr="00844EAD">
        <w:rPr>
          <w:sz w:val="20"/>
          <w:szCs w:val="20"/>
        </w:rPr>
        <w:t>nyob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rau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hauv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lub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tsev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ins w:id="357" w:author="Fong RERHANG" w:date="2021-12-08T17:46:00Z">
        <w:r w:rsidR="005601B6">
          <w:rPr>
            <w:sz w:val="20"/>
            <w:szCs w:val="20"/>
          </w:rPr>
          <w:t>vov</w:t>
        </w:r>
        <w:proofErr w:type="spellEnd"/>
        <w:r w:rsidR="005601B6">
          <w:rPr>
            <w:sz w:val="20"/>
            <w:szCs w:val="20"/>
          </w:rPr>
          <w:t xml:space="preserve"> </w:t>
        </w:r>
        <w:proofErr w:type="spellStart"/>
        <w:r w:rsidR="005601B6">
          <w:rPr>
            <w:sz w:val="20"/>
            <w:szCs w:val="20"/>
          </w:rPr>
          <w:t>yas</w:t>
        </w:r>
        <w:proofErr w:type="spellEnd"/>
        <w:r w:rsidR="005601B6">
          <w:rPr>
            <w:sz w:val="20"/>
            <w:szCs w:val="20"/>
          </w:rPr>
          <w:t xml:space="preserve"> </w:t>
        </w:r>
      </w:ins>
      <w:del w:id="358" w:author="Fong RERHANG" w:date="2021-12-08T17:46:00Z">
        <w:r w:rsidR="00AD166D" w:rsidRPr="00844EAD" w:rsidDel="005601B6">
          <w:rPr>
            <w:sz w:val="20"/>
            <w:szCs w:val="20"/>
          </w:rPr>
          <w:delText>xog paj</w:delText>
        </w:r>
      </w:del>
      <w:r w:rsidR="00AD166D" w:rsidRPr="00844EAD">
        <w:rPr>
          <w:sz w:val="20"/>
          <w:szCs w:val="20"/>
        </w:rPr>
        <w:t xml:space="preserve">. </w:t>
      </w:r>
      <w:r w:rsidRPr="00844EAD">
        <w:rPr>
          <w:sz w:val="20"/>
          <w:szCs w:val="20"/>
        </w:rPr>
        <w:t xml:space="preserve">Kev </w:t>
      </w:r>
      <w:proofErr w:type="spellStart"/>
      <w:r w:rsidRPr="00844EAD">
        <w:rPr>
          <w:sz w:val="20"/>
          <w:szCs w:val="20"/>
        </w:rPr>
        <w:t>txiav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yuav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muaj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ob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pawg</w:t>
      </w:r>
      <w:proofErr w:type="spellEnd"/>
      <w:r w:rsidR="00AD166D" w:rsidRPr="00844EAD">
        <w:rPr>
          <w:sz w:val="20"/>
          <w:szCs w:val="20"/>
        </w:rPr>
        <w:t xml:space="preserve"> </w:t>
      </w:r>
      <w:del w:id="359" w:author="Fong RERHANG" w:date="2021-12-08T17:48:00Z">
        <w:r w:rsidR="00AD166D" w:rsidRPr="00844EAD" w:rsidDel="005601B6">
          <w:rPr>
            <w:sz w:val="20"/>
            <w:szCs w:val="20"/>
          </w:rPr>
          <w:delText xml:space="preserve">ntawm </w:delText>
        </w:r>
        <w:r w:rsidRPr="00844EAD" w:rsidDel="005601B6">
          <w:rPr>
            <w:sz w:val="20"/>
            <w:szCs w:val="20"/>
          </w:rPr>
          <w:delText>qhov muag</w:delText>
        </w:r>
      </w:del>
      <w:ins w:id="360" w:author="Fong RERHANG" w:date="2021-12-08T17:48:00Z">
        <w:r w:rsidR="005601B6">
          <w:rPr>
            <w:sz w:val="20"/>
            <w:szCs w:val="20"/>
          </w:rPr>
          <w:t>sab</w:t>
        </w:r>
      </w:ins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rov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qab</w:t>
      </w:r>
      <w:proofErr w:type="spellEnd"/>
      <w:r w:rsidR="00AD166D" w:rsidRPr="00844EAD">
        <w:rPr>
          <w:sz w:val="20"/>
          <w:szCs w:val="20"/>
        </w:rPr>
        <w:t xml:space="preserve">, </w:t>
      </w:r>
      <w:proofErr w:type="spellStart"/>
      <w:r w:rsidR="00AD166D" w:rsidRPr="00844EAD">
        <w:rPr>
          <w:sz w:val="20"/>
          <w:szCs w:val="20"/>
        </w:rPr>
        <w:t>nrog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ib</w:t>
      </w:r>
      <w:proofErr w:type="spellEnd"/>
      <w:r w:rsidR="00AD166D" w:rsidRPr="00844EAD">
        <w:rPr>
          <w:sz w:val="20"/>
          <w:szCs w:val="20"/>
        </w:rPr>
        <w:t xml:space="preserve"> tug 45</w:t>
      </w:r>
      <w:ins w:id="361" w:author="Fong RERHANG" w:date="2021-12-08T17:48:00Z">
        <w:r w:rsidR="005601B6">
          <w:rPr>
            <w:sz w:val="20"/>
            <w:szCs w:val="20"/>
          </w:rPr>
          <w:t xml:space="preserve"> </w:t>
        </w:r>
        <w:proofErr w:type="spellStart"/>
        <w:r w:rsidR="005601B6">
          <w:rPr>
            <w:sz w:val="20"/>
            <w:szCs w:val="20"/>
          </w:rPr>
          <w:t>oom</w:t>
        </w:r>
        <w:proofErr w:type="spellEnd"/>
        <w:r w:rsidR="005601B6">
          <w:rPr>
            <w:sz w:val="20"/>
            <w:szCs w:val="20"/>
          </w:rPr>
          <w:t xml:space="preserve"> </w:t>
        </w:r>
        <w:proofErr w:type="spellStart"/>
        <w:r w:rsidR="005601B6">
          <w:rPr>
            <w:sz w:val="20"/>
            <w:szCs w:val="20"/>
          </w:rPr>
          <w:t>xam</w:t>
        </w:r>
      </w:ins>
      <w:proofErr w:type="spellEnd"/>
      <w:r w:rsidR="00AD166D" w:rsidRPr="00844EAD">
        <w:rPr>
          <w:sz w:val="20"/>
          <w:szCs w:val="20"/>
        </w:rPr>
        <w:t xml:space="preserve"> </w:t>
      </w:r>
      <w:ins w:id="362" w:author="Fong RERHANG" w:date="2021-12-08T17:48:00Z">
        <w:r w:rsidR="005601B6">
          <w:rPr>
            <w:sz w:val="20"/>
            <w:szCs w:val="20"/>
          </w:rPr>
          <w:t>(</w:t>
        </w:r>
      </w:ins>
      <w:r w:rsidR="00AD166D" w:rsidRPr="00844EAD">
        <w:rPr>
          <w:sz w:val="20"/>
          <w:szCs w:val="20"/>
        </w:rPr>
        <w:t>degree</w:t>
      </w:r>
      <w:ins w:id="363" w:author="Fong RERHANG" w:date="2021-12-08T17:48:00Z">
        <w:r w:rsidR="005601B6">
          <w:rPr>
            <w:sz w:val="20"/>
            <w:szCs w:val="20"/>
          </w:rPr>
          <w:t>)</w:t>
        </w:r>
      </w:ins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ntawm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lub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kaum</w:t>
      </w:r>
      <w:proofErr w:type="spellEnd"/>
      <w:r w:rsidR="00AD166D" w:rsidRPr="00844EAD">
        <w:rPr>
          <w:sz w:val="20"/>
          <w:szCs w:val="20"/>
        </w:rPr>
        <w:t xml:space="preserve"> sab </w:t>
      </w:r>
      <w:proofErr w:type="spellStart"/>
      <w:r w:rsidR="00AD166D" w:rsidRPr="00844EAD">
        <w:rPr>
          <w:sz w:val="20"/>
          <w:szCs w:val="20"/>
        </w:rPr>
        <w:t>xis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txiav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hauv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qab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ntawm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lub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qis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ins w:id="364" w:author="Fong RERHANG" w:date="2021-12-08T17:50:00Z">
        <w:r w:rsidR="005601B6">
          <w:rPr>
            <w:sz w:val="20"/>
            <w:szCs w:val="20"/>
          </w:rPr>
          <w:t>qhob</w:t>
        </w:r>
        <w:proofErr w:type="spellEnd"/>
        <w:r w:rsidR="005601B6">
          <w:rPr>
            <w:sz w:val="20"/>
            <w:szCs w:val="20"/>
          </w:rPr>
          <w:t xml:space="preserve"> </w:t>
        </w:r>
        <w:proofErr w:type="spellStart"/>
        <w:r w:rsidR="005601B6">
          <w:rPr>
            <w:sz w:val="20"/>
            <w:szCs w:val="20"/>
          </w:rPr>
          <w:t>muaj</w:t>
        </w:r>
        <w:proofErr w:type="spellEnd"/>
        <w:r w:rsidR="005601B6">
          <w:rPr>
            <w:sz w:val="20"/>
            <w:szCs w:val="20"/>
          </w:rPr>
          <w:t xml:space="preserve"> </w:t>
        </w:r>
        <w:proofErr w:type="spellStart"/>
        <w:r w:rsidR="005601B6">
          <w:rPr>
            <w:sz w:val="20"/>
            <w:szCs w:val="20"/>
          </w:rPr>
          <w:t>ntoo</w:t>
        </w:r>
      </w:ins>
      <w:del w:id="365" w:author="Fong RERHANG" w:date="2021-12-08T17:49:00Z">
        <w:r w:rsidR="00AD166D" w:rsidRPr="00844EAD" w:rsidDel="005601B6">
          <w:rPr>
            <w:sz w:val="20"/>
            <w:szCs w:val="20"/>
          </w:rPr>
          <w:delText xml:space="preserve">buds </w:delText>
        </w:r>
      </w:del>
      <w:r w:rsidR="00AD166D" w:rsidRPr="00844EAD">
        <w:rPr>
          <w:sz w:val="20"/>
          <w:szCs w:val="20"/>
        </w:rPr>
        <w:t>thiab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ib</w:t>
      </w:r>
      <w:proofErr w:type="spellEnd"/>
      <w:r w:rsidR="00AD166D" w:rsidRPr="00844EAD">
        <w:rPr>
          <w:sz w:val="20"/>
          <w:szCs w:val="20"/>
        </w:rPr>
        <w:t xml:space="preserve"> tug ca </w:t>
      </w:r>
      <w:proofErr w:type="spellStart"/>
      <w:r w:rsidR="00AD166D" w:rsidRPr="00844EAD">
        <w:rPr>
          <w:sz w:val="20"/>
          <w:szCs w:val="20"/>
        </w:rPr>
        <w:t>txiav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kwv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yees</w:t>
      </w:r>
      <w:proofErr w:type="spellEnd"/>
      <w:r w:rsidR="00AD166D" w:rsidRPr="00844EAD">
        <w:rPr>
          <w:sz w:val="20"/>
          <w:szCs w:val="20"/>
        </w:rPr>
        <w:t xml:space="preserve"> li </w:t>
      </w:r>
      <w:proofErr w:type="spellStart"/>
      <w:r w:rsidR="00AD166D" w:rsidRPr="00844EAD">
        <w:rPr>
          <w:sz w:val="20"/>
          <w:szCs w:val="20"/>
        </w:rPr>
        <w:t>ib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nti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saum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toj</w:t>
      </w:r>
      <w:proofErr w:type="spellEnd"/>
      <w:r w:rsidR="00AD166D" w:rsidRPr="00844EAD">
        <w:rPr>
          <w:sz w:val="20"/>
          <w:szCs w:val="20"/>
        </w:rPr>
        <w:t xml:space="preserve"> </w:t>
      </w:r>
      <w:del w:id="366" w:author="Fong RERHANG" w:date="2021-12-08T17:50:00Z">
        <w:r w:rsidR="00AD166D" w:rsidRPr="00844EAD" w:rsidDel="005601B6">
          <w:rPr>
            <w:sz w:val="20"/>
            <w:szCs w:val="20"/>
          </w:rPr>
          <w:delText>no buds</w:delText>
        </w:r>
      </w:del>
      <w:proofErr w:type="spellStart"/>
      <w:ins w:id="367" w:author="Fong RERHANG" w:date="2021-12-08T17:50:00Z">
        <w:r w:rsidR="005601B6">
          <w:rPr>
            <w:sz w:val="20"/>
            <w:szCs w:val="20"/>
          </w:rPr>
          <w:t>cov</w:t>
        </w:r>
        <w:proofErr w:type="spellEnd"/>
        <w:r w:rsidR="005601B6">
          <w:rPr>
            <w:sz w:val="20"/>
            <w:szCs w:val="20"/>
          </w:rPr>
          <w:t xml:space="preserve"> </w:t>
        </w:r>
        <w:proofErr w:type="spellStart"/>
        <w:r w:rsidR="005601B6">
          <w:rPr>
            <w:sz w:val="20"/>
            <w:szCs w:val="20"/>
          </w:rPr>
          <w:t>qhov</w:t>
        </w:r>
        <w:proofErr w:type="spellEnd"/>
        <w:r w:rsidR="005601B6">
          <w:rPr>
            <w:sz w:val="20"/>
            <w:szCs w:val="20"/>
          </w:rPr>
          <w:t xml:space="preserve"> </w:t>
        </w:r>
        <w:proofErr w:type="spellStart"/>
        <w:r w:rsidR="005601B6">
          <w:rPr>
            <w:sz w:val="20"/>
            <w:szCs w:val="20"/>
          </w:rPr>
          <w:t>muag</w:t>
        </w:r>
        <w:proofErr w:type="spellEnd"/>
        <w:r w:rsidR="005601B6">
          <w:rPr>
            <w:sz w:val="20"/>
            <w:szCs w:val="20"/>
          </w:rPr>
          <w:t xml:space="preserve"> </w:t>
        </w:r>
        <w:proofErr w:type="spellStart"/>
        <w:r w:rsidR="005601B6">
          <w:rPr>
            <w:sz w:val="20"/>
            <w:szCs w:val="20"/>
          </w:rPr>
          <w:t>ntoo</w:t>
        </w:r>
      </w:ins>
      <w:proofErr w:type="spellEnd"/>
      <w:r w:rsidR="00AD166D" w:rsidRPr="00844EAD">
        <w:rPr>
          <w:sz w:val="20"/>
          <w:szCs w:val="20"/>
        </w:rPr>
        <w:t xml:space="preserve">. </w:t>
      </w:r>
      <w:r w:rsidRPr="00844EAD">
        <w:rPr>
          <w:sz w:val="20"/>
          <w:szCs w:val="20"/>
        </w:rPr>
        <w:t xml:space="preserve">Kev </w:t>
      </w:r>
      <w:proofErr w:type="spellStart"/>
      <w:r w:rsidRPr="00844EAD">
        <w:rPr>
          <w:sz w:val="20"/>
          <w:szCs w:val="20"/>
        </w:rPr>
        <w:t>txiav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yog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muab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tso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rau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ins w:id="368" w:author="Fong RERHANG" w:date="2021-12-08T17:51:00Z">
        <w:r w:rsidR="00B74CF3">
          <w:rPr>
            <w:sz w:val="20"/>
            <w:szCs w:val="20"/>
          </w:rPr>
          <w:t>hauv</w:t>
        </w:r>
        <w:proofErr w:type="spellEnd"/>
        <w:r w:rsidR="00B74CF3">
          <w:rPr>
            <w:sz w:val="20"/>
            <w:szCs w:val="20"/>
          </w:rPr>
          <w:t xml:space="preserve"> </w:t>
        </w:r>
        <w:proofErr w:type="spellStart"/>
        <w:r w:rsidR="00B74CF3">
          <w:rPr>
            <w:sz w:val="20"/>
            <w:szCs w:val="20"/>
          </w:rPr>
          <w:t>lu</w:t>
        </w:r>
      </w:ins>
      <w:ins w:id="369" w:author="Fong RERHANG" w:date="2021-12-08T17:52:00Z">
        <w:r w:rsidR="00B74CF3">
          <w:rPr>
            <w:sz w:val="20"/>
            <w:szCs w:val="20"/>
          </w:rPr>
          <w:t>b</w:t>
        </w:r>
        <w:proofErr w:type="spellEnd"/>
        <w:r w:rsidR="00B74CF3">
          <w:rPr>
            <w:sz w:val="20"/>
            <w:szCs w:val="20"/>
          </w:rPr>
          <w:t xml:space="preserve"> </w:t>
        </w:r>
        <w:proofErr w:type="spellStart"/>
        <w:r w:rsidR="00B74CF3">
          <w:rPr>
            <w:sz w:val="20"/>
            <w:szCs w:val="20"/>
          </w:rPr>
          <w:t>tais</w:t>
        </w:r>
      </w:ins>
      <w:del w:id="370" w:author="Fong RERHANG" w:date="2021-12-08T17:51:00Z">
        <w:r w:rsidR="00AD166D" w:rsidRPr="00844EAD" w:rsidDel="00B74CF3">
          <w:rPr>
            <w:sz w:val="20"/>
            <w:szCs w:val="20"/>
          </w:rPr>
          <w:delText xml:space="preserve">hauv </w:delText>
        </w:r>
        <w:r w:rsidRPr="00844EAD" w:rsidDel="00B74CF3">
          <w:rPr>
            <w:sz w:val="20"/>
            <w:szCs w:val="20"/>
          </w:rPr>
          <w:delText xml:space="preserve">lauj kaub loj </w:delText>
        </w:r>
      </w:del>
      <w:r w:rsidR="00AD166D" w:rsidRPr="00844EAD">
        <w:rPr>
          <w:sz w:val="20"/>
          <w:szCs w:val="20"/>
        </w:rPr>
        <w:t>nyob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rau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hauv</w:t>
      </w:r>
      <w:proofErr w:type="spellEnd"/>
      <w:r w:rsidR="00AD166D" w:rsidRPr="00844EAD">
        <w:rPr>
          <w:sz w:val="20"/>
          <w:szCs w:val="20"/>
        </w:rPr>
        <w:t xml:space="preserve"> </w:t>
      </w:r>
      <w:del w:id="371" w:author="Fong RERHANG" w:date="2021-12-08T17:52:00Z">
        <w:r w:rsidR="00AD166D" w:rsidRPr="00844EAD" w:rsidDel="00B74CF3">
          <w:rPr>
            <w:sz w:val="20"/>
            <w:szCs w:val="20"/>
          </w:rPr>
          <w:delText>tob-celled flats</w:delText>
        </w:r>
      </w:del>
      <w:proofErr w:type="spellStart"/>
      <w:ins w:id="372" w:author="Fong RERHANG" w:date="2021-12-08T17:52:00Z">
        <w:r w:rsidR="00B74CF3">
          <w:rPr>
            <w:sz w:val="20"/>
            <w:szCs w:val="20"/>
          </w:rPr>
          <w:t>kom</w:t>
        </w:r>
        <w:proofErr w:type="spellEnd"/>
        <w:r w:rsidR="00B74CF3">
          <w:rPr>
            <w:sz w:val="20"/>
            <w:szCs w:val="20"/>
          </w:rPr>
          <w:t xml:space="preserve"> </w:t>
        </w:r>
        <w:proofErr w:type="spellStart"/>
        <w:r w:rsidR="00B74CF3">
          <w:rPr>
            <w:sz w:val="20"/>
            <w:szCs w:val="20"/>
          </w:rPr>
          <w:t>tob</w:t>
        </w:r>
      </w:ins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thiab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khaws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cia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rau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hauv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qhov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ntub</w:t>
      </w:r>
      <w:proofErr w:type="spellEnd"/>
      <w:r w:rsidRPr="00844EAD">
        <w:rPr>
          <w:sz w:val="20"/>
          <w:szCs w:val="20"/>
        </w:rPr>
        <w:t xml:space="preserve"> (</w:t>
      </w:r>
      <w:r w:rsidR="00AD166D" w:rsidRPr="00844EAD">
        <w:rPr>
          <w:sz w:val="20"/>
          <w:szCs w:val="20"/>
        </w:rPr>
        <w:t>moist</w:t>
      </w:r>
      <w:r w:rsidRPr="00844EAD">
        <w:rPr>
          <w:sz w:val="20"/>
          <w:szCs w:val="20"/>
        </w:rPr>
        <w:t>)</w:t>
      </w:r>
      <w:r w:rsidR="00AD166D" w:rsidRPr="00844EAD">
        <w:rPr>
          <w:sz w:val="20"/>
          <w:szCs w:val="20"/>
        </w:rPr>
        <w:t xml:space="preserve">. </w:t>
      </w:r>
      <w:proofErr w:type="spellStart"/>
      <w:r w:rsidR="00AD166D" w:rsidRPr="00844EAD">
        <w:rPr>
          <w:sz w:val="20"/>
          <w:szCs w:val="20"/>
        </w:rPr>
        <w:t>Qee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tus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neeg</w:t>
      </w:r>
      <w:proofErr w:type="spellEnd"/>
      <w:r w:rsidR="00AD166D" w:rsidRPr="00844EAD">
        <w:rPr>
          <w:sz w:val="20"/>
          <w:szCs w:val="20"/>
        </w:rPr>
        <w:t xml:space="preserve"> cog </w:t>
      </w:r>
      <w:del w:id="373" w:author="Fong RERHANG" w:date="2021-12-08T17:53:00Z">
        <w:r w:rsidR="00AD166D" w:rsidRPr="00844EAD" w:rsidDel="00B74CF3">
          <w:rPr>
            <w:sz w:val="20"/>
            <w:szCs w:val="20"/>
          </w:rPr>
          <w:delText>qoob loo</w:delText>
        </w:r>
      </w:del>
      <w:r w:rsidR="00AD166D" w:rsidRPr="00844EAD">
        <w:rPr>
          <w:sz w:val="20"/>
          <w:szCs w:val="20"/>
        </w:rPr>
        <w:t xml:space="preserve"> </w:t>
      </w:r>
      <w:del w:id="374" w:author="Fong RERHANG" w:date="2021-12-08T17:53:00Z">
        <w:r w:rsidR="00AD166D" w:rsidRPr="00844EAD" w:rsidDel="00B74CF3">
          <w:rPr>
            <w:sz w:val="20"/>
            <w:szCs w:val="20"/>
          </w:rPr>
          <w:delText>tso</w:delText>
        </w:r>
      </w:del>
      <w:proofErr w:type="spellStart"/>
      <w:ins w:id="375" w:author="Fong RERHANG" w:date="2021-12-08T17:53:00Z">
        <w:r w:rsidR="00B74CF3">
          <w:rPr>
            <w:sz w:val="20"/>
            <w:szCs w:val="20"/>
          </w:rPr>
          <w:t>ntoo</w:t>
        </w:r>
      </w:ins>
      <w:del w:id="376" w:author="Fong RERHANG" w:date="2021-12-08T17:53:00Z">
        <w:r w:rsidR="00AD166D" w:rsidRPr="00844EAD" w:rsidDel="00B74CF3">
          <w:rPr>
            <w:sz w:val="20"/>
            <w:szCs w:val="20"/>
          </w:rPr>
          <w:delText xml:space="preserve"> cov cog </w:delText>
        </w:r>
      </w:del>
      <w:r w:rsidR="00AD166D" w:rsidRPr="00844EAD">
        <w:rPr>
          <w:sz w:val="20"/>
          <w:szCs w:val="20"/>
        </w:rPr>
        <w:t>rau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hauv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qhov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tsaus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ntuj</w:t>
      </w:r>
      <w:proofErr w:type="spellEnd"/>
      <w:r w:rsidR="00AD166D" w:rsidRPr="00844EAD">
        <w:rPr>
          <w:sz w:val="20"/>
          <w:szCs w:val="20"/>
        </w:rPr>
        <w:t xml:space="preserve">, </w:t>
      </w:r>
      <w:proofErr w:type="spellStart"/>
      <w:r w:rsidR="00AD166D" w:rsidRPr="00844EAD">
        <w:rPr>
          <w:sz w:val="20"/>
          <w:szCs w:val="20"/>
        </w:rPr>
        <w:t>qhov</w:t>
      </w:r>
      <w:proofErr w:type="spellEnd"/>
      <w:r w:rsidR="00AD166D" w:rsidRPr="00844EAD">
        <w:rPr>
          <w:sz w:val="20"/>
          <w:szCs w:val="20"/>
        </w:rPr>
        <w:t xml:space="preserve"> chaw </w:t>
      </w:r>
      <w:proofErr w:type="spellStart"/>
      <w:r w:rsidR="00AD166D" w:rsidRPr="00844EAD">
        <w:rPr>
          <w:sz w:val="20"/>
          <w:szCs w:val="20"/>
        </w:rPr>
        <w:t>txias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nrog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cua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sov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hauv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qab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lub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tiaj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tus</w:t>
      </w:r>
      <w:proofErr w:type="spellEnd"/>
      <w:r w:rsidR="00AD166D" w:rsidRPr="00844EAD">
        <w:rPr>
          <w:sz w:val="20"/>
          <w:szCs w:val="20"/>
        </w:rPr>
        <w:t xml:space="preserve"> los </w:t>
      </w:r>
      <w:proofErr w:type="spellStart"/>
      <w:r w:rsidR="00AD166D" w:rsidRPr="00844EAD">
        <w:rPr>
          <w:sz w:val="20"/>
          <w:szCs w:val="20"/>
        </w:rPr>
        <w:t>txhawb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kev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loj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hlob</w:t>
      </w:r>
      <w:proofErr w:type="spellEnd"/>
      <w:r w:rsidR="00AD166D" w:rsidRPr="00844EAD">
        <w:rPr>
          <w:sz w:val="20"/>
          <w:szCs w:val="20"/>
        </w:rPr>
        <w:t xml:space="preserve"> </w:t>
      </w:r>
      <w:del w:id="377" w:author="Fong RERHANG" w:date="2021-12-08T17:54:00Z">
        <w:r w:rsidR="00AD166D" w:rsidRPr="00844EAD" w:rsidDel="00B74CF3">
          <w:rPr>
            <w:sz w:val="20"/>
            <w:szCs w:val="20"/>
          </w:rPr>
          <w:delText>hauv paus</w:delText>
        </w:r>
      </w:del>
      <w:proofErr w:type="spellStart"/>
      <w:ins w:id="378" w:author="Fong RERHANG" w:date="2021-12-08T17:54:00Z">
        <w:r w:rsidR="00B74CF3">
          <w:rPr>
            <w:sz w:val="20"/>
            <w:szCs w:val="20"/>
          </w:rPr>
          <w:t>cov</w:t>
        </w:r>
        <w:proofErr w:type="spellEnd"/>
        <w:r w:rsidR="00B74CF3">
          <w:rPr>
            <w:sz w:val="20"/>
            <w:szCs w:val="20"/>
          </w:rPr>
          <w:t xml:space="preserve"> cag</w:t>
        </w:r>
      </w:ins>
      <w:r w:rsidR="00AD166D" w:rsidRPr="00844EAD">
        <w:rPr>
          <w:sz w:val="20"/>
          <w:szCs w:val="20"/>
        </w:rPr>
        <w:t xml:space="preserve">. </w:t>
      </w:r>
      <w:proofErr w:type="spellStart"/>
      <w:r w:rsidR="00AD166D" w:rsidRPr="00844EAD">
        <w:rPr>
          <w:sz w:val="20"/>
          <w:szCs w:val="20"/>
        </w:rPr>
        <w:t>Ntau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tus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neeg</w:t>
      </w:r>
      <w:proofErr w:type="spellEnd"/>
      <w:r w:rsidR="00AD166D" w:rsidRPr="00844EAD">
        <w:rPr>
          <w:sz w:val="20"/>
          <w:szCs w:val="20"/>
        </w:rPr>
        <w:t xml:space="preserve"> cog </w:t>
      </w:r>
      <w:proofErr w:type="spellStart"/>
      <w:r w:rsidR="00AD166D" w:rsidRPr="00844EAD">
        <w:rPr>
          <w:sz w:val="20"/>
          <w:szCs w:val="20"/>
        </w:rPr>
        <w:t>qoob</w:t>
      </w:r>
      <w:proofErr w:type="spellEnd"/>
      <w:r w:rsidR="00AD166D" w:rsidRPr="00844EAD">
        <w:rPr>
          <w:sz w:val="20"/>
          <w:szCs w:val="20"/>
        </w:rPr>
        <w:t xml:space="preserve"> loo pom zoo </w:t>
      </w:r>
      <w:proofErr w:type="spellStart"/>
      <w:r w:rsidR="00AD166D" w:rsidRPr="00844EAD">
        <w:rPr>
          <w:sz w:val="20"/>
          <w:szCs w:val="20"/>
        </w:rPr>
        <w:t>kom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ua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kom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lub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tsev</w:t>
      </w:r>
      <w:proofErr w:type="spellEnd"/>
      <w:r w:rsidR="00AD166D" w:rsidRPr="00844EAD">
        <w:rPr>
          <w:sz w:val="20"/>
          <w:szCs w:val="20"/>
        </w:rPr>
        <w:t xml:space="preserve"> cog </w:t>
      </w:r>
      <w:proofErr w:type="spellStart"/>
      <w:r w:rsidR="00AD166D" w:rsidRPr="00844EAD">
        <w:rPr>
          <w:sz w:val="20"/>
          <w:szCs w:val="20"/>
        </w:rPr>
        <w:t>khoom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txias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txias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thiab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tsis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txhob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tos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lig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rau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lub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caij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nplooj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ntoos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hlav</w:t>
      </w:r>
      <w:proofErr w:type="spellEnd"/>
      <w:r w:rsidR="00AD166D" w:rsidRPr="00844EAD">
        <w:rPr>
          <w:sz w:val="20"/>
          <w:szCs w:val="20"/>
        </w:rPr>
        <w:t xml:space="preserve"> cog </w:t>
      </w:r>
      <w:proofErr w:type="spellStart"/>
      <w:r w:rsidR="00AD166D" w:rsidRPr="00844EAD">
        <w:rPr>
          <w:sz w:val="20"/>
          <w:szCs w:val="20"/>
        </w:rPr>
        <w:t>kom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ntseeg</w:t>
      </w:r>
      <w:proofErr w:type="spellEnd"/>
      <w:r w:rsidR="00AD166D" w:rsidRPr="00844EAD">
        <w:rPr>
          <w:sz w:val="20"/>
          <w:szCs w:val="20"/>
        </w:rPr>
        <w:t xml:space="preserve"> tau </w:t>
      </w:r>
      <w:proofErr w:type="spellStart"/>
      <w:r w:rsidR="00AD166D" w:rsidRPr="00844EAD">
        <w:rPr>
          <w:sz w:val="20"/>
          <w:szCs w:val="20"/>
        </w:rPr>
        <w:t>tias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cov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hauv</w:t>
      </w:r>
      <w:proofErr w:type="spellEnd"/>
      <w:r w:rsidR="00AD166D" w:rsidRPr="00844EAD">
        <w:rPr>
          <w:sz w:val="20"/>
          <w:szCs w:val="20"/>
        </w:rPr>
        <w:t xml:space="preserve"> paus </w:t>
      </w:r>
      <w:proofErr w:type="spellStart"/>
      <w:r w:rsidR="00AD166D" w:rsidRPr="00844EAD">
        <w:rPr>
          <w:sz w:val="20"/>
          <w:szCs w:val="20"/>
        </w:rPr>
        <w:t>loj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hlob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tuaj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nrog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nplooj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loj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hlob</w:t>
      </w:r>
      <w:proofErr w:type="spellEnd"/>
      <w:r w:rsidR="00AD166D" w:rsidRPr="00844EAD">
        <w:rPr>
          <w:sz w:val="20"/>
          <w:szCs w:val="20"/>
        </w:rPr>
        <w:t xml:space="preserve">. </w:t>
      </w:r>
      <w:r w:rsidRPr="00844EAD">
        <w:rPr>
          <w:sz w:val="20"/>
          <w:szCs w:val="20"/>
        </w:rPr>
        <w:t xml:space="preserve">Kev </w:t>
      </w:r>
      <w:proofErr w:type="spellStart"/>
      <w:r w:rsidRPr="00844EAD">
        <w:rPr>
          <w:sz w:val="20"/>
          <w:szCs w:val="20"/>
        </w:rPr>
        <w:t>txiav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feem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ntau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yog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nyob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rau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hauv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lub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tsev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ins w:id="379" w:author="Fong RERHANG" w:date="2021-12-08T17:55:00Z">
        <w:r w:rsidR="00B74CF3">
          <w:rPr>
            <w:sz w:val="20"/>
            <w:szCs w:val="20"/>
          </w:rPr>
          <w:t>vov</w:t>
        </w:r>
        <w:proofErr w:type="spellEnd"/>
        <w:r w:rsidR="00B74CF3">
          <w:rPr>
            <w:sz w:val="20"/>
            <w:szCs w:val="20"/>
          </w:rPr>
          <w:t xml:space="preserve"> </w:t>
        </w:r>
        <w:proofErr w:type="spellStart"/>
        <w:r w:rsidR="00B74CF3">
          <w:rPr>
            <w:sz w:val="20"/>
            <w:szCs w:val="20"/>
          </w:rPr>
          <w:t>yas</w:t>
        </w:r>
      </w:ins>
      <w:proofErr w:type="spellEnd"/>
      <w:del w:id="380" w:author="Fong RERHANG" w:date="2021-12-08T17:55:00Z">
        <w:r w:rsidR="00AD166D" w:rsidRPr="00844EAD" w:rsidDel="00B74CF3">
          <w:rPr>
            <w:sz w:val="20"/>
            <w:szCs w:val="20"/>
          </w:rPr>
          <w:delText>xog paj</w:delText>
        </w:r>
      </w:del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rau</w:t>
      </w:r>
      <w:proofErr w:type="spellEnd"/>
      <w:r w:rsidR="00AD166D" w:rsidRPr="00844EAD">
        <w:rPr>
          <w:sz w:val="20"/>
          <w:szCs w:val="20"/>
        </w:rPr>
        <w:t xml:space="preserve"> 6 </w:t>
      </w:r>
      <w:proofErr w:type="spellStart"/>
      <w:r w:rsidR="00AD166D" w:rsidRPr="00844EAD">
        <w:rPr>
          <w:sz w:val="20"/>
          <w:szCs w:val="20"/>
        </w:rPr>
        <w:t>mus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rau</w:t>
      </w:r>
      <w:proofErr w:type="spellEnd"/>
      <w:r w:rsidR="00AD166D" w:rsidRPr="00844EAD">
        <w:rPr>
          <w:sz w:val="20"/>
          <w:szCs w:val="20"/>
        </w:rPr>
        <w:t xml:space="preserve"> 12 </w:t>
      </w:r>
      <w:proofErr w:type="spellStart"/>
      <w:r w:rsidR="00AD166D" w:rsidRPr="00844EAD">
        <w:rPr>
          <w:sz w:val="20"/>
          <w:szCs w:val="20"/>
        </w:rPr>
        <w:t>lub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lis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piam</w:t>
      </w:r>
      <w:proofErr w:type="spellEnd"/>
      <w:r w:rsidR="00AD166D" w:rsidRPr="00844EAD">
        <w:rPr>
          <w:sz w:val="20"/>
          <w:szCs w:val="20"/>
        </w:rPr>
        <w:t xml:space="preserve">. </w:t>
      </w:r>
      <w:proofErr w:type="spellStart"/>
      <w:r w:rsidR="00AD166D" w:rsidRPr="00844EAD">
        <w:rPr>
          <w:sz w:val="20"/>
          <w:szCs w:val="20"/>
        </w:rPr>
        <w:t>Raws</w:t>
      </w:r>
      <w:proofErr w:type="spellEnd"/>
      <w:r w:rsidR="00AD166D" w:rsidRPr="00844EAD">
        <w:rPr>
          <w:sz w:val="20"/>
          <w:szCs w:val="20"/>
        </w:rPr>
        <w:t xml:space="preserve"> li </w:t>
      </w:r>
      <w:proofErr w:type="spellStart"/>
      <w:r w:rsidR="00AD166D" w:rsidRPr="00844EAD">
        <w:rPr>
          <w:sz w:val="20"/>
          <w:szCs w:val="20"/>
        </w:rPr>
        <w:t>nrog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txhua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cov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yub</w:t>
      </w:r>
      <w:proofErr w:type="spellEnd"/>
      <w:r w:rsidR="00AD166D" w:rsidRPr="00844EAD">
        <w:rPr>
          <w:sz w:val="20"/>
          <w:szCs w:val="20"/>
        </w:rPr>
        <w:t xml:space="preserve">, </w:t>
      </w:r>
      <w:proofErr w:type="spellStart"/>
      <w:r w:rsidR="00AD166D" w:rsidRPr="00844EAD">
        <w:rPr>
          <w:sz w:val="20"/>
          <w:szCs w:val="20"/>
        </w:rPr>
        <w:t>lub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hom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phiaj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yog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cov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nroj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tsuag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muaj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zog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uas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muaj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cov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hauv</w:t>
      </w:r>
      <w:proofErr w:type="spellEnd"/>
      <w:r w:rsidR="00AD166D" w:rsidRPr="00844EAD">
        <w:rPr>
          <w:sz w:val="20"/>
          <w:szCs w:val="20"/>
        </w:rPr>
        <w:t xml:space="preserve"> paus </w:t>
      </w:r>
      <w:proofErr w:type="spellStart"/>
      <w:r w:rsidR="00AD166D" w:rsidRPr="00844EAD">
        <w:rPr>
          <w:sz w:val="20"/>
          <w:szCs w:val="20"/>
        </w:rPr>
        <w:t>hniav</w:t>
      </w:r>
      <w:proofErr w:type="spellEnd"/>
      <w:r w:rsidR="00AD166D" w:rsidRPr="00844EAD">
        <w:rPr>
          <w:sz w:val="20"/>
          <w:szCs w:val="20"/>
        </w:rPr>
        <w:t xml:space="preserve"> zoo tab sis </w:t>
      </w:r>
      <w:proofErr w:type="spellStart"/>
      <w:r w:rsidR="00AD166D" w:rsidRPr="00844EAD">
        <w:rPr>
          <w:sz w:val="20"/>
          <w:szCs w:val="20"/>
        </w:rPr>
        <w:t>tsis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yog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cov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hauv</w:t>
      </w:r>
      <w:proofErr w:type="spellEnd"/>
      <w:r w:rsidR="00AD166D" w:rsidRPr="00844EAD">
        <w:rPr>
          <w:sz w:val="20"/>
          <w:szCs w:val="20"/>
        </w:rPr>
        <w:t xml:space="preserve"> paus </w:t>
      </w:r>
      <w:proofErr w:type="spellStart"/>
      <w:r w:rsidR="00AD166D" w:rsidRPr="00844EAD">
        <w:rPr>
          <w:sz w:val="20"/>
          <w:szCs w:val="20"/>
        </w:rPr>
        <w:t>hniav</w:t>
      </w:r>
      <w:proofErr w:type="spellEnd"/>
      <w:r w:rsidR="00AD166D" w:rsidRPr="00844EAD">
        <w:rPr>
          <w:sz w:val="20"/>
          <w:szCs w:val="20"/>
        </w:rPr>
        <w:t xml:space="preserve"> los</w:t>
      </w:r>
      <w:r w:rsidR="00844EAD" w:rsidRPr="00844EAD">
        <w:rPr>
          <w:sz w:val="20"/>
          <w:szCs w:val="20"/>
        </w:rPr>
        <w:t xml:space="preserve"> </w:t>
      </w:r>
      <w:r w:rsidR="00AD166D" w:rsidRPr="00844EAD">
        <w:rPr>
          <w:sz w:val="20"/>
          <w:szCs w:val="20"/>
        </w:rPr>
        <w:t xml:space="preserve">sis </w:t>
      </w:r>
      <w:proofErr w:type="spellStart"/>
      <w:r w:rsidR="00AD166D" w:rsidRPr="00844EAD">
        <w:rPr>
          <w:sz w:val="20"/>
          <w:szCs w:val="20"/>
        </w:rPr>
        <w:t>lwm</w:t>
      </w:r>
      <w:proofErr w:type="spellEnd"/>
      <w:r w:rsidR="00AD166D" w:rsidRPr="00844EAD">
        <w:rPr>
          <w:sz w:val="20"/>
          <w:szCs w:val="20"/>
        </w:rPr>
        <w:t xml:space="preserve"> yam </w:t>
      </w:r>
      <w:proofErr w:type="spellStart"/>
      <w:r w:rsidR="00AD166D" w:rsidRPr="00844EAD">
        <w:rPr>
          <w:sz w:val="20"/>
          <w:szCs w:val="20"/>
        </w:rPr>
        <w:t>kev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ntxhov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siab</w:t>
      </w:r>
      <w:proofErr w:type="spellEnd"/>
      <w:r w:rsidR="00AD166D" w:rsidRPr="00844EAD">
        <w:rPr>
          <w:sz w:val="20"/>
          <w:szCs w:val="20"/>
        </w:rPr>
        <w:t>.</w:t>
      </w:r>
    </w:p>
    <w:p w14:paraId="46857B4E" w14:textId="77777777" w:rsidR="00A3234B" w:rsidRPr="00844EAD" w:rsidRDefault="00A3234B" w:rsidP="00844EAD">
      <w:pPr>
        <w:jc w:val="both"/>
        <w:rPr>
          <w:sz w:val="20"/>
          <w:szCs w:val="20"/>
        </w:rPr>
      </w:pPr>
    </w:p>
    <w:p w14:paraId="09D84BB0" w14:textId="0C0CDA6D" w:rsidR="00A3234B" w:rsidRPr="00844EAD" w:rsidRDefault="00AD166D" w:rsidP="00844EAD">
      <w:pPr>
        <w:jc w:val="both"/>
        <w:rPr>
          <w:sz w:val="20"/>
          <w:szCs w:val="20"/>
        </w:rPr>
      </w:pPr>
      <w:r w:rsidRPr="00844EAD">
        <w:rPr>
          <w:sz w:val="20"/>
          <w:szCs w:val="20"/>
        </w:rPr>
        <w:t xml:space="preserve">Kev </w:t>
      </w:r>
      <w:proofErr w:type="spellStart"/>
      <w:r w:rsidRPr="00844EAD">
        <w:rPr>
          <w:sz w:val="20"/>
          <w:szCs w:val="20"/>
        </w:rPr>
        <w:t>hloov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pauv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feem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ntau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tshwm</w:t>
      </w:r>
      <w:proofErr w:type="spellEnd"/>
      <w:r w:rsidRPr="00844EAD">
        <w:rPr>
          <w:sz w:val="20"/>
          <w:szCs w:val="20"/>
        </w:rPr>
        <w:t xml:space="preserve"> sim </w:t>
      </w:r>
      <w:proofErr w:type="spellStart"/>
      <w:r w:rsidRPr="00844EAD">
        <w:rPr>
          <w:sz w:val="20"/>
          <w:szCs w:val="20"/>
        </w:rPr>
        <w:t>hauv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lub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Tsib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Hlis</w:t>
      </w:r>
      <w:proofErr w:type="spellEnd"/>
      <w:r w:rsidRPr="00844EAD">
        <w:rPr>
          <w:sz w:val="20"/>
          <w:szCs w:val="20"/>
        </w:rPr>
        <w:t>, los</w:t>
      </w:r>
      <w:r w:rsidR="00844EAD" w:rsidRPr="00844EAD">
        <w:rPr>
          <w:sz w:val="20"/>
          <w:szCs w:val="20"/>
        </w:rPr>
        <w:t xml:space="preserve"> </w:t>
      </w:r>
      <w:r w:rsidRPr="00844EAD">
        <w:rPr>
          <w:sz w:val="20"/>
          <w:szCs w:val="20"/>
        </w:rPr>
        <w:t xml:space="preserve">sis </w:t>
      </w:r>
      <w:proofErr w:type="spellStart"/>
      <w:r w:rsidRPr="00844EAD">
        <w:rPr>
          <w:sz w:val="20"/>
          <w:szCs w:val="20"/>
        </w:rPr>
        <w:t>thaum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twg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qhov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ke</w:t>
      </w:r>
      <w:r w:rsidR="00844EAD" w:rsidRPr="00844EAD">
        <w:rPr>
          <w:sz w:val="20"/>
          <w:szCs w:val="20"/>
        </w:rPr>
        <w:t>v</w:t>
      </w:r>
      <w:proofErr w:type="spellEnd"/>
      <w:r w:rsidR="00844EAD" w:rsidRPr="00844EAD">
        <w:rPr>
          <w:sz w:val="20"/>
          <w:szCs w:val="20"/>
        </w:rPr>
        <w:t xml:space="preserve"> </w:t>
      </w:r>
      <w:proofErr w:type="spellStart"/>
      <w:r w:rsidR="00844EAD" w:rsidRPr="00844EAD">
        <w:rPr>
          <w:sz w:val="20"/>
          <w:szCs w:val="20"/>
        </w:rPr>
        <w:t>phom</w:t>
      </w:r>
      <w:proofErr w:type="spellEnd"/>
      <w:r w:rsidR="00844EAD" w:rsidRPr="00844EAD">
        <w:rPr>
          <w:sz w:val="20"/>
          <w:szCs w:val="20"/>
        </w:rPr>
        <w:t xml:space="preserve"> </w:t>
      </w:r>
      <w:proofErr w:type="spellStart"/>
      <w:r w:rsidR="00844EAD" w:rsidRPr="00844EAD">
        <w:rPr>
          <w:sz w:val="20"/>
          <w:szCs w:val="20"/>
        </w:rPr>
        <w:t>sij</w:t>
      </w:r>
      <w:proofErr w:type="spellEnd"/>
      <w:r w:rsidR="00844EAD"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ntawm</w:t>
      </w:r>
      <w:proofErr w:type="spellEnd"/>
      <w:r w:rsidRPr="00844EAD">
        <w:rPr>
          <w:sz w:val="20"/>
          <w:szCs w:val="20"/>
        </w:rPr>
        <w:t xml:space="preserve"> </w:t>
      </w:r>
      <w:del w:id="381" w:author="Fong RERHANG" w:date="2021-12-08T17:58:00Z">
        <w:r w:rsidRPr="00844EAD" w:rsidDel="00B74CF3">
          <w:rPr>
            <w:sz w:val="20"/>
            <w:szCs w:val="20"/>
          </w:rPr>
          <w:delText xml:space="preserve">Frost </w:delText>
        </w:r>
      </w:del>
      <w:proofErr w:type="spellStart"/>
      <w:ins w:id="382" w:author="Fong RERHANG" w:date="2021-12-08T17:58:00Z">
        <w:r w:rsidR="00B74CF3">
          <w:rPr>
            <w:sz w:val="20"/>
            <w:szCs w:val="20"/>
          </w:rPr>
          <w:t>lub</w:t>
        </w:r>
        <w:proofErr w:type="spellEnd"/>
        <w:r w:rsidR="00B74CF3">
          <w:rPr>
            <w:sz w:val="20"/>
            <w:szCs w:val="20"/>
          </w:rPr>
          <w:t xml:space="preserve"> </w:t>
        </w:r>
        <w:proofErr w:type="spellStart"/>
        <w:r w:rsidR="00B74CF3">
          <w:rPr>
            <w:sz w:val="20"/>
            <w:szCs w:val="20"/>
          </w:rPr>
          <w:t>caij</w:t>
        </w:r>
        <w:proofErr w:type="spellEnd"/>
        <w:r w:rsidR="00B74CF3">
          <w:rPr>
            <w:sz w:val="20"/>
            <w:szCs w:val="20"/>
          </w:rPr>
          <w:t xml:space="preserve"> no </w:t>
        </w:r>
      </w:ins>
      <w:del w:id="383" w:author="Fong RERHANG" w:date="2021-12-08T17:58:00Z">
        <w:r w:rsidRPr="00844EAD" w:rsidDel="00B74CF3">
          <w:rPr>
            <w:sz w:val="20"/>
            <w:szCs w:val="20"/>
          </w:rPr>
          <w:delText xml:space="preserve">tseem ceeb </w:delText>
        </w:r>
      </w:del>
      <w:proofErr w:type="spellStart"/>
      <w:r w:rsidRPr="00844EAD">
        <w:rPr>
          <w:sz w:val="20"/>
          <w:szCs w:val="20"/>
        </w:rPr>
        <w:t>dhau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lawm</w:t>
      </w:r>
      <w:proofErr w:type="spellEnd"/>
      <w:r w:rsidRPr="00844EAD">
        <w:rPr>
          <w:sz w:val="20"/>
          <w:szCs w:val="20"/>
        </w:rPr>
        <w:t xml:space="preserve">. </w:t>
      </w:r>
      <w:proofErr w:type="spellStart"/>
      <w:r w:rsidRPr="00844EAD">
        <w:rPr>
          <w:sz w:val="20"/>
          <w:szCs w:val="20"/>
        </w:rPr>
        <w:t>Cov</w:t>
      </w:r>
      <w:proofErr w:type="spellEnd"/>
      <w:r w:rsidRPr="00844EAD">
        <w:rPr>
          <w:sz w:val="20"/>
          <w:szCs w:val="20"/>
        </w:rPr>
        <w:t xml:space="preserve"> </w:t>
      </w:r>
      <w:del w:id="384" w:author="Fong RERHANG" w:date="2021-12-08T17:59:00Z">
        <w:r w:rsidRPr="00844EAD" w:rsidDel="00B74CF3">
          <w:rPr>
            <w:sz w:val="20"/>
            <w:szCs w:val="20"/>
          </w:rPr>
          <w:delText>nroj tsuag</w:delText>
        </w:r>
      </w:del>
      <w:proofErr w:type="spellStart"/>
      <w:ins w:id="385" w:author="Fong RERHANG" w:date="2021-12-08T17:59:00Z">
        <w:r w:rsidR="00B74CF3">
          <w:rPr>
            <w:sz w:val="20"/>
            <w:szCs w:val="20"/>
          </w:rPr>
          <w:t>ntoo</w:t>
        </w:r>
      </w:ins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feem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ntau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muab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tso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rau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plaub</w:t>
      </w:r>
      <w:proofErr w:type="spellEnd"/>
      <w:r w:rsidRPr="00844EAD">
        <w:rPr>
          <w:sz w:val="20"/>
          <w:szCs w:val="20"/>
        </w:rPr>
        <w:t xml:space="preserve"> taw sib </w:t>
      </w:r>
      <w:proofErr w:type="spellStart"/>
      <w:r w:rsidRPr="00844EAD">
        <w:rPr>
          <w:sz w:val="20"/>
          <w:szCs w:val="20"/>
        </w:rPr>
        <w:t>nrug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hauv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kab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uas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yog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kaum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ob</w:t>
      </w:r>
      <w:proofErr w:type="spellEnd"/>
      <w:r w:rsidRPr="00844EAD">
        <w:rPr>
          <w:sz w:val="20"/>
          <w:szCs w:val="20"/>
        </w:rPr>
        <w:t xml:space="preserve"> taw sib </w:t>
      </w:r>
      <w:proofErr w:type="spellStart"/>
      <w:r w:rsidRPr="00844EAD">
        <w:rPr>
          <w:sz w:val="20"/>
          <w:szCs w:val="20"/>
        </w:rPr>
        <w:t>nrug</w:t>
      </w:r>
      <w:proofErr w:type="spellEnd"/>
      <w:r w:rsidRPr="00844EAD">
        <w:rPr>
          <w:sz w:val="20"/>
          <w:szCs w:val="20"/>
        </w:rPr>
        <w:t xml:space="preserve">. </w:t>
      </w:r>
      <w:proofErr w:type="spellStart"/>
      <w:r w:rsidRPr="00844EAD">
        <w:rPr>
          <w:sz w:val="20"/>
          <w:szCs w:val="20"/>
        </w:rPr>
        <w:t>Qee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cov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neeg</w:t>
      </w:r>
      <w:proofErr w:type="spellEnd"/>
      <w:r w:rsidRPr="00844EAD">
        <w:rPr>
          <w:sz w:val="20"/>
          <w:szCs w:val="20"/>
        </w:rPr>
        <w:t xml:space="preserve"> cog </w:t>
      </w:r>
      <w:proofErr w:type="spellStart"/>
      <w:r w:rsidRPr="00844EAD">
        <w:rPr>
          <w:sz w:val="20"/>
          <w:szCs w:val="20"/>
        </w:rPr>
        <w:t>qoob</w:t>
      </w:r>
      <w:proofErr w:type="spellEnd"/>
      <w:r w:rsidRPr="00844EAD">
        <w:rPr>
          <w:sz w:val="20"/>
          <w:szCs w:val="20"/>
        </w:rPr>
        <w:t xml:space="preserve"> loo </w:t>
      </w:r>
      <w:proofErr w:type="spellStart"/>
      <w:r w:rsidRPr="00844EAD">
        <w:rPr>
          <w:sz w:val="20"/>
          <w:szCs w:val="20"/>
        </w:rPr>
        <w:t>qhov</w:t>
      </w:r>
      <w:proofErr w:type="spellEnd"/>
      <w:r w:rsidRPr="00844EAD">
        <w:rPr>
          <w:sz w:val="20"/>
          <w:szCs w:val="20"/>
        </w:rPr>
        <w:t xml:space="preserve"> chaw cog </w:t>
      </w:r>
      <w:proofErr w:type="spellStart"/>
      <w:r w:rsidRPr="00844EAD">
        <w:rPr>
          <w:sz w:val="20"/>
          <w:szCs w:val="20"/>
        </w:rPr>
        <w:t>qoob</w:t>
      </w:r>
      <w:proofErr w:type="spellEnd"/>
      <w:r w:rsidRPr="00844EAD">
        <w:rPr>
          <w:sz w:val="20"/>
          <w:szCs w:val="20"/>
        </w:rPr>
        <w:t xml:space="preserve"> loo </w:t>
      </w:r>
      <w:proofErr w:type="spellStart"/>
      <w:r w:rsidRPr="00844EAD">
        <w:rPr>
          <w:sz w:val="20"/>
          <w:szCs w:val="20"/>
        </w:rPr>
        <w:t>ze</w:t>
      </w:r>
      <w:proofErr w:type="spellEnd"/>
      <w:r w:rsidRPr="00844EAD">
        <w:rPr>
          <w:sz w:val="20"/>
          <w:szCs w:val="20"/>
        </w:rPr>
        <w:t xml:space="preserve"> li </w:t>
      </w:r>
      <w:proofErr w:type="spellStart"/>
      <w:r w:rsidRPr="00844EAD">
        <w:rPr>
          <w:sz w:val="20"/>
          <w:szCs w:val="20"/>
        </w:rPr>
        <w:t>ob</w:t>
      </w:r>
      <w:proofErr w:type="spellEnd"/>
      <w:r w:rsidRPr="00844EAD">
        <w:rPr>
          <w:sz w:val="20"/>
          <w:szCs w:val="20"/>
        </w:rPr>
        <w:t xml:space="preserve"> </w:t>
      </w:r>
      <w:r w:rsidR="00844EAD" w:rsidRPr="00844EAD">
        <w:rPr>
          <w:sz w:val="20"/>
          <w:szCs w:val="20"/>
        </w:rPr>
        <w:t>feet</w:t>
      </w:r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hauv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kab</w:t>
      </w:r>
      <w:proofErr w:type="spellEnd"/>
      <w:r w:rsidRPr="00844EAD">
        <w:rPr>
          <w:sz w:val="20"/>
          <w:szCs w:val="20"/>
        </w:rPr>
        <w:t xml:space="preserve">. </w:t>
      </w:r>
      <w:proofErr w:type="spellStart"/>
      <w:r w:rsidRPr="00844EAD">
        <w:rPr>
          <w:sz w:val="20"/>
          <w:szCs w:val="20"/>
        </w:rPr>
        <w:t>Muab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qhov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kev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loj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hlob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sai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ntawm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kab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rov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tav</w:t>
      </w:r>
      <w:proofErr w:type="spellEnd"/>
      <w:r w:rsidRPr="00844EAD">
        <w:rPr>
          <w:sz w:val="20"/>
          <w:szCs w:val="20"/>
        </w:rPr>
        <w:t xml:space="preserve"> </w:t>
      </w:r>
      <w:del w:id="386" w:author="Fong RERHANG" w:date="2021-12-08T18:01:00Z">
        <w:r w:rsidRPr="00844EAD" w:rsidDel="000867B1">
          <w:rPr>
            <w:sz w:val="20"/>
            <w:szCs w:val="20"/>
          </w:rPr>
          <w:delText>rhizomes</w:delText>
        </w:r>
      </w:del>
      <w:ins w:id="387" w:author="Fong RERHANG" w:date="2021-12-08T18:01:00Z">
        <w:r w:rsidR="000867B1">
          <w:rPr>
            <w:sz w:val="20"/>
            <w:szCs w:val="20"/>
          </w:rPr>
          <w:t xml:space="preserve">chaw </w:t>
        </w:r>
        <w:proofErr w:type="spellStart"/>
        <w:r w:rsidR="000867B1">
          <w:rPr>
            <w:sz w:val="20"/>
            <w:szCs w:val="20"/>
          </w:rPr>
          <w:t>txuas</w:t>
        </w:r>
      </w:ins>
      <w:proofErr w:type="spellEnd"/>
      <w:r w:rsidRPr="00844EAD">
        <w:rPr>
          <w:sz w:val="20"/>
          <w:szCs w:val="20"/>
        </w:rPr>
        <w:t xml:space="preserve">, </w:t>
      </w:r>
      <w:proofErr w:type="spellStart"/>
      <w:r w:rsidRPr="00844EAD">
        <w:rPr>
          <w:sz w:val="20"/>
          <w:szCs w:val="20"/>
        </w:rPr>
        <w:t>tshwj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xeeb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tshaj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yog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nyob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rau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hauv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cov</w:t>
      </w:r>
      <w:proofErr w:type="spellEnd"/>
      <w:r w:rsidRPr="00844EAD">
        <w:rPr>
          <w:sz w:val="20"/>
          <w:szCs w:val="20"/>
        </w:rPr>
        <w:t xml:space="preserve"> av zoo, </w:t>
      </w:r>
      <w:proofErr w:type="spellStart"/>
      <w:r w:rsidRPr="00844EAD">
        <w:rPr>
          <w:sz w:val="20"/>
          <w:szCs w:val="20"/>
        </w:rPr>
        <w:t>kab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yuav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sau</w:t>
      </w:r>
      <w:proofErr w:type="spellEnd"/>
      <w:r w:rsidRPr="00844EAD">
        <w:rPr>
          <w:sz w:val="20"/>
          <w:szCs w:val="20"/>
        </w:rPr>
        <w:t xml:space="preserve"> tau </w:t>
      </w:r>
      <w:proofErr w:type="spellStart"/>
      <w:r w:rsidRPr="00844EAD">
        <w:rPr>
          <w:sz w:val="20"/>
          <w:szCs w:val="20"/>
        </w:rPr>
        <w:t>sai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heev</w:t>
      </w:r>
      <w:proofErr w:type="spellEnd"/>
      <w:r w:rsidRPr="00844EAD">
        <w:rPr>
          <w:sz w:val="20"/>
          <w:szCs w:val="20"/>
        </w:rPr>
        <w:t xml:space="preserve">. </w:t>
      </w:r>
      <w:proofErr w:type="spellStart"/>
      <w:r w:rsidRPr="00844EAD">
        <w:rPr>
          <w:sz w:val="20"/>
          <w:szCs w:val="20"/>
        </w:rPr>
        <w:t>Thaum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qee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tus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neeg</w:t>
      </w:r>
      <w:proofErr w:type="spellEnd"/>
      <w:r w:rsidRPr="00844EAD">
        <w:rPr>
          <w:sz w:val="20"/>
          <w:szCs w:val="20"/>
        </w:rPr>
        <w:t xml:space="preserve"> cog </w:t>
      </w:r>
      <w:proofErr w:type="spellStart"/>
      <w:r w:rsidRPr="00844EAD">
        <w:rPr>
          <w:sz w:val="20"/>
          <w:szCs w:val="20"/>
        </w:rPr>
        <w:t>qoob</w:t>
      </w:r>
      <w:proofErr w:type="spellEnd"/>
      <w:r w:rsidRPr="00844EAD">
        <w:rPr>
          <w:sz w:val="20"/>
          <w:szCs w:val="20"/>
        </w:rPr>
        <w:t xml:space="preserve"> loo sim </w:t>
      </w:r>
      <w:proofErr w:type="spellStart"/>
      <w:r w:rsidRPr="00844EAD">
        <w:rPr>
          <w:sz w:val="20"/>
          <w:szCs w:val="20"/>
        </w:rPr>
        <w:t>khaws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ib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tus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neeg</w:t>
      </w:r>
      <w:proofErr w:type="spellEnd"/>
      <w:r w:rsidRPr="00844EAD">
        <w:rPr>
          <w:sz w:val="20"/>
          <w:szCs w:val="20"/>
        </w:rPr>
        <w:t xml:space="preserve"> cog </w:t>
      </w:r>
      <w:proofErr w:type="spellStart"/>
      <w:r w:rsidRPr="00844EAD">
        <w:rPr>
          <w:sz w:val="20"/>
          <w:szCs w:val="20"/>
        </w:rPr>
        <w:t>rau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hauv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ib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lub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hav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txwv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yeem</w:t>
      </w:r>
      <w:proofErr w:type="spellEnd"/>
      <w:r w:rsidRPr="00844EAD">
        <w:rPr>
          <w:sz w:val="20"/>
          <w:szCs w:val="20"/>
        </w:rPr>
        <w:t xml:space="preserve"> los </w:t>
      </w:r>
      <w:proofErr w:type="spellStart"/>
      <w:r w:rsidRPr="00844EAD">
        <w:rPr>
          <w:sz w:val="20"/>
          <w:szCs w:val="20"/>
        </w:rPr>
        <w:t>pab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txhawb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kev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tswj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cov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nroj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tsuag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hauv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kab</w:t>
      </w:r>
      <w:proofErr w:type="spellEnd"/>
      <w:r w:rsidRPr="00844EAD">
        <w:rPr>
          <w:sz w:val="20"/>
          <w:szCs w:val="20"/>
        </w:rPr>
        <w:t xml:space="preserve">, </w:t>
      </w:r>
      <w:proofErr w:type="spellStart"/>
      <w:r w:rsidRPr="00844EAD">
        <w:rPr>
          <w:sz w:val="20"/>
          <w:szCs w:val="20"/>
        </w:rPr>
        <w:t>lwm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tus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cia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cov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kab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maj</w:t>
      </w:r>
      <w:proofErr w:type="spellEnd"/>
      <w:r w:rsidRPr="00844EAD">
        <w:rPr>
          <w:sz w:val="20"/>
          <w:szCs w:val="20"/>
        </w:rPr>
        <w:t xml:space="preserve"> mam </w:t>
      </w:r>
      <w:proofErr w:type="spellStart"/>
      <w:r w:rsidRPr="00844EAD">
        <w:rPr>
          <w:sz w:val="20"/>
          <w:szCs w:val="20"/>
        </w:rPr>
        <w:t>sau</w:t>
      </w:r>
      <w:proofErr w:type="spellEnd"/>
      <w:r w:rsidRPr="00844EAD">
        <w:rPr>
          <w:sz w:val="20"/>
          <w:szCs w:val="20"/>
        </w:rPr>
        <w:t>.</w:t>
      </w:r>
    </w:p>
    <w:p w14:paraId="49DC4513" w14:textId="77777777" w:rsidR="00A3234B" w:rsidRPr="00844EAD" w:rsidRDefault="00A3234B" w:rsidP="00844EAD">
      <w:pPr>
        <w:jc w:val="both"/>
        <w:rPr>
          <w:sz w:val="20"/>
          <w:szCs w:val="20"/>
        </w:rPr>
      </w:pPr>
    </w:p>
    <w:p w14:paraId="2252D534" w14:textId="21FB20A2" w:rsidR="00A3234B" w:rsidRDefault="00AD166D" w:rsidP="00844EAD">
      <w:pPr>
        <w:jc w:val="both"/>
        <w:rPr>
          <w:sz w:val="24"/>
          <w:szCs w:val="24"/>
        </w:rPr>
      </w:pPr>
      <w:proofErr w:type="spellStart"/>
      <w:r w:rsidRPr="00844EAD">
        <w:rPr>
          <w:sz w:val="20"/>
          <w:szCs w:val="20"/>
        </w:rPr>
        <w:t>Lwm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qhov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kev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xaiv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siv</w:t>
      </w:r>
      <w:proofErr w:type="spellEnd"/>
      <w:r w:rsidRPr="00844EAD">
        <w:rPr>
          <w:sz w:val="20"/>
          <w:szCs w:val="20"/>
        </w:rPr>
        <w:t xml:space="preserve"> los </w:t>
      </w:r>
      <w:proofErr w:type="spellStart"/>
      <w:r w:rsidRPr="00844EAD">
        <w:rPr>
          <w:sz w:val="20"/>
          <w:szCs w:val="20"/>
        </w:rPr>
        <w:t>ntawm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cov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neeg</w:t>
      </w:r>
      <w:proofErr w:type="spellEnd"/>
      <w:r w:rsidRPr="00844EAD">
        <w:rPr>
          <w:sz w:val="20"/>
          <w:szCs w:val="20"/>
        </w:rPr>
        <w:t xml:space="preserve"> cog </w:t>
      </w:r>
      <w:proofErr w:type="spellStart"/>
      <w:r w:rsidRPr="00844EAD">
        <w:rPr>
          <w:sz w:val="20"/>
          <w:szCs w:val="20"/>
        </w:rPr>
        <w:t>qoob</w:t>
      </w:r>
      <w:proofErr w:type="spellEnd"/>
      <w:r w:rsidRPr="00844EAD">
        <w:rPr>
          <w:sz w:val="20"/>
          <w:szCs w:val="20"/>
        </w:rPr>
        <w:t xml:space="preserve"> loo </w:t>
      </w:r>
      <w:proofErr w:type="spellStart"/>
      <w:r w:rsidRPr="00844EAD">
        <w:rPr>
          <w:sz w:val="20"/>
          <w:szCs w:val="20"/>
        </w:rPr>
        <w:t>yog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coj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cov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="00844EAD" w:rsidRPr="00844EAD">
        <w:rPr>
          <w:sz w:val="20"/>
          <w:szCs w:val="20"/>
        </w:rPr>
        <w:t>kev</w:t>
      </w:r>
      <w:proofErr w:type="spellEnd"/>
      <w:r w:rsidR="00844EAD" w:rsidRPr="00844EAD">
        <w:rPr>
          <w:sz w:val="20"/>
          <w:szCs w:val="20"/>
        </w:rPr>
        <w:t xml:space="preserve"> </w:t>
      </w:r>
      <w:proofErr w:type="spellStart"/>
      <w:r w:rsidR="00844EAD" w:rsidRPr="00844EAD">
        <w:rPr>
          <w:sz w:val="20"/>
          <w:szCs w:val="20"/>
        </w:rPr>
        <w:t>txiav</w:t>
      </w:r>
      <w:proofErr w:type="spellEnd"/>
      <w:r w:rsidRPr="00844EAD">
        <w:rPr>
          <w:sz w:val="20"/>
          <w:szCs w:val="20"/>
        </w:rPr>
        <w:t xml:space="preserve">, </w:t>
      </w:r>
      <w:proofErr w:type="spellStart"/>
      <w:r w:rsidRPr="00844EAD">
        <w:rPr>
          <w:sz w:val="20"/>
          <w:szCs w:val="20"/>
        </w:rPr>
        <w:t>khaws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cia</w:t>
      </w:r>
      <w:proofErr w:type="spellEnd"/>
      <w:r w:rsidRPr="00844EAD">
        <w:rPr>
          <w:sz w:val="20"/>
          <w:szCs w:val="20"/>
        </w:rPr>
        <w:t xml:space="preserve"> los </w:t>
      </w:r>
      <w:proofErr w:type="spellStart"/>
      <w:r w:rsidRPr="00844EAD">
        <w:rPr>
          <w:sz w:val="20"/>
          <w:szCs w:val="20"/>
        </w:rPr>
        <w:t>yog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coj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raws</w:t>
      </w:r>
      <w:proofErr w:type="spellEnd"/>
      <w:r w:rsidRPr="00844EAD">
        <w:rPr>
          <w:sz w:val="20"/>
          <w:szCs w:val="20"/>
        </w:rPr>
        <w:t xml:space="preserve"> li </w:t>
      </w:r>
      <w:proofErr w:type="spellStart"/>
      <w:r w:rsidRPr="00844EAD">
        <w:rPr>
          <w:sz w:val="20"/>
          <w:szCs w:val="20"/>
        </w:rPr>
        <w:t>cov</w:t>
      </w:r>
      <w:proofErr w:type="spellEnd"/>
      <w:r w:rsidRPr="00844EAD">
        <w:rPr>
          <w:sz w:val="20"/>
          <w:szCs w:val="20"/>
        </w:rPr>
        <w:t xml:space="preserve"> </w:t>
      </w:r>
      <w:del w:id="388" w:author="Fong RERHANG" w:date="2021-12-08T18:02:00Z">
        <w:r w:rsidRPr="00844EAD" w:rsidDel="000867B1">
          <w:rPr>
            <w:sz w:val="20"/>
            <w:szCs w:val="20"/>
          </w:rPr>
          <w:delText>nroj tsuag</w:delText>
        </w:r>
      </w:del>
      <w:proofErr w:type="spellStart"/>
      <w:ins w:id="389" w:author="Fong RERHANG" w:date="2021-12-08T18:02:00Z">
        <w:r w:rsidR="000867B1">
          <w:rPr>
            <w:sz w:val="20"/>
            <w:szCs w:val="20"/>
          </w:rPr>
          <w:t>ntoo</w:t>
        </w:r>
      </w:ins>
      <w:proofErr w:type="spellEnd"/>
      <w:r w:rsidRPr="00844EAD">
        <w:rPr>
          <w:sz w:val="20"/>
          <w:szCs w:val="20"/>
        </w:rPr>
        <w:t xml:space="preserve"> tau </w:t>
      </w:r>
      <w:proofErr w:type="spellStart"/>
      <w:r w:rsidRPr="00844EAD">
        <w:rPr>
          <w:sz w:val="20"/>
          <w:szCs w:val="20"/>
        </w:rPr>
        <w:t>tawg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tawm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thaum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lub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caij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nplooj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ntoo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hlav</w:t>
      </w:r>
      <w:proofErr w:type="spellEnd"/>
      <w:r w:rsidRPr="00844EAD">
        <w:rPr>
          <w:sz w:val="20"/>
          <w:szCs w:val="20"/>
        </w:rPr>
        <w:t xml:space="preserve">, </w:t>
      </w:r>
      <w:proofErr w:type="spellStart"/>
      <w:r w:rsidRPr="00844EAD">
        <w:rPr>
          <w:sz w:val="20"/>
          <w:szCs w:val="20"/>
        </w:rPr>
        <w:t>thiab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muab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tso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rau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hauv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cov</w:t>
      </w:r>
      <w:proofErr w:type="spellEnd"/>
      <w:r w:rsidRPr="00844EAD">
        <w:rPr>
          <w:sz w:val="20"/>
          <w:szCs w:val="20"/>
        </w:rPr>
        <w:t xml:space="preserve"> chaw</w:t>
      </w:r>
      <w:del w:id="390" w:author="Fong RERHANG" w:date="2021-12-08T18:03:00Z">
        <w:r w:rsidRPr="00844EAD" w:rsidDel="000867B1">
          <w:rPr>
            <w:sz w:val="20"/>
            <w:szCs w:val="20"/>
          </w:rPr>
          <w:delText xml:space="preserve"> zov me nyuam</w:delText>
        </w:r>
      </w:del>
      <w:ins w:id="391" w:author="Fong RERHANG" w:date="2021-12-08T18:03:00Z">
        <w:r w:rsidR="000867B1">
          <w:rPr>
            <w:sz w:val="20"/>
            <w:szCs w:val="20"/>
          </w:rPr>
          <w:t xml:space="preserve"> </w:t>
        </w:r>
        <w:proofErr w:type="spellStart"/>
        <w:r w:rsidR="000867B1">
          <w:rPr>
            <w:sz w:val="20"/>
            <w:szCs w:val="20"/>
          </w:rPr>
          <w:t>yub</w:t>
        </w:r>
        <w:proofErr w:type="spellEnd"/>
        <w:r w:rsidR="000867B1">
          <w:rPr>
            <w:sz w:val="20"/>
            <w:szCs w:val="20"/>
          </w:rPr>
          <w:t xml:space="preserve"> me</w:t>
        </w:r>
      </w:ins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ntawm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cov</w:t>
      </w:r>
      <w:proofErr w:type="spellEnd"/>
      <w:r w:rsidRPr="00844EAD">
        <w:rPr>
          <w:sz w:val="20"/>
          <w:szCs w:val="20"/>
        </w:rPr>
        <w:t xml:space="preserve"> av </w:t>
      </w:r>
      <w:proofErr w:type="spellStart"/>
      <w:r w:rsidRPr="00844EAD">
        <w:rPr>
          <w:sz w:val="20"/>
          <w:szCs w:val="20"/>
        </w:rPr>
        <w:t>npaj</w:t>
      </w:r>
      <w:proofErr w:type="spellEnd"/>
      <w:r w:rsidRPr="00844EAD">
        <w:rPr>
          <w:sz w:val="20"/>
          <w:szCs w:val="20"/>
        </w:rPr>
        <w:t xml:space="preserve"> zoo. </w:t>
      </w:r>
      <w:proofErr w:type="spellStart"/>
      <w:r w:rsidRPr="00844EAD">
        <w:rPr>
          <w:sz w:val="20"/>
          <w:szCs w:val="20"/>
        </w:rPr>
        <w:t>Cov</w:t>
      </w:r>
      <w:proofErr w:type="spellEnd"/>
      <w:r w:rsidRPr="00844EAD">
        <w:rPr>
          <w:sz w:val="20"/>
          <w:szCs w:val="20"/>
        </w:rPr>
        <w:t xml:space="preserve"> </w:t>
      </w:r>
      <w:del w:id="392" w:author="Fong RERHANG" w:date="2021-12-08T18:03:00Z">
        <w:r w:rsidRPr="00844EAD" w:rsidDel="000867B1">
          <w:rPr>
            <w:sz w:val="20"/>
            <w:szCs w:val="20"/>
          </w:rPr>
          <w:delText>nroj tsuag</w:delText>
        </w:r>
      </w:del>
      <w:proofErr w:type="spellStart"/>
      <w:ins w:id="393" w:author="Fong RERHANG" w:date="2021-12-08T18:03:00Z">
        <w:r w:rsidR="000867B1">
          <w:rPr>
            <w:sz w:val="20"/>
            <w:szCs w:val="20"/>
          </w:rPr>
          <w:t>ntoo</w:t>
        </w:r>
      </w:ins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tuaj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yeem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ua</w:t>
      </w:r>
      <w:proofErr w:type="spellEnd"/>
      <w:r w:rsidRPr="00844EAD">
        <w:rPr>
          <w:sz w:val="20"/>
          <w:szCs w:val="20"/>
        </w:rPr>
        <w:t xml:space="preserve"> tib zoo </w:t>
      </w:r>
      <w:proofErr w:type="spellStart"/>
      <w:r w:rsidRPr="00844EAD">
        <w:rPr>
          <w:sz w:val="20"/>
          <w:szCs w:val="20"/>
        </w:rPr>
        <w:t>tu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thiab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tu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rau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hauv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qhov</w:t>
      </w:r>
      <w:proofErr w:type="spellEnd"/>
      <w:r w:rsidRPr="00844EAD">
        <w:rPr>
          <w:sz w:val="20"/>
          <w:szCs w:val="20"/>
        </w:rPr>
        <w:t xml:space="preserve"> chaw </w:t>
      </w:r>
      <w:proofErr w:type="spellStart"/>
      <w:r w:rsidRPr="00844EAD">
        <w:rPr>
          <w:sz w:val="20"/>
          <w:szCs w:val="20"/>
        </w:rPr>
        <w:t>uas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muaj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zog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thiab</w:t>
      </w:r>
      <w:proofErr w:type="spellEnd"/>
      <w:r w:rsidRPr="00844EAD">
        <w:rPr>
          <w:sz w:val="20"/>
          <w:szCs w:val="20"/>
        </w:rPr>
        <w:t xml:space="preserve"> tom </w:t>
      </w:r>
      <w:proofErr w:type="spellStart"/>
      <w:r w:rsidRPr="00844EAD">
        <w:rPr>
          <w:sz w:val="20"/>
          <w:szCs w:val="20"/>
        </w:rPr>
        <w:t>qab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ntawd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hloov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mus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rau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lawv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qhov</w:t>
      </w:r>
      <w:proofErr w:type="spellEnd"/>
      <w:r w:rsidRPr="00844EAD">
        <w:rPr>
          <w:sz w:val="20"/>
          <w:szCs w:val="20"/>
        </w:rPr>
        <w:t xml:space="preserve"> chaw </w:t>
      </w:r>
      <w:proofErr w:type="spellStart"/>
      <w:r w:rsidRPr="00844EAD">
        <w:rPr>
          <w:sz w:val="20"/>
          <w:szCs w:val="20"/>
        </w:rPr>
        <w:t>nyob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hauv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lub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caij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nplooj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zeeg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thaum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lawv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="00844EAD" w:rsidRPr="00844EAD">
        <w:rPr>
          <w:sz w:val="20"/>
          <w:szCs w:val="20"/>
        </w:rPr>
        <w:t>nyob</w:t>
      </w:r>
      <w:proofErr w:type="spellEnd"/>
      <w:r w:rsidR="00844EAD" w:rsidRPr="00844EAD">
        <w:rPr>
          <w:sz w:val="20"/>
          <w:szCs w:val="20"/>
        </w:rPr>
        <w:t xml:space="preserve"> </w:t>
      </w:r>
      <w:proofErr w:type="spellStart"/>
      <w:r w:rsidR="00844EAD" w:rsidRPr="00844EAD">
        <w:rPr>
          <w:sz w:val="20"/>
          <w:szCs w:val="20"/>
        </w:rPr>
        <w:t>tsis</w:t>
      </w:r>
      <w:proofErr w:type="spellEnd"/>
      <w:r w:rsidR="00844EAD" w:rsidRPr="00844EAD">
        <w:rPr>
          <w:sz w:val="20"/>
          <w:szCs w:val="20"/>
        </w:rPr>
        <w:t xml:space="preserve"> </w:t>
      </w:r>
      <w:proofErr w:type="spellStart"/>
      <w:r w:rsidR="00844EAD" w:rsidRPr="00844EAD">
        <w:rPr>
          <w:sz w:val="20"/>
          <w:szCs w:val="20"/>
        </w:rPr>
        <w:t>tswm</w:t>
      </w:r>
      <w:proofErr w:type="spellEnd"/>
      <w:r w:rsidRPr="00844EAD">
        <w:rPr>
          <w:sz w:val="20"/>
          <w:szCs w:val="20"/>
        </w:rPr>
        <w:t xml:space="preserve"> los</w:t>
      </w:r>
      <w:r w:rsidR="00844EAD" w:rsidRPr="00844EAD">
        <w:rPr>
          <w:sz w:val="20"/>
          <w:szCs w:val="20"/>
        </w:rPr>
        <w:t xml:space="preserve"> </w:t>
      </w:r>
      <w:r w:rsidRPr="00844EAD">
        <w:rPr>
          <w:sz w:val="20"/>
          <w:szCs w:val="20"/>
        </w:rPr>
        <w:t xml:space="preserve">sis </w:t>
      </w:r>
      <w:proofErr w:type="spellStart"/>
      <w:r w:rsidRPr="00844EAD">
        <w:rPr>
          <w:sz w:val="20"/>
          <w:szCs w:val="20"/>
        </w:rPr>
        <w:t>lub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caij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nplooj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ntoo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hlav</w:t>
      </w:r>
      <w:proofErr w:type="spellEnd"/>
      <w:r w:rsidRPr="00844EAD">
        <w:rPr>
          <w:sz w:val="20"/>
          <w:szCs w:val="20"/>
        </w:rPr>
        <w:t xml:space="preserve"> tom </w:t>
      </w:r>
      <w:proofErr w:type="spellStart"/>
      <w:r w:rsidRPr="00844EAD">
        <w:rPr>
          <w:sz w:val="20"/>
          <w:szCs w:val="20"/>
        </w:rPr>
        <w:t>ntej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ua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ntej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kev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loj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hlob</w:t>
      </w:r>
      <w:proofErr w:type="spellEnd"/>
      <w:r>
        <w:rPr>
          <w:sz w:val="24"/>
          <w:szCs w:val="24"/>
        </w:rPr>
        <w:t>.</w:t>
      </w:r>
    </w:p>
    <w:p w14:paraId="5EC9E390" w14:textId="77777777" w:rsidR="00A3234B" w:rsidRDefault="00A3234B">
      <w:pPr>
        <w:rPr>
          <w:sz w:val="24"/>
          <w:szCs w:val="24"/>
        </w:rPr>
      </w:pPr>
    </w:p>
    <w:p w14:paraId="022BE395" w14:textId="1DF1DC49" w:rsidR="00A3234B" w:rsidRPr="00030871" w:rsidRDefault="005E3E7D" w:rsidP="00030871">
      <w:pPr>
        <w:jc w:val="both"/>
        <w:rPr>
          <w:sz w:val="20"/>
          <w:szCs w:val="20"/>
        </w:rPr>
      </w:pPr>
      <w:r w:rsidRPr="00030871">
        <w:rPr>
          <w:sz w:val="20"/>
          <w:szCs w:val="20"/>
          <w:u w:val="single"/>
        </w:rPr>
        <w:t xml:space="preserve">Kev </w:t>
      </w:r>
      <w:proofErr w:type="spellStart"/>
      <w:r w:rsidRPr="00030871">
        <w:rPr>
          <w:sz w:val="20"/>
          <w:szCs w:val="20"/>
          <w:u w:val="single"/>
        </w:rPr>
        <w:t>Tswj</w:t>
      </w:r>
      <w:proofErr w:type="spellEnd"/>
      <w:r w:rsidRPr="00030871">
        <w:rPr>
          <w:sz w:val="20"/>
          <w:szCs w:val="20"/>
          <w:u w:val="single"/>
        </w:rPr>
        <w:t xml:space="preserve"> </w:t>
      </w:r>
      <w:proofErr w:type="spellStart"/>
      <w:r w:rsidRPr="00030871">
        <w:rPr>
          <w:sz w:val="20"/>
          <w:szCs w:val="20"/>
          <w:u w:val="single"/>
        </w:rPr>
        <w:t>Cov</w:t>
      </w:r>
      <w:proofErr w:type="spellEnd"/>
      <w:r w:rsidRPr="00030871">
        <w:rPr>
          <w:sz w:val="20"/>
          <w:szCs w:val="20"/>
          <w:u w:val="single"/>
        </w:rPr>
        <w:t xml:space="preserve"> </w:t>
      </w:r>
      <w:proofErr w:type="spellStart"/>
      <w:r w:rsidRPr="00030871">
        <w:rPr>
          <w:sz w:val="20"/>
          <w:szCs w:val="20"/>
          <w:u w:val="single"/>
        </w:rPr>
        <w:t>Nroj</w:t>
      </w:r>
      <w:proofErr w:type="spellEnd"/>
      <w:r w:rsidRPr="00030871">
        <w:rPr>
          <w:sz w:val="20"/>
          <w:szCs w:val="20"/>
          <w:u w:val="single"/>
        </w:rPr>
        <w:t xml:space="preserve"> </w:t>
      </w:r>
      <w:proofErr w:type="spellStart"/>
      <w:r w:rsidRPr="00030871">
        <w:rPr>
          <w:sz w:val="20"/>
          <w:szCs w:val="20"/>
          <w:u w:val="single"/>
        </w:rPr>
        <w:t>Tsuag</w:t>
      </w:r>
      <w:proofErr w:type="spellEnd"/>
      <w:r w:rsidRPr="00030871">
        <w:rPr>
          <w:sz w:val="20"/>
          <w:szCs w:val="20"/>
          <w:u w:val="single"/>
        </w:rPr>
        <w:t xml:space="preserve"> </w:t>
      </w:r>
      <w:ins w:id="394" w:author="Fong RERHANG" w:date="2021-12-08T18:06:00Z">
        <w:r w:rsidR="000867B1">
          <w:rPr>
            <w:sz w:val="20"/>
            <w:szCs w:val="20"/>
            <w:u w:val="single"/>
          </w:rPr>
          <w:t xml:space="preserve">&amp; </w:t>
        </w:r>
      </w:ins>
      <w:proofErr w:type="spellStart"/>
      <w:r w:rsidRPr="00030871">
        <w:rPr>
          <w:sz w:val="20"/>
          <w:szCs w:val="20"/>
          <w:u w:val="single"/>
        </w:rPr>
        <w:t>Cov</w:t>
      </w:r>
      <w:proofErr w:type="spellEnd"/>
      <w:r w:rsidRPr="00030871">
        <w:rPr>
          <w:sz w:val="20"/>
          <w:szCs w:val="20"/>
          <w:u w:val="single"/>
        </w:rPr>
        <w:t xml:space="preserve"> </w:t>
      </w:r>
      <w:proofErr w:type="spellStart"/>
      <w:ins w:id="395" w:author="Fong RERHANG" w:date="2021-12-08T18:06:00Z">
        <w:r w:rsidR="000867B1">
          <w:rPr>
            <w:sz w:val="20"/>
            <w:szCs w:val="20"/>
            <w:u w:val="single"/>
          </w:rPr>
          <w:t>Chiv</w:t>
        </w:r>
      </w:ins>
      <w:proofErr w:type="spellEnd"/>
      <w:del w:id="396" w:author="Fong RERHANG" w:date="2021-12-08T18:06:00Z">
        <w:r w:rsidRPr="00030871" w:rsidDel="000867B1">
          <w:rPr>
            <w:sz w:val="20"/>
            <w:szCs w:val="20"/>
            <w:u w:val="single"/>
          </w:rPr>
          <w:delText>Zaub Mov (</w:delText>
        </w:r>
        <w:r w:rsidR="00AD166D" w:rsidRPr="00030871" w:rsidDel="000867B1">
          <w:rPr>
            <w:sz w:val="20"/>
            <w:szCs w:val="20"/>
            <w:u w:val="single"/>
          </w:rPr>
          <w:delText>Weed &amp; Nutrient Management</w:delText>
        </w:r>
        <w:r w:rsidR="00B423E5" w:rsidRPr="00030871" w:rsidDel="000867B1">
          <w:rPr>
            <w:sz w:val="20"/>
            <w:szCs w:val="20"/>
            <w:u w:val="single"/>
          </w:rPr>
          <w:delText>)</w:delText>
        </w:r>
        <w:r w:rsidR="00AD166D" w:rsidRPr="00030871" w:rsidDel="000867B1">
          <w:rPr>
            <w:sz w:val="20"/>
            <w:szCs w:val="20"/>
          </w:rPr>
          <w:delText>:</w:delText>
        </w:r>
      </w:del>
    </w:p>
    <w:p w14:paraId="68C67D8E" w14:textId="0294A51C" w:rsidR="00A3234B" w:rsidRPr="00030871" w:rsidRDefault="00AD166D" w:rsidP="00030871">
      <w:pPr>
        <w:jc w:val="both"/>
        <w:rPr>
          <w:sz w:val="20"/>
          <w:szCs w:val="20"/>
        </w:rPr>
      </w:pPr>
      <w:proofErr w:type="spellStart"/>
      <w:r w:rsidRPr="00030871">
        <w:rPr>
          <w:sz w:val="20"/>
          <w:szCs w:val="20"/>
        </w:rPr>
        <w:t>Ib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qho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kev</w:t>
      </w:r>
      <w:proofErr w:type="spellEnd"/>
      <w:r w:rsidRPr="00030871">
        <w:rPr>
          <w:sz w:val="20"/>
          <w:szCs w:val="20"/>
        </w:rPr>
        <w:t xml:space="preserve"> sib </w:t>
      </w:r>
      <w:proofErr w:type="spellStart"/>
      <w:r w:rsidRPr="00030871">
        <w:rPr>
          <w:sz w:val="20"/>
          <w:szCs w:val="20"/>
        </w:rPr>
        <w:t>tw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ntawm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kev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tswj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cov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qoob</w:t>
      </w:r>
      <w:proofErr w:type="spellEnd"/>
      <w:r w:rsidRPr="00030871">
        <w:rPr>
          <w:sz w:val="20"/>
          <w:szCs w:val="20"/>
        </w:rPr>
        <w:t xml:space="preserve"> loo </w:t>
      </w:r>
      <w:proofErr w:type="spellStart"/>
      <w:r w:rsidR="00030871" w:rsidRPr="00030871">
        <w:rPr>
          <w:sz w:val="20"/>
          <w:szCs w:val="20"/>
        </w:rPr>
        <w:t>ib</w:t>
      </w:r>
      <w:proofErr w:type="spellEnd"/>
      <w:r w:rsidR="00030871" w:rsidRPr="00030871">
        <w:rPr>
          <w:sz w:val="20"/>
          <w:szCs w:val="20"/>
        </w:rPr>
        <w:t xml:space="preserve"> </w:t>
      </w:r>
      <w:proofErr w:type="spellStart"/>
      <w:r w:rsidR="00030871" w:rsidRPr="00030871">
        <w:rPr>
          <w:sz w:val="20"/>
          <w:szCs w:val="20"/>
        </w:rPr>
        <w:t>xyoo</w:t>
      </w:r>
      <w:proofErr w:type="spellEnd"/>
      <w:r w:rsidR="00030871" w:rsidRPr="00030871">
        <w:rPr>
          <w:sz w:val="20"/>
          <w:szCs w:val="20"/>
        </w:rPr>
        <w:t xml:space="preserve"> </w:t>
      </w:r>
      <w:proofErr w:type="spellStart"/>
      <w:r w:rsidR="00030871" w:rsidRPr="00030871">
        <w:rPr>
          <w:sz w:val="20"/>
          <w:szCs w:val="20"/>
        </w:rPr>
        <w:t>ib</w:t>
      </w:r>
      <w:proofErr w:type="spellEnd"/>
      <w:r w:rsidR="00030871" w:rsidRPr="00030871">
        <w:rPr>
          <w:sz w:val="20"/>
          <w:szCs w:val="20"/>
        </w:rPr>
        <w:t xml:space="preserve"> </w:t>
      </w:r>
      <w:proofErr w:type="spellStart"/>
      <w:r w:rsidR="00030871" w:rsidRPr="00030871">
        <w:rPr>
          <w:sz w:val="20"/>
          <w:szCs w:val="20"/>
        </w:rPr>
        <w:t>zaug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xws</w:t>
      </w:r>
      <w:proofErr w:type="spellEnd"/>
      <w:r w:rsidRPr="00030871">
        <w:rPr>
          <w:sz w:val="20"/>
          <w:szCs w:val="20"/>
        </w:rPr>
        <w:t xml:space="preserve"> li </w:t>
      </w:r>
      <w:proofErr w:type="spellStart"/>
      <w:ins w:id="397" w:author="Fong RERHANG" w:date="2021-12-08T18:18:00Z">
        <w:r w:rsidR="00A17606">
          <w:rPr>
            <w:sz w:val="20"/>
            <w:szCs w:val="20"/>
          </w:rPr>
          <w:t>txiv</w:t>
        </w:r>
        <w:proofErr w:type="spellEnd"/>
        <w:r w:rsidR="00A17606">
          <w:rPr>
            <w:sz w:val="20"/>
            <w:szCs w:val="20"/>
          </w:rPr>
          <w:t xml:space="preserve"> </w:t>
        </w:r>
      </w:ins>
      <w:r w:rsidRPr="00030871">
        <w:rPr>
          <w:sz w:val="20"/>
          <w:szCs w:val="20"/>
        </w:rPr>
        <w:t>elderberr</w:t>
      </w:r>
      <w:ins w:id="398" w:author="Fong RERHANG" w:date="2021-12-08T18:18:00Z">
        <w:r w:rsidR="00A17606">
          <w:rPr>
            <w:sz w:val="20"/>
            <w:szCs w:val="20"/>
          </w:rPr>
          <w:t>y</w:t>
        </w:r>
      </w:ins>
      <w:del w:id="399" w:author="Fong RERHANG" w:date="2021-12-08T18:18:00Z">
        <w:r w:rsidRPr="00030871" w:rsidDel="00A17606">
          <w:rPr>
            <w:sz w:val="20"/>
            <w:szCs w:val="20"/>
          </w:rPr>
          <w:delText>ies</w:delText>
        </w:r>
      </w:del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yog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tswj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cov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nroj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tsuag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hauv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kab</w:t>
      </w:r>
      <w:proofErr w:type="spellEnd"/>
      <w:r w:rsidRPr="00030871">
        <w:rPr>
          <w:sz w:val="20"/>
          <w:szCs w:val="20"/>
        </w:rPr>
        <w:t xml:space="preserve">. Vim </w:t>
      </w:r>
      <w:proofErr w:type="spellStart"/>
      <w:r w:rsidRPr="00030871">
        <w:rPr>
          <w:sz w:val="20"/>
          <w:szCs w:val="20"/>
        </w:rPr>
        <w:t>tias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cov</w:t>
      </w:r>
      <w:proofErr w:type="spellEnd"/>
      <w:r w:rsidRPr="00030871">
        <w:rPr>
          <w:sz w:val="20"/>
          <w:szCs w:val="20"/>
        </w:rPr>
        <w:t xml:space="preserve"> cag </w:t>
      </w:r>
      <w:proofErr w:type="spellStart"/>
      <w:r w:rsidRPr="00030871">
        <w:rPr>
          <w:sz w:val="20"/>
          <w:szCs w:val="20"/>
        </w:rPr>
        <w:t>ntoo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hlob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tuaj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ze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rau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ntawm</w:t>
      </w:r>
      <w:proofErr w:type="spellEnd"/>
      <w:r w:rsidRPr="00030871">
        <w:rPr>
          <w:sz w:val="20"/>
          <w:szCs w:val="20"/>
        </w:rPr>
        <w:t xml:space="preserve"> </w:t>
      </w:r>
      <w:del w:id="400" w:author="Fong RERHANG" w:date="2021-12-08T18:18:00Z">
        <w:r w:rsidRPr="00030871" w:rsidDel="00A17606">
          <w:rPr>
            <w:sz w:val="20"/>
            <w:szCs w:val="20"/>
          </w:rPr>
          <w:delText>qhov chaw</w:delText>
        </w:r>
      </w:del>
      <w:proofErr w:type="spellStart"/>
      <w:ins w:id="401" w:author="Fong RERHANG" w:date="2021-12-08T18:18:00Z">
        <w:r w:rsidR="00A17606">
          <w:rPr>
            <w:sz w:val="20"/>
            <w:szCs w:val="20"/>
          </w:rPr>
          <w:t>daim</w:t>
        </w:r>
        <w:proofErr w:type="spellEnd"/>
        <w:r w:rsidR="00A17606">
          <w:rPr>
            <w:sz w:val="20"/>
            <w:szCs w:val="20"/>
          </w:rPr>
          <w:t xml:space="preserve"> av</w:t>
        </w:r>
      </w:ins>
      <w:r w:rsidRPr="00030871">
        <w:rPr>
          <w:sz w:val="20"/>
          <w:szCs w:val="20"/>
        </w:rPr>
        <w:t xml:space="preserve">, </w:t>
      </w:r>
      <w:proofErr w:type="spellStart"/>
      <w:r w:rsidRPr="00030871">
        <w:rPr>
          <w:sz w:val="20"/>
          <w:szCs w:val="20"/>
        </w:rPr>
        <w:t>nws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tsis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ua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hauj</w:t>
      </w:r>
      <w:proofErr w:type="spellEnd"/>
      <w:r w:rsidR="00030871"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lwm</w:t>
      </w:r>
      <w:proofErr w:type="spellEnd"/>
      <w:r w:rsidRPr="00030871">
        <w:rPr>
          <w:sz w:val="20"/>
          <w:szCs w:val="20"/>
        </w:rPr>
        <w:t xml:space="preserve"> zoo </w:t>
      </w:r>
      <w:proofErr w:type="spellStart"/>
      <w:r w:rsidRPr="00030871">
        <w:rPr>
          <w:sz w:val="20"/>
          <w:szCs w:val="20"/>
        </w:rPr>
        <w:t>rau</w:t>
      </w:r>
      <w:proofErr w:type="spellEnd"/>
      <w:r w:rsidRPr="00030871">
        <w:rPr>
          <w:sz w:val="20"/>
          <w:szCs w:val="20"/>
        </w:rPr>
        <w:t xml:space="preserve"> cog </w:t>
      </w:r>
      <w:proofErr w:type="spellStart"/>
      <w:r w:rsidRPr="00030871">
        <w:rPr>
          <w:sz w:val="20"/>
          <w:szCs w:val="20"/>
        </w:rPr>
        <w:t>hauv</w:t>
      </w:r>
      <w:proofErr w:type="spellEnd"/>
      <w:r w:rsidRPr="00030871">
        <w:rPr>
          <w:sz w:val="20"/>
          <w:szCs w:val="20"/>
        </w:rPr>
        <w:t xml:space="preserve"> av </w:t>
      </w:r>
      <w:proofErr w:type="spellStart"/>
      <w:r w:rsidRPr="00030871">
        <w:rPr>
          <w:sz w:val="20"/>
          <w:szCs w:val="20"/>
        </w:rPr>
        <w:t>ze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ntawm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ins w:id="402" w:author="Fong RERHANG" w:date="2021-12-08T18:19:00Z">
        <w:r w:rsidR="00A17606">
          <w:rPr>
            <w:sz w:val="20"/>
            <w:szCs w:val="20"/>
          </w:rPr>
          <w:t>txiv</w:t>
        </w:r>
        <w:proofErr w:type="spellEnd"/>
        <w:r w:rsidR="00A17606">
          <w:rPr>
            <w:sz w:val="20"/>
            <w:szCs w:val="20"/>
          </w:rPr>
          <w:t xml:space="preserve"> </w:t>
        </w:r>
      </w:ins>
      <w:r w:rsidRPr="00030871">
        <w:rPr>
          <w:sz w:val="20"/>
          <w:szCs w:val="20"/>
        </w:rPr>
        <w:t>elderberr</w:t>
      </w:r>
      <w:ins w:id="403" w:author="Fong RERHANG" w:date="2021-12-08T18:19:00Z">
        <w:r w:rsidR="00A17606">
          <w:rPr>
            <w:sz w:val="20"/>
            <w:szCs w:val="20"/>
          </w:rPr>
          <w:t>y</w:t>
        </w:r>
      </w:ins>
      <w:del w:id="404" w:author="Fong RERHANG" w:date="2021-12-08T18:19:00Z">
        <w:r w:rsidRPr="00030871" w:rsidDel="00A17606">
          <w:rPr>
            <w:sz w:val="20"/>
            <w:szCs w:val="20"/>
          </w:rPr>
          <w:delText>ies</w:delText>
        </w:r>
      </w:del>
      <w:r w:rsidRPr="00030871">
        <w:rPr>
          <w:sz w:val="20"/>
          <w:szCs w:val="20"/>
        </w:rPr>
        <w:t xml:space="preserve"> los </w:t>
      </w:r>
      <w:proofErr w:type="spellStart"/>
      <w:r w:rsidRPr="00030871">
        <w:rPr>
          <w:sz w:val="20"/>
          <w:szCs w:val="20"/>
        </w:rPr>
        <w:t>tswj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cov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nroj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tsuag</w:t>
      </w:r>
      <w:proofErr w:type="spellEnd"/>
      <w:r w:rsidRPr="00030871">
        <w:rPr>
          <w:sz w:val="20"/>
          <w:szCs w:val="20"/>
        </w:rPr>
        <w:t xml:space="preserve">. </w:t>
      </w:r>
      <w:proofErr w:type="spellStart"/>
      <w:r w:rsidRPr="00030871">
        <w:rPr>
          <w:sz w:val="20"/>
          <w:szCs w:val="20"/>
        </w:rPr>
        <w:t>Cov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neeg</w:t>
      </w:r>
      <w:proofErr w:type="spellEnd"/>
      <w:r w:rsidRPr="00030871">
        <w:rPr>
          <w:sz w:val="20"/>
          <w:szCs w:val="20"/>
        </w:rPr>
        <w:t xml:space="preserve"> cog </w:t>
      </w:r>
      <w:proofErr w:type="spellStart"/>
      <w:r w:rsidRPr="00030871">
        <w:rPr>
          <w:sz w:val="20"/>
          <w:szCs w:val="20"/>
        </w:rPr>
        <w:t>qoob</w:t>
      </w:r>
      <w:proofErr w:type="spellEnd"/>
      <w:r w:rsidRPr="00030871">
        <w:rPr>
          <w:sz w:val="20"/>
          <w:szCs w:val="20"/>
        </w:rPr>
        <w:t xml:space="preserve"> loo </w:t>
      </w:r>
      <w:proofErr w:type="spellStart"/>
      <w:r w:rsidRPr="00030871">
        <w:rPr>
          <w:sz w:val="20"/>
          <w:szCs w:val="20"/>
        </w:rPr>
        <w:t>feem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ntau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cia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siab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rau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kev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txiav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nyom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nrog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cov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cuab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yeej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siv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tes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hauv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kab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thiab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txiav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nrog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cov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tshuab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nruab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nrab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ntawm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cov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kab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kom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cov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hauv</w:t>
      </w:r>
      <w:proofErr w:type="spellEnd"/>
      <w:r w:rsidRPr="00030871">
        <w:rPr>
          <w:sz w:val="20"/>
          <w:szCs w:val="20"/>
        </w:rPr>
        <w:t xml:space="preserve"> av </w:t>
      </w:r>
      <w:proofErr w:type="spellStart"/>
      <w:r w:rsidRPr="00030871">
        <w:rPr>
          <w:sz w:val="20"/>
          <w:szCs w:val="20"/>
        </w:rPr>
        <w:t>npog</w:t>
      </w:r>
      <w:proofErr w:type="spellEnd"/>
      <w:r w:rsidRPr="00030871">
        <w:rPr>
          <w:sz w:val="20"/>
          <w:szCs w:val="20"/>
        </w:rPr>
        <w:t xml:space="preserve"> luv </w:t>
      </w:r>
      <w:proofErr w:type="spellStart"/>
      <w:r w:rsidRPr="00030871">
        <w:rPr>
          <w:sz w:val="20"/>
          <w:szCs w:val="20"/>
        </w:rPr>
        <w:t>luv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thiab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tiv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thaiv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kab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tsuag</w:t>
      </w:r>
      <w:proofErr w:type="spellEnd"/>
      <w:r w:rsidRPr="00030871">
        <w:rPr>
          <w:sz w:val="20"/>
          <w:szCs w:val="20"/>
        </w:rPr>
        <w:t xml:space="preserve">. </w:t>
      </w:r>
      <w:proofErr w:type="spellStart"/>
      <w:r w:rsidR="00030871" w:rsidRPr="00030871">
        <w:rPr>
          <w:sz w:val="20"/>
          <w:szCs w:val="20"/>
        </w:rPr>
        <w:t>Ib</w:t>
      </w:r>
      <w:proofErr w:type="spellEnd"/>
      <w:r w:rsidR="00030871" w:rsidRPr="00030871">
        <w:rPr>
          <w:sz w:val="20"/>
          <w:szCs w:val="20"/>
        </w:rPr>
        <w:t xml:space="preserve"> </w:t>
      </w:r>
      <w:proofErr w:type="spellStart"/>
      <w:r w:rsidR="00030871" w:rsidRPr="00030871">
        <w:rPr>
          <w:sz w:val="20"/>
          <w:szCs w:val="20"/>
        </w:rPr>
        <w:t>tsob</w:t>
      </w:r>
      <w:proofErr w:type="spellEnd"/>
      <w:r w:rsidR="00030871" w:rsidRPr="00030871">
        <w:rPr>
          <w:sz w:val="20"/>
          <w:szCs w:val="20"/>
        </w:rPr>
        <w:t xml:space="preserve"> </w:t>
      </w:r>
      <w:proofErr w:type="spellStart"/>
      <w:r w:rsidR="00030871" w:rsidRPr="00030871">
        <w:rPr>
          <w:sz w:val="20"/>
          <w:szCs w:val="20"/>
        </w:rPr>
        <w:t>nroj</w:t>
      </w:r>
      <w:proofErr w:type="spellEnd"/>
      <w:r w:rsidR="00030871" w:rsidRPr="00030871">
        <w:rPr>
          <w:sz w:val="20"/>
          <w:szCs w:val="20"/>
        </w:rPr>
        <w:t xml:space="preserve"> </w:t>
      </w:r>
      <w:proofErr w:type="spellStart"/>
      <w:r w:rsidR="00030871" w:rsidRPr="00030871">
        <w:rPr>
          <w:sz w:val="20"/>
          <w:szCs w:val="20"/>
        </w:rPr>
        <w:t>tsuag</w:t>
      </w:r>
      <w:proofErr w:type="spellEnd"/>
      <w:r w:rsidR="00030871" w:rsidRPr="00030871">
        <w:rPr>
          <w:sz w:val="20"/>
          <w:szCs w:val="20"/>
        </w:rPr>
        <w:t xml:space="preserve"> </w:t>
      </w:r>
      <w:proofErr w:type="spellStart"/>
      <w:r w:rsidR="00030871" w:rsidRPr="00030871">
        <w:rPr>
          <w:sz w:val="20"/>
          <w:szCs w:val="20"/>
        </w:rPr>
        <w:t>uas</w:t>
      </w:r>
      <w:proofErr w:type="spellEnd"/>
      <w:r w:rsidR="00030871" w:rsidRPr="00030871">
        <w:rPr>
          <w:sz w:val="20"/>
          <w:szCs w:val="20"/>
        </w:rPr>
        <w:t xml:space="preserve"> </w:t>
      </w:r>
      <w:proofErr w:type="spellStart"/>
      <w:r w:rsidR="00030871" w:rsidRPr="00030871">
        <w:rPr>
          <w:sz w:val="20"/>
          <w:szCs w:val="20"/>
        </w:rPr>
        <w:t>muaj</w:t>
      </w:r>
      <w:proofErr w:type="spellEnd"/>
      <w:r w:rsidR="00030871" w:rsidRPr="00030871">
        <w:rPr>
          <w:sz w:val="20"/>
          <w:szCs w:val="20"/>
        </w:rPr>
        <w:t xml:space="preserve"> </w:t>
      </w:r>
      <w:proofErr w:type="spellStart"/>
      <w:r w:rsidR="00030871" w:rsidRPr="00030871">
        <w:rPr>
          <w:sz w:val="20"/>
          <w:szCs w:val="20"/>
        </w:rPr>
        <w:t>ntau</w:t>
      </w:r>
      <w:proofErr w:type="spellEnd"/>
      <w:r w:rsidR="00030871" w:rsidRPr="00030871">
        <w:rPr>
          <w:sz w:val="20"/>
          <w:szCs w:val="20"/>
        </w:rPr>
        <w:t xml:space="preserve"> </w:t>
      </w:r>
      <w:proofErr w:type="spellStart"/>
      <w:r w:rsidR="00030871" w:rsidRPr="00030871">
        <w:rPr>
          <w:sz w:val="20"/>
          <w:szCs w:val="20"/>
        </w:rPr>
        <w:t>xyoo</w:t>
      </w:r>
      <w:proofErr w:type="spellEnd"/>
      <w:r w:rsidR="00030871"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nyob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rau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hauv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kab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xws</w:t>
      </w:r>
      <w:proofErr w:type="spellEnd"/>
      <w:r w:rsidRPr="00030871">
        <w:rPr>
          <w:sz w:val="20"/>
          <w:szCs w:val="20"/>
        </w:rPr>
        <w:t xml:space="preserve"> li </w:t>
      </w:r>
      <w:proofErr w:type="spellStart"/>
      <w:r w:rsidR="00030871" w:rsidRPr="00030871">
        <w:rPr>
          <w:sz w:val="20"/>
          <w:szCs w:val="20"/>
        </w:rPr>
        <w:t>ntau</w:t>
      </w:r>
      <w:proofErr w:type="spellEnd"/>
      <w:r w:rsidR="00030871" w:rsidRPr="00030871">
        <w:rPr>
          <w:sz w:val="20"/>
          <w:szCs w:val="20"/>
        </w:rPr>
        <w:t xml:space="preserve"> </w:t>
      </w:r>
      <w:proofErr w:type="spellStart"/>
      <w:r w:rsidR="00030871" w:rsidRPr="00030871">
        <w:rPr>
          <w:sz w:val="20"/>
          <w:szCs w:val="20"/>
        </w:rPr>
        <w:t>ntau</w:t>
      </w:r>
      <w:proofErr w:type="spellEnd"/>
      <w:r w:rsidR="00030871" w:rsidRPr="00030871">
        <w:rPr>
          <w:sz w:val="20"/>
          <w:szCs w:val="20"/>
        </w:rPr>
        <w:t xml:space="preserve"> yam</w:t>
      </w:r>
      <w:r w:rsidRPr="00030871">
        <w:rPr>
          <w:sz w:val="20"/>
          <w:szCs w:val="20"/>
        </w:rPr>
        <w:t xml:space="preserve">, </w:t>
      </w:r>
      <w:proofErr w:type="spellStart"/>
      <w:r w:rsidR="00030871" w:rsidRPr="00030871">
        <w:rPr>
          <w:sz w:val="20"/>
          <w:szCs w:val="20"/>
        </w:rPr>
        <w:t>zaub</w:t>
      </w:r>
      <w:proofErr w:type="spellEnd"/>
      <w:r w:rsidR="00030871" w:rsidRPr="00030871">
        <w:rPr>
          <w:sz w:val="20"/>
          <w:szCs w:val="20"/>
        </w:rPr>
        <w:t xml:space="preserve"> </w:t>
      </w:r>
      <w:proofErr w:type="spellStart"/>
      <w:r w:rsidR="00030871" w:rsidRPr="00030871">
        <w:rPr>
          <w:sz w:val="20"/>
          <w:szCs w:val="20"/>
        </w:rPr>
        <w:t>qhwv</w:t>
      </w:r>
      <w:proofErr w:type="spellEnd"/>
      <w:r w:rsidRPr="00030871">
        <w:rPr>
          <w:sz w:val="20"/>
          <w:szCs w:val="20"/>
        </w:rPr>
        <w:t xml:space="preserve">, </w:t>
      </w:r>
      <w:r w:rsidR="00030871" w:rsidRPr="00030871">
        <w:rPr>
          <w:sz w:val="20"/>
          <w:szCs w:val="20"/>
        </w:rPr>
        <w:t xml:space="preserve">los sis </w:t>
      </w:r>
      <w:proofErr w:type="spellStart"/>
      <w:r w:rsidR="00030871" w:rsidRPr="00030871">
        <w:rPr>
          <w:sz w:val="20"/>
          <w:szCs w:val="20"/>
        </w:rPr>
        <w:t>txiv</w:t>
      </w:r>
      <w:proofErr w:type="spellEnd"/>
      <w:r w:rsidR="00030871" w:rsidRPr="00030871">
        <w:rPr>
          <w:sz w:val="20"/>
          <w:szCs w:val="20"/>
        </w:rPr>
        <w:t xml:space="preserve"> pos </w:t>
      </w:r>
      <w:proofErr w:type="spellStart"/>
      <w:r w:rsidRPr="00030871">
        <w:rPr>
          <w:sz w:val="20"/>
          <w:szCs w:val="20"/>
        </w:rPr>
        <w:t>yuav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tsum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tshwj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xeeb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tshaj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yog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zam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nyob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rau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hauv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thaum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ntxov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theem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ntawm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ins w:id="405" w:author="Fong RERHANG" w:date="2021-12-08T18:22:00Z">
        <w:r w:rsidR="00A17606">
          <w:rPr>
            <w:sz w:val="20"/>
            <w:szCs w:val="20"/>
          </w:rPr>
          <w:t>txiv</w:t>
        </w:r>
        <w:proofErr w:type="spellEnd"/>
        <w:r w:rsidR="00A17606">
          <w:rPr>
            <w:sz w:val="20"/>
            <w:szCs w:val="20"/>
          </w:rPr>
          <w:t xml:space="preserve"> </w:t>
        </w:r>
      </w:ins>
      <w:r w:rsidRPr="00030871">
        <w:rPr>
          <w:sz w:val="20"/>
          <w:szCs w:val="20"/>
        </w:rPr>
        <w:t xml:space="preserve">elderberry </w:t>
      </w:r>
      <w:proofErr w:type="spellStart"/>
      <w:r w:rsidR="00030871" w:rsidRPr="00030871">
        <w:rPr>
          <w:sz w:val="20"/>
          <w:szCs w:val="20"/>
        </w:rPr>
        <w:t>kev</w:t>
      </w:r>
      <w:proofErr w:type="spellEnd"/>
      <w:r w:rsidR="00030871"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loj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hlob</w:t>
      </w:r>
      <w:proofErr w:type="spellEnd"/>
      <w:r w:rsidRPr="00030871">
        <w:rPr>
          <w:sz w:val="20"/>
          <w:szCs w:val="20"/>
        </w:rPr>
        <w:t>.</w:t>
      </w:r>
    </w:p>
    <w:p w14:paraId="21CB93CC" w14:textId="77777777" w:rsidR="00A3234B" w:rsidRDefault="00A3234B">
      <w:pPr>
        <w:rPr>
          <w:sz w:val="24"/>
          <w:szCs w:val="24"/>
        </w:rPr>
      </w:pPr>
    </w:p>
    <w:p w14:paraId="1D3C7642" w14:textId="00BA4E1A" w:rsidR="00844EAD" w:rsidRDefault="00844EAD">
      <w:pPr>
        <w:rPr>
          <w:sz w:val="24"/>
          <w:szCs w:val="24"/>
        </w:rPr>
      </w:pPr>
    </w:p>
    <w:p w14:paraId="0652F9A4" w14:textId="383FB2EA" w:rsidR="00030871" w:rsidRDefault="00030871">
      <w:pPr>
        <w:rPr>
          <w:sz w:val="24"/>
          <w:szCs w:val="24"/>
        </w:rPr>
      </w:pPr>
    </w:p>
    <w:p w14:paraId="7EBF9207" w14:textId="77777777" w:rsidR="00030871" w:rsidRDefault="00030871">
      <w:pPr>
        <w:rPr>
          <w:sz w:val="24"/>
          <w:szCs w:val="24"/>
        </w:rPr>
      </w:pPr>
    </w:p>
    <w:p w14:paraId="7213C99D" w14:textId="77777777" w:rsidR="00844EAD" w:rsidRDefault="00844EAD">
      <w:pPr>
        <w:rPr>
          <w:sz w:val="24"/>
          <w:szCs w:val="24"/>
        </w:rPr>
      </w:pPr>
    </w:p>
    <w:p w14:paraId="19F1B01C" w14:textId="32FCE697" w:rsidR="00A3234B" w:rsidRPr="00D81D8B" w:rsidRDefault="00AD166D" w:rsidP="00D81D8B">
      <w:pPr>
        <w:jc w:val="both"/>
        <w:rPr>
          <w:sz w:val="20"/>
          <w:szCs w:val="20"/>
        </w:rPr>
      </w:pPr>
      <w:proofErr w:type="spellStart"/>
      <w:r w:rsidRPr="00D81D8B">
        <w:rPr>
          <w:sz w:val="20"/>
          <w:szCs w:val="20"/>
        </w:rPr>
        <w:t>Ib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qho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txheej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txheem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tseem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ceeb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rau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kev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tiv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thaiv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kab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cov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nroj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tsuag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thaum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lub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sij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hawm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tsim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yog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="00A55D94" w:rsidRPr="00D81D8B">
        <w:rPr>
          <w:sz w:val="20"/>
          <w:szCs w:val="20"/>
        </w:rPr>
        <w:t>rau</w:t>
      </w:r>
      <w:proofErr w:type="spellEnd"/>
      <w:r w:rsidR="00A55D94" w:rsidRPr="00D81D8B">
        <w:rPr>
          <w:sz w:val="20"/>
          <w:szCs w:val="20"/>
        </w:rPr>
        <w:t xml:space="preserve"> </w:t>
      </w:r>
      <w:proofErr w:type="spellStart"/>
      <w:r w:rsidR="00A55D94" w:rsidRPr="00D81D8B">
        <w:rPr>
          <w:sz w:val="20"/>
          <w:szCs w:val="20"/>
        </w:rPr>
        <w:t>kev</w:t>
      </w:r>
      <w:proofErr w:type="spellEnd"/>
      <w:r w:rsidR="00A55D94" w:rsidRPr="00D81D8B">
        <w:rPr>
          <w:sz w:val="20"/>
          <w:szCs w:val="20"/>
        </w:rPr>
        <w:t xml:space="preserve"> </w:t>
      </w:r>
      <w:del w:id="406" w:author="Fong RERHANG" w:date="2021-12-08T18:25:00Z">
        <w:r w:rsidR="00A55D94" w:rsidRPr="00D81D8B" w:rsidDel="00A17606">
          <w:rPr>
            <w:sz w:val="20"/>
            <w:szCs w:val="20"/>
          </w:rPr>
          <w:delText xml:space="preserve">khaws </w:delText>
        </w:r>
      </w:del>
      <w:proofErr w:type="spellStart"/>
      <w:ins w:id="407" w:author="Fong RERHANG" w:date="2021-12-08T18:25:00Z">
        <w:r w:rsidR="00A17606">
          <w:rPr>
            <w:sz w:val="20"/>
            <w:szCs w:val="20"/>
          </w:rPr>
          <w:t>npog</w:t>
        </w:r>
        <w:proofErr w:type="spellEnd"/>
        <w:r w:rsidR="00A17606">
          <w:rPr>
            <w:sz w:val="20"/>
            <w:szCs w:val="20"/>
          </w:rPr>
          <w:t xml:space="preserve"> </w:t>
        </w:r>
      </w:ins>
      <w:r w:rsidR="00A55D94" w:rsidRPr="00D81D8B">
        <w:rPr>
          <w:sz w:val="20"/>
          <w:szCs w:val="20"/>
        </w:rPr>
        <w:t>av</w:t>
      </w:r>
      <w:r w:rsidRPr="00D81D8B">
        <w:rPr>
          <w:sz w:val="20"/>
          <w:szCs w:val="20"/>
        </w:rPr>
        <w:t xml:space="preserve">. </w:t>
      </w:r>
      <w:proofErr w:type="spellStart"/>
      <w:r w:rsidRPr="00D81D8B">
        <w:rPr>
          <w:sz w:val="20"/>
          <w:szCs w:val="20"/>
        </w:rPr>
        <w:t>Nco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ntsoov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tias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txhua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hom</w:t>
      </w:r>
      <w:proofErr w:type="spellEnd"/>
      <w:ins w:id="408" w:author="Fong RERHANG" w:date="2021-12-08T18:25:00Z">
        <w:r w:rsidR="00A17606">
          <w:rPr>
            <w:sz w:val="20"/>
            <w:szCs w:val="20"/>
          </w:rPr>
          <w:t xml:space="preserve"> </w:t>
        </w:r>
        <w:proofErr w:type="spellStart"/>
        <w:r w:rsidR="00A17606">
          <w:rPr>
            <w:sz w:val="20"/>
            <w:szCs w:val="20"/>
          </w:rPr>
          <w:t>kev</w:t>
        </w:r>
        <w:proofErr w:type="spellEnd"/>
        <w:r w:rsidR="00A17606">
          <w:rPr>
            <w:sz w:val="20"/>
            <w:szCs w:val="20"/>
          </w:rPr>
          <w:t xml:space="preserve"> </w:t>
        </w:r>
        <w:proofErr w:type="spellStart"/>
        <w:r w:rsidR="00A17606">
          <w:rPr>
            <w:sz w:val="20"/>
            <w:szCs w:val="20"/>
          </w:rPr>
          <w:t>npog</w:t>
        </w:r>
        <w:proofErr w:type="spellEnd"/>
        <w:r w:rsidR="00A17606">
          <w:rPr>
            <w:sz w:val="20"/>
            <w:szCs w:val="20"/>
          </w:rPr>
          <w:t xml:space="preserve"> </w:t>
        </w:r>
      </w:ins>
      <w:ins w:id="409" w:author="Fong RERHANG" w:date="2021-12-08T18:26:00Z">
        <w:r w:rsidR="00A17606">
          <w:rPr>
            <w:sz w:val="20"/>
            <w:szCs w:val="20"/>
          </w:rPr>
          <w:t>av</w:t>
        </w:r>
      </w:ins>
      <w:r w:rsidRPr="00D81D8B">
        <w:rPr>
          <w:sz w:val="20"/>
          <w:szCs w:val="20"/>
        </w:rPr>
        <w:t xml:space="preserve"> </w:t>
      </w:r>
      <w:del w:id="410" w:author="Fong RERHANG" w:date="2021-12-08T18:26:00Z">
        <w:r w:rsidR="00A55D94" w:rsidRPr="00D81D8B" w:rsidDel="00A17606">
          <w:rPr>
            <w:sz w:val="20"/>
            <w:szCs w:val="20"/>
          </w:rPr>
          <w:delText>ntau</w:delText>
        </w:r>
        <w:r w:rsidRPr="00D81D8B" w:rsidDel="00A17606">
          <w:rPr>
            <w:sz w:val="20"/>
            <w:szCs w:val="20"/>
          </w:rPr>
          <w:delText xml:space="preserve"> coj nws </w:delText>
        </w:r>
      </w:del>
      <w:proofErr w:type="spellStart"/>
      <w:r w:rsidRPr="00D81D8B">
        <w:rPr>
          <w:sz w:val="20"/>
          <w:szCs w:val="20"/>
        </w:rPr>
        <w:t>cov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kev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cov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nyom</w:t>
      </w:r>
      <w:proofErr w:type="spellEnd"/>
      <w:r w:rsidRPr="00D81D8B">
        <w:rPr>
          <w:sz w:val="20"/>
          <w:szCs w:val="20"/>
        </w:rPr>
        <w:t xml:space="preserve">, </w:t>
      </w:r>
      <w:proofErr w:type="spellStart"/>
      <w:r w:rsidRPr="00D81D8B">
        <w:rPr>
          <w:sz w:val="20"/>
          <w:szCs w:val="20"/>
        </w:rPr>
        <w:t>txawm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tias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nws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yog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cov</w:t>
      </w:r>
      <w:proofErr w:type="spellEnd"/>
      <w:r w:rsidRPr="00D81D8B">
        <w:rPr>
          <w:sz w:val="20"/>
          <w:szCs w:val="20"/>
        </w:rPr>
        <w:t xml:space="preserve"> noob </w:t>
      </w:r>
      <w:proofErr w:type="spellStart"/>
      <w:r w:rsidRPr="00D81D8B">
        <w:rPr>
          <w:sz w:val="20"/>
          <w:szCs w:val="20"/>
        </w:rPr>
        <w:t>nroj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tsuag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hauv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cov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quav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nyab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qub</w:t>
      </w:r>
      <w:proofErr w:type="spellEnd"/>
      <w:r w:rsidRPr="00D81D8B">
        <w:rPr>
          <w:sz w:val="20"/>
          <w:szCs w:val="20"/>
        </w:rPr>
        <w:t xml:space="preserve"> los</w:t>
      </w:r>
      <w:r w:rsidR="00A55D94" w:rsidRPr="00D81D8B">
        <w:rPr>
          <w:sz w:val="20"/>
          <w:szCs w:val="20"/>
        </w:rPr>
        <w:t xml:space="preserve"> </w:t>
      </w:r>
      <w:r w:rsidRPr="00D81D8B">
        <w:rPr>
          <w:sz w:val="20"/>
          <w:szCs w:val="20"/>
        </w:rPr>
        <w:t xml:space="preserve">sis pH </w:t>
      </w:r>
      <w:proofErr w:type="spellStart"/>
      <w:r w:rsidRPr="00D81D8B">
        <w:rPr>
          <w:sz w:val="20"/>
          <w:szCs w:val="20"/>
        </w:rPr>
        <w:t>hloov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ntawm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cov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ntoo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thuv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koob</w:t>
      </w:r>
      <w:proofErr w:type="spellEnd"/>
      <w:r w:rsidRPr="00D81D8B">
        <w:rPr>
          <w:sz w:val="20"/>
          <w:szCs w:val="20"/>
        </w:rPr>
        <w:t xml:space="preserve"> los</w:t>
      </w:r>
      <w:r w:rsidR="00A55D94" w:rsidRPr="00D81D8B">
        <w:rPr>
          <w:sz w:val="20"/>
          <w:szCs w:val="20"/>
        </w:rPr>
        <w:t xml:space="preserve"> </w:t>
      </w:r>
      <w:r w:rsidRPr="00D81D8B">
        <w:rPr>
          <w:sz w:val="20"/>
          <w:szCs w:val="20"/>
        </w:rPr>
        <w:t xml:space="preserve">sis </w:t>
      </w:r>
      <w:proofErr w:type="spellStart"/>
      <w:ins w:id="411" w:author="Fong RERHANG" w:date="2021-12-08T18:27:00Z">
        <w:r w:rsidR="00B56DD1">
          <w:rPr>
            <w:sz w:val="20"/>
            <w:szCs w:val="20"/>
          </w:rPr>
          <w:t>nplaim</w:t>
        </w:r>
        <w:proofErr w:type="spellEnd"/>
        <w:r w:rsidR="00B56DD1">
          <w:rPr>
            <w:sz w:val="20"/>
            <w:szCs w:val="20"/>
          </w:rPr>
          <w:t xml:space="preserve"> </w:t>
        </w:r>
        <w:proofErr w:type="spellStart"/>
        <w:r w:rsidR="00B56DD1">
          <w:rPr>
            <w:sz w:val="20"/>
            <w:szCs w:val="20"/>
          </w:rPr>
          <w:t>ntoo</w:t>
        </w:r>
        <w:proofErr w:type="spellEnd"/>
        <w:r w:rsidR="00B56DD1">
          <w:rPr>
            <w:sz w:val="20"/>
            <w:szCs w:val="20"/>
          </w:rPr>
          <w:t xml:space="preserve">, </w:t>
        </w:r>
      </w:ins>
      <w:del w:id="412" w:author="Fong RERHANG" w:date="2021-12-08T18:27:00Z">
        <w:r w:rsidRPr="00D81D8B" w:rsidDel="00B56DD1">
          <w:rPr>
            <w:sz w:val="20"/>
            <w:szCs w:val="20"/>
          </w:rPr>
          <w:delText xml:space="preserve">ntoo qhib chips, </w:delText>
        </w:r>
      </w:del>
      <w:proofErr w:type="spellStart"/>
      <w:r w:rsidRPr="00D81D8B">
        <w:rPr>
          <w:sz w:val="20"/>
          <w:szCs w:val="20"/>
        </w:rPr>
        <w:t>thiab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npaj</w:t>
      </w:r>
      <w:proofErr w:type="spellEnd"/>
      <w:r w:rsidRPr="00D81D8B">
        <w:rPr>
          <w:sz w:val="20"/>
          <w:szCs w:val="20"/>
        </w:rPr>
        <w:t xml:space="preserve"> los </w:t>
      </w:r>
      <w:proofErr w:type="spellStart"/>
      <w:r w:rsidRPr="00D81D8B">
        <w:rPr>
          <w:sz w:val="20"/>
          <w:szCs w:val="20"/>
        </w:rPr>
        <w:t>tswj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lawv</w:t>
      </w:r>
      <w:proofErr w:type="spellEnd"/>
      <w:r w:rsidRPr="00D81D8B">
        <w:rPr>
          <w:sz w:val="20"/>
          <w:szCs w:val="20"/>
        </w:rPr>
        <w:t>.</w:t>
      </w:r>
    </w:p>
    <w:p w14:paraId="67FDE215" w14:textId="77777777" w:rsidR="00A3234B" w:rsidRPr="00D81D8B" w:rsidRDefault="00A3234B" w:rsidP="00D81D8B">
      <w:pPr>
        <w:jc w:val="both"/>
        <w:rPr>
          <w:sz w:val="20"/>
          <w:szCs w:val="20"/>
        </w:rPr>
      </w:pPr>
    </w:p>
    <w:p w14:paraId="11D73D83" w14:textId="474DA7E1" w:rsidR="00A3234B" w:rsidRPr="00D81D8B" w:rsidRDefault="00B56DD1" w:rsidP="00D81D8B">
      <w:pPr>
        <w:jc w:val="both"/>
        <w:rPr>
          <w:sz w:val="20"/>
          <w:szCs w:val="20"/>
        </w:rPr>
      </w:pPr>
      <w:proofErr w:type="spellStart"/>
      <w:ins w:id="413" w:author="Fong RERHANG" w:date="2021-12-08T18:28:00Z">
        <w:r>
          <w:rPr>
            <w:sz w:val="20"/>
            <w:szCs w:val="20"/>
          </w:rPr>
          <w:t>Txiv</w:t>
        </w:r>
        <w:proofErr w:type="spellEnd"/>
        <w:r>
          <w:rPr>
            <w:sz w:val="20"/>
            <w:szCs w:val="20"/>
          </w:rPr>
          <w:t xml:space="preserve"> </w:t>
        </w:r>
      </w:ins>
      <w:del w:id="414" w:author="Fong RERHANG" w:date="2021-12-08T18:28:00Z">
        <w:r w:rsidR="00AD166D" w:rsidRPr="00D81D8B" w:rsidDel="00B56DD1">
          <w:rPr>
            <w:sz w:val="20"/>
            <w:szCs w:val="20"/>
          </w:rPr>
          <w:delText>E</w:delText>
        </w:r>
      </w:del>
      <w:ins w:id="415" w:author="Fong RERHANG" w:date="2021-12-08T18:28:00Z">
        <w:r>
          <w:rPr>
            <w:sz w:val="20"/>
            <w:szCs w:val="20"/>
          </w:rPr>
          <w:t>e</w:t>
        </w:r>
      </w:ins>
      <w:r w:rsidR="00AD166D" w:rsidRPr="00D81D8B">
        <w:rPr>
          <w:sz w:val="20"/>
          <w:szCs w:val="20"/>
        </w:rPr>
        <w:t>lderberr</w:t>
      </w:r>
      <w:ins w:id="416" w:author="Fong RERHANG" w:date="2021-12-08T18:28:00Z">
        <w:r>
          <w:rPr>
            <w:sz w:val="20"/>
            <w:szCs w:val="20"/>
          </w:rPr>
          <w:t>y</w:t>
        </w:r>
      </w:ins>
      <w:del w:id="417" w:author="Fong RERHANG" w:date="2021-12-08T18:28:00Z">
        <w:r w:rsidR="00AD166D" w:rsidRPr="00D81D8B" w:rsidDel="00B56DD1">
          <w:rPr>
            <w:sz w:val="20"/>
            <w:szCs w:val="20"/>
          </w:rPr>
          <w:delText>ies</w:delText>
        </w:r>
      </w:del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yog</w:t>
      </w:r>
      <w:proofErr w:type="spellEnd"/>
      <w:r w:rsidR="00AD166D" w:rsidRPr="00D81D8B">
        <w:rPr>
          <w:sz w:val="20"/>
          <w:szCs w:val="20"/>
        </w:rPr>
        <w:t xml:space="preserve"> </w:t>
      </w:r>
      <w:del w:id="418" w:author="Fong RERHANG" w:date="2021-12-08T18:28:00Z">
        <w:r w:rsidR="00AD166D" w:rsidRPr="00D81D8B" w:rsidDel="00B56DD1">
          <w:rPr>
            <w:sz w:val="20"/>
            <w:szCs w:val="20"/>
          </w:rPr>
          <w:delText xml:space="preserve">hnyav </w:delText>
        </w:r>
        <w:r w:rsidR="00A55D94" w:rsidRPr="00D81D8B" w:rsidDel="00B56DD1">
          <w:rPr>
            <w:sz w:val="20"/>
            <w:szCs w:val="20"/>
          </w:rPr>
          <w:delText>cov zaub mov</w:delText>
        </w:r>
      </w:del>
      <w:ins w:id="419" w:author="Fong RERHANG" w:date="2021-12-08T18:28:00Z">
        <w:r>
          <w:rPr>
            <w:sz w:val="20"/>
            <w:szCs w:val="20"/>
          </w:rPr>
          <w:t xml:space="preserve">yam </w:t>
        </w:r>
        <w:proofErr w:type="spellStart"/>
        <w:r>
          <w:rPr>
            <w:sz w:val="20"/>
            <w:szCs w:val="20"/>
          </w:rPr>
          <w:t>noj</w:t>
        </w:r>
        <w:proofErr w:type="spellEnd"/>
        <w:r>
          <w:rPr>
            <w:sz w:val="20"/>
            <w:szCs w:val="20"/>
          </w:rPr>
          <w:t xml:space="preserve"> </w:t>
        </w:r>
        <w:proofErr w:type="spellStart"/>
        <w:r>
          <w:rPr>
            <w:sz w:val="20"/>
            <w:szCs w:val="20"/>
          </w:rPr>
          <w:t>chiv</w:t>
        </w:r>
        <w:proofErr w:type="spellEnd"/>
        <w:r>
          <w:rPr>
            <w:sz w:val="20"/>
            <w:szCs w:val="20"/>
          </w:rPr>
          <w:t xml:space="preserve"> </w:t>
        </w:r>
        <w:proofErr w:type="spellStart"/>
        <w:r>
          <w:rPr>
            <w:sz w:val="20"/>
            <w:szCs w:val="20"/>
          </w:rPr>
          <w:t>loj</w:t>
        </w:r>
      </w:ins>
      <w:proofErr w:type="spellEnd"/>
      <w:r w:rsidR="00AD166D" w:rsidRPr="00D81D8B">
        <w:rPr>
          <w:sz w:val="20"/>
          <w:szCs w:val="20"/>
        </w:rPr>
        <w:t xml:space="preserve">. </w:t>
      </w:r>
      <w:proofErr w:type="spellStart"/>
      <w:r w:rsidR="00AD166D" w:rsidRPr="00D81D8B">
        <w:rPr>
          <w:sz w:val="20"/>
          <w:szCs w:val="20"/>
        </w:rPr>
        <w:t>Yog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tias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koj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tsis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ua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hauj</w:t>
      </w:r>
      <w:proofErr w:type="spellEnd"/>
      <w:r w:rsidR="00A55D94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lwm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raws</w:t>
      </w:r>
      <w:proofErr w:type="spellEnd"/>
      <w:r w:rsidR="00AD166D" w:rsidRPr="00D81D8B">
        <w:rPr>
          <w:sz w:val="20"/>
          <w:szCs w:val="20"/>
        </w:rPr>
        <w:t xml:space="preserve"> li </w:t>
      </w:r>
      <w:proofErr w:type="spellStart"/>
      <w:r w:rsidR="00AD166D" w:rsidRPr="00D81D8B">
        <w:rPr>
          <w:sz w:val="20"/>
          <w:szCs w:val="20"/>
        </w:rPr>
        <w:t>cov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ntaub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ntawv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pov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thawj</w:t>
      </w:r>
      <w:proofErr w:type="spellEnd"/>
      <w:r w:rsidR="00AD166D" w:rsidRPr="00D81D8B">
        <w:rPr>
          <w:sz w:val="20"/>
          <w:szCs w:val="20"/>
        </w:rPr>
        <w:t xml:space="preserve"> </w:t>
      </w:r>
      <w:del w:id="420" w:author="Fong RERHANG" w:date="2021-12-08T18:29:00Z">
        <w:r w:rsidR="00AD166D" w:rsidRPr="00D81D8B" w:rsidDel="00B56DD1">
          <w:rPr>
            <w:sz w:val="20"/>
            <w:szCs w:val="20"/>
          </w:rPr>
          <w:delText>organic</w:delText>
        </w:r>
      </w:del>
      <w:proofErr w:type="spellStart"/>
      <w:ins w:id="421" w:author="Fong RERHANG" w:date="2021-12-08T18:29:00Z">
        <w:r>
          <w:rPr>
            <w:sz w:val="20"/>
            <w:szCs w:val="20"/>
          </w:rPr>
          <w:t>ua</w:t>
        </w:r>
        <w:proofErr w:type="spellEnd"/>
        <w:r>
          <w:rPr>
            <w:sz w:val="20"/>
            <w:szCs w:val="20"/>
          </w:rPr>
          <w:t xml:space="preserve"> </w:t>
        </w:r>
        <w:proofErr w:type="spellStart"/>
        <w:r>
          <w:rPr>
            <w:sz w:val="20"/>
            <w:szCs w:val="20"/>
          </w:rPr>
          <w:t>chiv</w:t>
        </w:r>
        <w:proofErr w:type="spellEnd"/>
        <w:r>
          <w:rPr>
            <w:sz w:val="20"/>
            <w:szCs w:val="20"/>
          </w:rPr>
          <w:t xml:space="preserve"> </w:t>
        </w:r>
        <w:proofErr w:type="spellStart"/>
        <w:r>
          <w:rPr>
            <w:sz w:val="20"/>
            <w:szCs w:val="20"/>
          </w:rPr>
          <w:t>zej</w:t>
        </w:r>
        <w:proofErr w:type="spellEnd"/>
        <w:r>
          <w:rPr>
            <w:sz w:val="20"/>
            <w:szCs w:val="20"/>
          </w:rPr>
          <w:t xml:space="preserve"> </w:t>
        </w:r>
        <w:proofErr w:type="spellStart"/>
        <w:r>
          <w:rPr>
            <w:sz w:val="20"/>
            <w:szCs w:val="20"/>
          </w:rPr>
          <w:t>zog</w:t>
        </w:r>
      </w:ins>
      <w:proofErr w:type="spellEnd"/>
      <w:r w:rsidR="00AD166D" w:rsidRPr="00D81D8B">
        <w:rPr>
          <w:sz w:val="20"/>
          <w:szCs w:val="20"/>
        </w:rPr>
        <w:t xml:space="preserve">, </w:t>
      </w:r>
      <w:proofErr w:type="spellStart"/>
      <w:r w:rsidR="00AD166D" w:rsidRPr="00D81D8B">
        <w:rPr>
          <w:sz w:val="20"/>
          <w:szCs w:val="20"/>
        </w:rPr>
        <w:t>koj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ins w:id="422" w:author="Fong RERHANG" w:date="2021-12-08T18:30:00Z">
        <w:r>
          <w:rPr>
            <w:sz w:val="20"/>
            <w:szCs w:val="20"/>
          </w:rPr>
          <w:t>yuav</w:t>
        </w:r>
        <w:proofErr w:type="spellEnd"/>
        <w:r>
          <w:rPr>
            <w:sz w:val="20"/>
            <w:szCs w:val="20"/>
          </w:rPr>
          <w:t xml:space="preserve"> tau </w:t>
        </w:r>
        <w:proofErr w:type="spellStart"/>
        <w:r>
          <w:rPr>
            <w:sz w:val="20"/>
            <w:szCs w:val="20"/>
          </w:rPr>
          <w:t>siv</w:t>
        </w:r>
      </w:ins>
      <w:proofErr w:type="spellEnd"/>
      <w:del w:id="423" w:author="Fong RERHANG" w:date="2021-12-08T18:30:00Z">
        <w:r w:rsidR="00AD166D" w:rsidRPr="00D81D8B" w:rsidDel="00B56DD1">
          <w:rPr>
            <w:sz w:val="20"/>
            <w:szCs w:val="20"/>
          </w:rPr>
          <w:delText>tuaj yeem pub</w:delText>
        </w:r>
      </w:del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cov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chiv</w:t>
      </w:r>
      <w:proofErr w:type="spellEnd"/>
      <w:r w:rsidR="00AD166D" w:rsidRPr="00D81D8B">
        <w:rPr>
          <w:sz w:val="20"/>
          <w:szCs w:val="20"/>
        </w:rPr>
        <w:t xml:space="preserve"> nitrogen </w:t>
      </w:r>
      <w:proofErr w:type="spellStart"/>
      <w:r w:rsidR="00AD166D" w:rsidRPr="00D81D8B">
        <w:rPr>
          <w:sz w:val="20"/>
          <w:szCs w:val="20"/>
        </w:rPr>
        <w:t>hnyav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dua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thaum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ntxov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ntawm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lub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caij</w:t>
      </w:r>
      <w:proofErr w:type="spellEnd"/>
      <w:r w:rsidR="00AD166D" w:rsidRPr="00D81D8B">
        <w:rPr>
          <w:sz w:val="20"/>
          <w:szCs w:val="20"/>
        </w:rPr>
        <w:t xml:space="preserve">, tom </w:t>
      </w:r>
      <w:proofErr w:type="spellStart"/>
      <w:r w:rsidR="00AD166D" w:rsidRPr="00D81D8B">
        <w:rPr>
          <w:sz w:val="20"/>
          <w:szCs w:val="20"/>
        </w:rPr>
        <w:t>qab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ntaw</w:t>
      </w:r>
      <w:r w:rsidR="00A55D94" w:rsidRPr="00D81D8B">
        <w:rPr>
          <w:sz w:val="20"/>
          <w:szCs w:val="20"/>
        </w:rPr>
        <w:t>v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siv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lub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caij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nruab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nrab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lub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caij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nplooj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ntoos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hlav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quav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qaib</w:t>
      </w:r>
      <w:proofErr w:type="spellEnd"/>
      <w:r w:rsidR="00AD166D" w:rsidRPr="00D81D8B">
        <w:rPr>
          <w:sz w:val="20"/>
          <w:szCs w:val="20"/>
        </w:rPr>
        <w:t xml:space="preserve"> los </w:t>
      </w:r>
      <w:proofErr w:type="spellStart"/>
      <w:r w:rsidR="00AD166D" w:rsidRPr="00D81D8B">
        <w:rPr>
          <w:sz w:val="20"/>
          <w:szCs w:val="20"/>
        </w:rPr>
        <w:t>yog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ins w:id="424" w:author="Fong RERHANG" w:date="2021-12-08T18:31:00Z">
        <w:r>
          <w:rPr>
            <w:sz w:val="20"/>
            <w:szCs w:val="20"/>
          </w:rPr>
          <w:t>siv</w:t>
        </w:r>
        <w:proofErr w:type="spellEnd"/>
        <w:r>
          <w:rPr>
            <w:sz w:val="20"/>
            <w:szCs w:val="20"/>
          </w:rPr>
          <w:t xml:space="preserve"> </w:t>
        </w:r>
        <w:proofErr w:type="spellStart"/>
        <w:r>
          <w:rPr>
            <w:sz w:val="20"/>
            <w:szCs w:val="20"/>
          </w:rPr>
          <w:t>cov</w:t>
        </w:r>
        <w:proofErr w:type="spellEnd"/>
        <w:r>
          <w:rPr>
            <w:sz w:val="20"/>
            <w:szCs w:val="20"/>
          </w:rPr>
          <w:t xml:space="preserve"> </w:t>
        </w:r>
        <w:proofErr w:type="spellStart"/>
        <w:r w:rsidRPr="00D81D8B">
          <w:rPr>
            <w:sz w:val="20"/>
            <w:szCs w:val="20"/>
          </w:rPr>
          <w:t>chiv</w:t>
        </w:r>
        <w:proofErr w:type="spellEnd"/>
        <w:r w:rsidRPr="00D81D8B">
          <w:rPr>
            <w:sz w:val="20"/>
            <w:szCs w:val="20"/>
          </w:rPr>
          <w:t xml:space="preserve"> sib tov </w:t>
        </w:r>
      </w:ins>
      <w:r w:rsidR="00AD166D" w:rsidRPr="00D81D8B">
        <w:rPr>
          <w:sz w:val="20"/>
          <w:szCs w:val="20"/>
        </w:rPr>
        <w:t>10-10-10</w:t>
      </w:r>
      <w:del w:id="425" w:author="Fong RERHANG" w:date="2021-12-08T18:31:00Z">
        <w:r w:rsidR="00AD166D" w:rsidRPr="00D81D8B" w:rsidDel="00B56DD1">
          <w:rPr>
            <w:sz w:val="20"/>
            <w:szCs w:val="20"/>
          </w:rPr>
          <w:delText xml:space="preserve"> chiv sib tov</w:delText>
        </w:r>
      </w:del>
      <w:r w:rsidR="00AD166D" w:rsidRPr="00D81D8B">
        <w:rPr>
          <w:sz w:val="20"/>
          <w:szCs w:val="20"/>
        </w:rPr>
        <w:t xml:space="preserve">, </w:t>
      </w:r>
      <w:proofErr w:type="spellStart"/>
      <w:r w:rsidR="00AD166D" w:rsidRPr="00D81D8B">
        <w:rPr>
          <w:sz w:val="20"/>
          <w:szCs w:val="20"/>
        </w:rPr>
        <w:t>xaus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rau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thawj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xyoo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nrog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chiv</w:t>
      </w:r>
      <w:proofErr w:type="spellEnd"/>
      <w:r w:rsidR="00AD166D" w:rsidRPr="00D81D8B">
        <w:rPr>
          <w:sz w:val="20"/>
          <w:szCs w:val="20"/>
        </w:rPr>
        <w:t xml:space="preserve"> los </w:t>
      </w:r>
      <w:proofErr w:type="spellStart"/>
      <w:r w:rsidR="00AD166D" w:rsidRPr="00D81D8B">
        <w:rPr>
          <w:sz w:val="20"/>
          <w:szCs w:val="20"/>
        </w:rPr>
        <w:t>txhaw</w:t>
      </w:r>
      <w:ins w:id="426" w:author="Fong RERHANG" w:date="2021-12-08T18:32:00Z">
        <w:r>
          <w:rPr>
            <w:sz w:val="20"/>
            <w:szCs w:val="20"/>
          </w:rPr>
          <w:t>b</w:t>
        </w:r>
        <w:proofErr w:type="spellEnd"/>
        <w:r>
          <w:rPr>
            <w:sz w:val="20"/>
            <w:szCs w:val="20"/>
          </w:rPr>
          <w:t xml:space="preserve"> </w:t>
        </w:r>
        <w:proofErr w:type="spellStart"/>
        <w:r>
          <w:rPr>
            <w:sz w:val="20"/>
            <w:szCs w:val="20"/>
          </w:rPr>
          <w:t>cov</w:t>
        </w:r>
        <w:proofErr w:type="spellEnd"/>
        <w:r>
          <w:rPr>
            <w:sz w:val="20"/>
            <w:szCs w:val="20"/>
          </w:rPr>
          <w:t xml:space="preserve"> cag</w:t>
        </w:r>
      </w:ins>
      <w:del w:id="427" w:author="Fong RERHANG" w:date="2021-12-08T18:32:00Z">
        <w:r w:rsidR="00AD166D" w:rsidRPr="00D81D8B" w:rsidDel="00B56DD1">
          <w:rPr>
            <w:sz w:val="20"/>
            <w:szCs w:val="20"/>
          </w:rPr>
          <w:delText>b. hauv paus</w:delText>
        </w:r>
      </w:del>
      <w:r w:rsidR="00AD166D" w:rsidRPr="00D81D8B">
        <w:rPr>
          <w:sz w:val="20"/>
          <w:szCs w:val="20"/>
        </w:rPr>
        <w:t xml:space="preserve"> </w:t>
      </w:r>
      <w:proofErr w:type="spellStart"/>
      <w:r w:rsidR="00A55D94" w:rsidRPr="00D81D8B">
        <w:rPr>
          <w:sz w:val="20"/>
          <w:szCs w:val="20"/>
        </w:rPr>
        <w:t>ntawm</w:t>
      </w:r>
      <w:proofErr w:type="spellEnd"/>
      <w:r w:rsidR="00A55D94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kev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loj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hlob</w:t>
      </w:r>
      <w:proofErr w:type="spellEnd"/>
      <w:r w:rsidR="00AD166D" w:rsidRPr="00D81D8B">
        <w:rPr>
          <w:sz w:val="20"/>
          <w:szCs w:val="20"/>
        </w:rPr>
        <w:t>.</w:t>
      </w:r>
    </w:p>
    <w:p w14:paraId="095F8410" w14:textId="77777777" w:rsidR="00A3234B" w:rsidRPr="00D81D8B" w:rsidRDefault="00A3234B" w:rsidP="00D81D8B">
      <w:pPr>
        <w:jc w:val="both"/>
        <w:rPr>
          <w:sz w:val="20"/>
          <w:szCs w:val="20"/>
        </w:rPr>
      </w:pPr>
    </w:p>
    <w:p w14:paraId="305A1981" w14:textId="6BBCFD38" w:rsidR="00A3234B" w:rsidRPr="00D81D8B" w:rsidRDefault="00AD166D" w:rsidP="00D81D8B">
      <w:pPr>
        <w:jc w:val="both"/>
        <w:rPr>
          <w:sz w:val="20"/>
          <w:szCs w:val="20"/>
        </w:rPr>
      </w:pPr>
      <w:proofErr w:type="spellStart"/>
      <w:r w:rsidRPr="00D81D8B">
        <w:rPr>
          <w:sz w:val="20"/>
          <w:szCs w:val="20"/>
        </w:rPr>
        <w:t>Ntsuam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xyuas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koj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cov</w:t>
      </w:r>
      <w:proofErr w:type="spellEnd"/>
      <w:r w:rsidRPr="00D81D8B">
        <w:rPr>
          <w:sz w:val="20"/>
          <w:szCs w:val="20"/>
        </w:rPr>
        <w:t xml:space="preserve"> av </w:t>
      </w:r>
      <w:proofErr w:type="spellStart"/>
      <w:r w:rsidRPr="00D81D8B">
        <w:rPr>
          <w:sz w:val="20"/>
          <w:szCs w:val="20"/>
        </w:rPr>
        <w:t>thiab</w:t>
      </w:r>
      <w:proofErr w:type="spellEnd"/>
      <w:r w:rsidRPr="00D81D8B">
        <w:rPr>
          <w:sz w:val="20"/>
          <w:szCs w:val="20"/>
        </w:rPr>
        <w:t xml:space="preserve"> tau </w:t>
      </w:r>
      <w:proofErr w:type="spellStart"/>
      <w:r w:rsidRPr="00D81D8B">
        <w:rPr>
          <w:sz w:val="20"/>
          <w:szCs w:val="20"/>
        </w:rPr>
        <w:t>txais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tswv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yim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raws</w:t>
      </w:r>
      <w:proofErr w:type="spellEnd"/>
      <w:r w:rsidRPr="00D81D8B">
        <w:rPr>
          <w:sz w:val="20"/>
          <w:szCs w:val="20"/>
        </w:rPr>
        <w:t xml:space="preserve"> li </w:t>
      </w:r>
      <w:proofErr w:type="spellStart"/>
      <w:r w:rsidRPr="00D81D8B">
        <w:rPr>
          <w:sz w:val="20"/>
          <w:szCs w:val="20"/>
        </w:rPr>
        <w:t>xav</w:t>
      </w:r>
      <w:proofErr w:type="spellEnd"/>
      <w:r w:rsidRPr="00D81D8B">
        <w:rPr>
          <w:sz w:val="20"/>
          <w:szCs w:val="20"/>
        </w:rPr>
        <w:t xml:space="preserve"> tau. </w:t>
      </w:r>
      <w:proofErr w:type="spellStart"/>
      <w:ins w:id="428" w:author="Fong RERHANG" w:date="2021-12-08T18:33:00Z">
        <w:r w:rsidR="00B56DD1">
          <w:rPr>
            <w:sz w:val="20"/>
            <w:szCs w:val="20"/>
          </w:rPr>
          <w:t>Txiv</w:t>
        </w:r>
        <w:proofErr w:type="spellEnd"/>
        <w:r w:rsidR="00B56DD1">
          <w:rPr>
            <w:sz w:val="20"/>
            <w:szCs w:val="20"/>
          </w:rPr>
          <w:t xml:space="preserve"> </w:t>
        </w:r>
      </w:ins>
      <w:del w:id="429" w:author="Fong RERHANG" w:date="2021-12-08T18:33:00Z">
        <w:r w:rsidRPr="00D81D8B" w:rsidDel="00B56DD1">
          <w:rPr>
            <w:sz w:val="20"/>
            <w:szCs w:val="20"/>
          </w:rPr>
          <w:delText>E</w:delText>
        </w:r>
      </w:del>
      <w:ins w:id="430" w:author="Fong RERHANG" w:date="2021-12-08T18:33:00Z">
        <w:r w:rsidR="00B56DD1">
          <w:rPr>
            <w:sz w:val="20"/>
            <w:szCs w:val="20"/>
          </w:rPr>
          <w:t>e</w:t>
        </w:r>
      </w:ins>
      <w:r w:rsidRPr="00D81D8B">
        <w:rPr>
          <w:sz w:val="20"/>
          <w:szCs w:val="20"/>
        </w:rPr>
        <w:t>lderberr</w:t>
      </w:r>
      <w:ins w:id="431" w:author="Fong RERHANG" w:date="2021-12-08T18:33:00Z">
        <w:r w:rsidR="00B56DD1">
          <w:rPr>
            <w:sz w:val="20"/>
            <w:szCs w:val="20"/>
          </w:rPr>
          <w:t>y</w:t>
        </w:r>
      </w:ins>
      <w:del w:id="432" w:author="Fong RERHANG" w:date="2021-12-08T18:33:00Z">
        <w:r w:rsidRPr="00D81D8B" w:rsidDel="00B56DD1">
          <w:rPr>
            <w:sz w:val="20"/>
            <w:szCs w:val="20"/>
          </w:rPr>
          <w:delText>ies</w:delText>
        </w:r>
      </w:del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yog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piv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rau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ins w:id="433" w:author="Fong RERHANG" w:date="2021-12-08T18:33:00Z">
        <w:r w:rsidR="00B56DD1">
          <w:rPr>
            <w:sz w:val="20"/>
            <w:szCs w:val="20"/>
          </w:rPr>
          <w:t>txiv</w:t>
        </w:r>
        <w:proofErr w:type="spellEnd"/>
        <w:r w:rsidR="00B56DD1">
          <w:rPr>
            <w:sz w:val="20"/>
            <w:szCs w:val="20"/>
          </w:rPr>
          <w:t xml:space="preserve"> pos </w:t>
        </w:r>
      </w:ins>
      <w:r w:rsidRPr="00D81D8B">
        <w:rPr>
          <w:sz w:val="20"/>
          <w:szCs w:val="20"/>
        </w:rPr>
        <w:t>blackberr</w:t>
      </w:r>
      <w:ins w:id="434" w:author="Fong RERHANG" w:date="2021-12-08T18:33:00Z">
        <w:r w:rsidR="00B56DD1">
          <w:rPr>
            <w:sz w:val="20"/>
            <w:szCs w:val="20"/>
          </w:rPr>
          <w:t>y</w:t>
        </w:r>
      </w:ins>
      <w:del w:id="435" w:author="Fong RERHANG" w:date="2021-12-08T18:33:00Z">
        <w:r w:rsidRPr="00D81D8B" w:rsidDel="00B56DD1">
          <w:rPr>
            <w:sz w:val="20"/>
            <w:szCs w:val="20"/>
          </w:rPr>
          <w:delText>ies</w:delText>
        </w:r>
      </w:del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nyob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rau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hauv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cov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nqe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lus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ntawm</w:t>
      </w:r>
      <w:proofErr w:type="spellEnd"/>
      <w:r w:rsidRPr="00D81D8B">
        <w:rPr>
          <w:sz w:val="20"/>
          <w:szCs w:val="20"/>
        </w:rPr>
        <w:t xml:space="preserve"> </w:t>
      </w:r>
      <w:del w:id="436" w:author="Fong RERHANG" w:date="2021-12-08T18:34:00Z">
        <w:r w:rsidR="00A55D94" w:rsidRPr="00D81D8B" w:rsidDel="00B56DD1">
          <w:rPr>
            <w:sz w:val="20"/>
            <w:szCs w:val="20"/>
          </w:rPr>
          <w:delText>zaub mov</w:delText>
        </w:r>
        <w:r w:rsidRPr="00D81D8B" w:rsidDel="00B56DD1">
          <w:rPr>
            <w:sz w:val="20"/>
            <w:szCs w:val="20"/>
          </w:rPr>
          <w:delText xml:space="preserve"> xav tau kev pab</w:delText>
        </w:r>
      </w:del>
      <w:proofErr w:type="spellStart"/>
      <w:ins w:id="437" w:author="Fong RERHANG" w:date="2021-12-08T18:34:00Z">
        <w:r w:rsidR="00B56DD1">
          <w:rPr>
            <w:sz w:val="20"/>
            <w:szCs w:val="20"/>
          </w:rPr>
          <w:t>kev</w:t>
        </w:r>
        <w:proofErr w:type="spellEnd"/>
        <w:r w:rsidR="00B56DD1">
          <w:rPr>
            <w:sz w:val="20"/>
            <w:szCs w:val="20"/>
          </w:rPr>
          <w:t xml:space="preserve"> </w:t>
        </w:r>
        <w:proofErr w:type="spellStart"/>
        <w:r w:rsidR="00B56DD1">
          <w:rPr>
            <w:sz w:val="20"/>
            <w:szCs w:val="20"/>
          </w:rPr>
          <w:t>siv</w:t>
        </w:r>
        <w:proofErr w:type="spellEnd"/>
        <w:r w:rsidR="00B56DD1">
          <w:rPr>
            <w:sz w:val="20"/>
            <w:szCs w:val="20"/>
          </w:rPr>
          <w:t xml:space="preserve"> </w:t>
        </w:r>
        <w:proofErr w:type="spellStart"/>
        <w:r w:rsidR="00B56DD1">
          <w:rPr>
            <w:sz w:val="20"/>
            <w:szCs w:val="20"/>
          </w:rPr>
          <w:t>chiv</w:t>
        </w:r>
      </w:ins>
      <w:proofErr w:type="spellEnd"/>
      <w:r w:rsidRPr="00D81D8B">
        <w:rPr>
          <w:sz w:val="20"/>
          <w:szCs w:val="20"/>
        </w:rPr>
        <w:t xml:space="preserve">. </w:t>
      </w:r>
      <w:proofErr w:type="spellStart"/>
      <w:r w:rsidRPr="00D81D8B">
        <w:rPr>
          <w:sz w:val="20"/>
          <w:szCs w:val="20"/>
        </w:rPr>
        <w:t>Cov</w:t>
      </w:r>
      <w:proofErr w:type="spellEnd"/>
      <w:r w:rsidRPr="00D81D8B">
        <w:rPr>
          <w:sz w:val="20"/>
          <w:szCs w:val="20"/>
        </w:rPr>
        <w:t xml:space="preserve"> </w:t>
      </w:r>
      <w:del w:id="438" w:author="Fong RERHANG" w:date="2021-12-08T18:35:00Z">
        <w:r w:rsidRPr="00D81D8B" w:rsidDel="00B56DD1">
          <w:rPr>
            <w:sz w:val="20"/>
            <w:szCs w:val="20"/>
          </w:rPr>
          <w:delText>nroj tsuag noj qab nyob zoo</w:delText>
        </w:r>
      </w:del>
      <w:proofErr w:type="spellStart"/>
      <w:ins w:id="439" w:author="Fong RERHANG" w:date="2021-12-08T18:35:00Z">
        <w:r w:rsidR="00B56DD1">
          <w:rPr>
            <w:sz w:val="20"/>
            <w:szCs w:val="20"/>
          </w:rPr>
          <w:t>ntoo</w:t>
        </w:r>
        <w:proofErr w:type="spellEnd"/>
        <w:r w:rsidR="00B56DD1">
          <w:rPr>
            <w:sz w:val="20"/>
            <w:szCs w:val="20"/>
          </w:rPr>
          <w:t xml:space="preserve"> </w:t>
        </w:r>
        <w:proofErr w:type="spellStart"/>
        <w:r w:rsidR="00B56DD1">
          <w:rPr>
            <w:sz w:val="20"/>
            <w:szCs w:val="20"/>
          </w:rPr>
          <w:t>ua</w:t>
        </w:r>
        <w:proofErr w:type="spellEnd"/>
        <w:r w:rsidR="00B56DD1">
          <w:rPr>
            <w:sz w:val="20"/>
            <w:szCs w:val="20"/>
          </w:rPr>
          <w:t xml:space="preserve"> </w:t>
        </w:r>
        <w:proofErr w:type="spellStart"/>
        <w:r w:rsidR="00B56DD1">
          <w:rPr>
            <w:sz w:val="20"/>
            <w:szCs w:val="20"/>
          </w:rPr>
          <w:t>muaj</w:t>
        </w:r>
        <w:proofErr w:type="spellEnd"/>
        <w:r w:rsidR="00B56DD1">
          <w:rPr>
            <w:sz w:val="20"/>
            <w:szCs w:val="20"/>
          </w:rPr>
          <w:t xml:space="preserve"> </w:t>
        </w:r>
        <w:proofErr w:type="spellStart"/>
        <w:r w:rsidR="00B56DD1">
          <w:rPr>
            <w:sz w:val="20"/>
            <w:szCs w:val="20"/>
          </w:rPr>
          <w:t>zog</w:t>
        </w:r>
      </w:ins>
      <w:proofErr w:type="spellEnd"/>
      <w:r w:rsidRPr="00D81D8B">
        <w:rPr>
          <w:sz w:val="20"/>
          <w:szCs w:val="20"/>
        </w:rPr>
        <w:t xml:space="preserve">, </w:t>
      </w:r>
      <w:proofErr w:type="spellStart"/>
      <w:r w:rsidRPr="00D81D8B">
        <w:rPr>
          <w:sz w:val="20"/>
          <w:szCs w:val="20"/>
        </w:rPr>
        <w:t>qhov</w:t>
      </w:r>
      <w:proofErr w:type="spellEnd"/>
      <w:r w:rsidRPr="00D81D8B">
        <w:rPr>
          <w:sz w:val="20"/>
          <w:szCs w:val="20"/>
        </w:rPr>
        <w:t xml:space="preserve"> zoo </w:t>
      </w:r>
      <w:proofErr w:type="spellStart"/>
      <w:r w:rsidRPr="00D81D8B">
        <w:rPr>
          <w:sz w:val="20"/>
          <w:szCs w:val="20"/>
        </w:rPr>
        <w:t>dua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qhov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tawm</w:t>
      </w:r>
      <w:proofErr w:type="spellEnd"/>
      <w:r w:rsidRPr="00D81D8B">
        <w:rPr>
          <w:sz w:val="20"/>
          <w:szCs w:val="20"/>
        </w:rPr>
        <w:t xml:space="preserve"> los </w:t>
      </w:r>
      <w:proofErr w:type="spellStart"/>
      <w:r w:rsidRPr="00D81D8B">
        <w:rPr>
          <w:sz w:val="20"/>
          <w:szCs w:val="20"/>
        </w:rPr>
        <w:t>ntawm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="00A55D94" w:rsidRPr="00D81D8B">
        <w:rPr>
          <w:sz w:val="20"/>
          <w:szCs w:val="20"/>
        </w:rPr>
        <w:t>txiv</w:t>
      </w:r>
      <w:proofErr w:type="spellEnd"/>
      <w:r w:rsidR="00A55D94" w:rsidRPr="00D81D8B">
        <w:rPr>
          <w:sz w:val="20"/>
          <w:szCs w:val="20"/>
        </w:rPr>
        <w:t xml:space="preserve"> </w:t>
      </w:r>
      <w:proofErr w:type="spellStart"/>
      <w:r w:rsidR="00A55D94" w:rsidRPr="00D81D8B">
        <w:rPr>
          <w:sz w:val="20"/>
          <w:szCs w:val="20"/>
        </w:rPr>
        <w:t>hmab</w:t>
      </w:r>
      <w:proofErr w:type="spellEnd"/>
      <w:r w:rsidR="00A55D94" w:rsidRPr="00D81D8B">
        <w:rPr>
          <w:sz w:val="20"/>
          <w:szCs w:val="20"/>
        </w:rPr>
        <w:t xml:space="preserve"> </w:t>
      </w:r>
      <w:proofErr w:type="spellStart"/>
      <w:r w:rsidR="00A55D94" w:rsidRPr="00D81D8B">
        <w:rPr>
          <w:sz w:val="20"/>
          <w:szCs w:val="20"/>
        </w:rPr>
        <w:t>txiv</w:t>
      </w:r>
      <w:proofErr w:type="spellEnd"/>
      <w:r w:rsidR="00A55D94" w:rsidRPr="00D81D8B">
        <w:rPr>
          <w:sz w:val="20"/>
          <w:szCs w:val="20"/>
        </w:rPr>
        <w:t xml:space="preserve"> </w:t>
      </w:r>
      <w:proofErr w:type="spellStart"/>
      <w:r w:rsidR="00A55D94" w:rsidRPr="00D81D8B">
        <w:rPr>
          <w:sz w:val="20"/>
          <w:szCs w:val="20"/>
        </w:rPr>
        <w:t>ntoo</w:t>
      </w:r>
      <w:proofErr w:type="spellEnd"/>
      <w:r w:rsidRPr="00D81D8B">
        <w:rPr>
          <w:sz w:val="20"/>
          <w:szCs w:val="20"/>
        </w:rPr>
        <w:t xml:space="preserve">. </w:t>
      </w:r>
      <w:proofErr w:type="spellStart"/>
      <w:r w:rsidRPr="00D81D8B">
        <w:rPr>
          <w:sz w:val="20"/>
          <w:szCs w:val="20"/>
        </w:rPr>
        <w:t>Yuav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kom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ua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tiav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cov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txiv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hmab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txiv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ntoo</w:t>
      </w:r>
      <w:proofErr w:type="spellEnd"/>
      <w:r w:rsidRPr="00D81D8B">
        <w:rPr>
          <w:sz w:val="20"/>
          <w:szCs w:val="20"/>
        </w:rPr>
        <w:t xml:space="preserve"> zoo, </w:t>
      </w:r>
      <w:proofErr w:type="spellStart"/>
      <w:r w:rsidRPr="00D81D8B">
        <w:rPr>
          <w:sz w:val="20"/>
          <w:szCs w:val="20"/>
        </w:rPr>
        <w:t>tsis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txhob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="00A55D94" w:rsidRPr="00D81D8B">
        <w:rPr>
          <w:sz w:val="20"/>
          <w:szCs w:val="20"/>
        </w:rPr>
        <w:t>noj</w:t>
      </w:r>
      <w:proofErr w:type="spellEnd"/>
      <w:r w:rsidR="00A55D94" w:rsidRPr="00D81D8B">
        <w:rPr>
          <w:sz w:val="20"/>
          <w:szCs w:val="20"/>
        </w:rPr>
        <w:t xml:space="preserve"> </w:t>
      </w:r>
      <w:proofErr w:type="spellStart"/>
      <w:r w:rsidR="00A55D94" w:rsidRPr="00D81D8B">
        <w:rPr>
          <w:sz w:val="20"/>
          <w:szCs w:val="20"/>
        </w:rPr>
        <w:t>cov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ins w:id="440" w:author="Fong RERHANG" w:date="2021-12-08T18:35:00Z">
        <w:r w:rsidR="00B56DD1">
          <w:rPr>
            <w:sz w:val="20"/>
            <w:szCs w:val="20"/>
          </w:rPr>
          <w:t>xaam</w:t>
        </w:r>
        <w:proofErr w:type="spellEnd"/>
        <w:r w:rsidR="00B56DD1">
          <w:rPr>
            <w:sz w:val="20"/>
            <w:szCs w:val="20"/>
          </w:rPr>
          <w:t xml:space="preserve"> </w:t>
        </w:r>
      </w:ins>
      <w:r w:rsidRPr="00D81D8B">
        <w:rPr>
          <w:sz w:val="20"/>
          <w:szCs w:val="20"/>
        </w:rPr>
        <w:t xml:space="preserve">nitrogen tom </w:t>
      </w:r>
      <w:proofErr w:type="spellStart"/>
      <w:r w:rsidRPr="00D81D8B">
        <w:rPr>
          <w:sz w:val="20"/>
          <w:szCs w:val="20"/>
        </w:rPr>
        <w:t>qab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thawj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xyoo</w:t>
      </w:r>
      <w:proofErr w:type="spellEnd"/>
      <w:r w:rsidRPr="00D81D8B">
        <w:rPr>
          <w:sz w:val="20"/>
          <w:szCs w:val="20"/>
        </w:rPr>
        <w:t>.</w:t>
      </w:r>
    </w:p>
    <w:p w14:paraId="0B912C7A" w14:textId="77777777" w:rsidR="00A3234B" w:rsidRPr="00D81D8B" w:rsidRDefault="00A3234B" w:rsidP="00D81D8B">
      <w:pPr>
        <w:jc w:val="both"/>
        <w:rPr>
          <w:sz w:val="20"/>
          <w:szCs w:val="20"/>
        </w:rPr>
      </w:pPr>
    </w:p>
    <w:p w14:paraId="5B640A27" w14:textId="404A95B7" w:rsidR="00A3234B" w:rsidRPr="00D81D8B" w:rsidRDefault="00B56DD1" w:rsidP="00D81D8B">
      <w:pPr>
        <w:jc w:val="both"/>
        <w:rPr>
          <w:sz w:val="20"/>
          <w:szCs w:val="20"/>
        </w:rPr>
      </w:pPr>
      <w:proofErr w:type="spellStart"/>
      <w:ins w:id="441" w:author="Fong RERHANG" w:date="2021-12-08T18:36:00Z">
        <w:r>
          <w:rPr>
            <w:sz w:val="20"/>
            <w:szCs w:val="20"/>
            <w:u w:val="single"/>
          </w:rPr>
          <w:t>Cov</w:t>
        </w:r>
        <w:proofErr w:type="spellEnd"/>
        <w:r>
          <w:rPr>
            <w:sz w:val="20"/>
            <w:szCs w:val="20"/>
            <w:u w:val="single"/>
          </w:rPr>
          <w:t xml:space="preserve"> </w:t>
        </w:r>
      </w:ins>
      <w:del w:id="442" w:author="Fong RERHANG" w:date="2021-12-08T18:36:00Z">
        <w:r w:rsidR="00AD166D" w:rsidRPr="00D81D8B" w:rsidDel="00B56DD1">
          <w:rPr>
            <w:sz w:val="20"/>
            <w:szCs w:val="20"/>
            <w:u w:val="single"/>
          </w:rPr>
          <w:delText>K</w:delText>
        </w:r>
      </w:del>
      <w:proofErr w:type="spellStart"/>
      <w:ins w:id="443" w:author="Fong RERHANG" w:date="2021-12-08T18:36:00Z">
        <w:r>
          <w:rPr>
            <w:sz w:val="20"/>
            <w:szCs w:val="20"/>
            <w:u w:val="single"/>
          </w:rPr>
          <w:t>k</w:t>
        </w:r>
      </w:ins>
      <w:r w:rsidR="00AD166D" w:rsidRPr="00D81D8B">
        <w:rPr>
          <w:sz w:val="20"/>
          <w:szCs w:val="20"/>
          <w:u w:val="single"/>
        </w:rPr>
        <w:t>ab</w:t>
      </w:r>
      <w:proofErr w:type="spellEnd"/>
      <w:r w:rsidR="00AD166D" w:rsidRPr="00D81D8B">
        <w:rPr>
          <w:sz w:val="20"/>
          <w:szCs w:val="20"/>
          <w:u w:val="single"/>
        </w:rPr>
        <w:t xml:space="preserve"> </w:t>
      </w:r>
      <w:proofErr w:type="spellStart"/>
      <w:r w:rsidR="00A55D94" w:rsidRPr="00D81D8B">
        <w:rPr>
          <w:sz w:val="20"/>
          <w:szCs w:val="20"/>
          <w:u w:val="single"/>
        </w:rPr>
        <w:t>tsuag</w:t>
      </w:r>
      <w:proofErr w:type="spellEnd"/>
      <w:r w:rsidR="00AD166D" w:rsidRPr="00D81D8B">
        <w:rPr>
          <w:sz w:val="20"/>
          <w:szCs w:val="20"/>
          <w:u w:val="single"/>
        </w:rPr>
        <w:t xml:space="preserve"> </w:t>
      </w:r>
      <w:proofErr w:type="spellStart"/>
      <w:r w:rsidR="00AD166D" w:rsidRPr="00D81D8B">
        <w:rPr>
          <w:sz w:val="20"/>
          <w:szCs w:val="20"/>
          <w:u w:val="single"/>
        </w:rPr>
        <w:t>thiab</w:t>
      </w:r>
      <w:proofErr w:type="spellEnd"/>
      <w:r w:rsidR="00AD166D" w:rsidRPr="00D81D8B">
        <w:rPr>
          <w:sz w:val="20"/>
          <w:szCs w:val="20"/>
          <w:u w:val="single"/>
        </w:rPr>
        <w:t xml:space="preserve"> </w:t>
      </w:r>
      <w:proofErr w:type="spellStart"/>
      <w:r w:rsidR="00AD166D" w:rsidRPr="00D81D8B">
        <w:rPr>
          <w:sz w:val="20"/>
          <w:szCs w:val="20"/>
          <w:u w:val="single"/>
        </w:rPr>
        <w:t>kab</w:t>
      </w:r>
      <w:proofErr w:type="spellEnd"/>
      <w:r w:rsidR="00AD166D" w:rsidRPr="00D81D8B">
        <w:rPr>
          <w:sz w:val="20"/>
          <w:szCs w:val="20"/>
          <w:u w:val="single"/>
        </w:rPr>
        <w:t xml:space="preserve"> mob</w:t>
      </w:r>
      <w:r w:rsidR="00A55D94" w:rsidRPr="00D81D8B">
        <w:rPr>
          <w:sz w:val="20"/>
          <w:szCs w:val="20"/>
          <w:u w:val="single"/>
        </w:rPr>
        <w:t xml:space="preserve"> (pests and disease)</w:t>
      </w:r>
      <w:r w:rsidR="00AD166D" w:rsidRPr="00D81D8B">
        <w:rPr>
          <w:sz w:val="20"/>
          <w:szCs w:val="20"/>
        </w:rPr>
        <w:t>:</w:t>
      </w:r>
    </w:p>
    <w:p w14:paraId="27E65F19" w14:textId="378188FA" w:rsidR="00A3234B" w:rsidRPr="00D81D8B" w:rsidRDefault="00AD166D" w:rsidP="00D81D8B">
      <w:pPr>
        <w:jc w:val="both"/>
        <w:rPr>
          <w:sz w:val="20"/>
          <w:szCs w:val="20"/>
        </w:rPr>
      </w:pPr>
      <w:proofErr w:type="spellStart"/>
      <w:r w:rsidRPr="00D81D8B">
        <w:rPr>
          <w:sz w:val="20"/>
          <w:szCs w:val="20"/>
        </w:rPr>
        <w:t>Txawm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hais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tias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lawv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yog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cov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="00DE10B0" w:rsidRPr="00D81D8B">
        <w:rPr>
          <w:sz w:val="20"/>
          <w:szCs w:val="20"/>
        </w:rPr>
        <w:t>kev</w:t>
      </w:r>
      <w:proofErr w:type="spellEnd"/>
      <w:r w:rsidR="00DE10B0" w:rsidRPr="00D81D8B">
        <w:rPr>
          <w:sz w:val="20"/>
          <w:szCs w:val="20"/>
        </w:rPr>
        <w:t xml:space="preserve"> </w:t>
      </w:r>
      <w:proofErr w:type="spellStart"/>
      <w:r w:rsidR="00DE10B0" w:rsidRPr="00D81D8B">
        <w:rPr>
          <w:sz w:val="20"/>
          <w:szCs w:val="20"/>
        </w:rPr>
        <w:t>nyuaj</w:t>
      </w:r>
      <w:proofErr w:type="spellEnd"/>
      <w:r w:rsidR="00DE10B0"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nyob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rau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hauv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="00DE10B0" w:rsidRPr="00D81D8B">
        <w:rPr>
          <w:sz w:val="20"/>
          <w:szCs w:val="20"/>
        </w:rPr>
        <w:t>kev</w:t>
      </w:r>
      <w:proofErr w:type="spellEnd"/>
      <w:r w:rsidR="00DE10B0"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loj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hlob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tej</w:t>
      </w:r>
      <w:proofErr w:type="spellEnd"/>
      <w:r w:rsidRPr="00D81D8B">
        <w:rPr>
          <w:sz w:val="20"/>
          <w:szCs w:val="20"/>
        </w:rPr>
        <w:t xml:space="preserve"> yam </w:t>
      </w:r>
      <w:proofErr w:type="spellStart"/>
      <w:r w:rsidRPr="00D81D8B">
        <w:rPr>
          <w:sz w:val="20"/>
          <w:szCs w:val="20"/>
        </w:rPr>
        <w:t>kev</w:t>
      </w:r>
      <w:proofErr w:type="spellEnd"/>
      <w:r w:rsidRPr="00D81D8B">
        <w:rPr>
          <w:sz w:val="20"/>
          <w:szCs w:val="20"/>
        </w:rPr>
        <w:t xml:space="preserve"> mob, </w:t>
      </w:r>
      <w:proofErr w:type="spellStart"/>
      <w:ins w:id="444" w:author="Fong RERHANG" w:date="2021-12-08T18:37:00Z">
        <w:r w:rsidR="00876AF2">
          <w:rPr>
            <w:sz w:val="20"/>
            <w:szCs w:val="20"/>
          </w:rPr>
          <w:t>txiv</w:t>
        </w:r>
        <w:proofErr w:type="spellEnd"/>
        <w:r w:rsidR="00876AF2">
          <w:rPr>
            <w:sz w:val="20"/>
            <w:szCs w:val="20"/>
          </w:rPr>
          <w:t xml:space="preserve"> </w:t>
        </w:r>
      </w:ins>
      <w:r w:rsidRPr="00D81D8B">
        <w:rPr>
          <w:sz w:val="20"/>
          <w:szCs w:val="20"/>
        </w:rPr>
        <w:t>elderberr</w:t>
      </w:r>
      <w:ins w:id="445" w:author="Fong RERHANG" w:date="2021-12-08T18:37:00Z">
        <w:r w:rsidR="00876AF2">
          <w:rPr>
            <w:sz w:val="20"/>
            <w:szCs w:val="20"/>
          </w:rPr>
          <w:t>y</w:t>
        </w:r>
      </w:ins>
      <w:del w:id="446" w:author="Fong RERHANG" w:date="2021-12-08T18:37:00Z">
        <w:r w:rsidRPr="00D81D8B" w:rsidDel="00876AF2">
          <w:rPr>
            <w:sz w:val="20"/>
            <w:szCs w:val="20"/>
          </w:rPr>
          <w:delText>ies</w:delText>
        </w:r>
      </w:del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tsis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tiv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thaiv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kab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tsuag</w:t>
      </w:r>
      <w:proofErr w:type="spellEnd"/>
      <w:r w:rsidRPr="00D81D8B">
        <w:rPr>
          <w:sz w:val="20"/>
          <w:szCs w:val="20"/>
        </w:rPr>
        <w:t xml:space="preserve">. </w:t>
      </w:r>
      <w:proofErr w:type="spellStart"/>
      <w:r w:rsidRPr="00D81D8B">
        <w:rPr>
          <w:sz w:val="20"/>
          <w:szCs w:val="20"/>
        </w:rPr>
        <w:t>Raws</w:t>
      </w:r>
      <w:proofErr w:type="spellEnd"/>
      <w:r w:rsidRPr="00D81D8B">
        <w:rPr>
          <w:sz w:val="20"/>
          <w:szCs w:val="20"/>
        </w:rPr>
        <w:t xml:space="preserve"> li </w:t>
      </w:r>
      <w:proofErr w:type="spellStart"/>
      <w:r w:rsidRPr="00D81D8B">
        <w:rPr>
          <w:sz w:val="20"/>
          <w:szCs w:val="20"/>
        </w:rPr>
        <w:t>nrog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txhua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cov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qoob</w:t>
      </w:r>
      <w:proofErr w:type="spellEnd"/>
      <w:r w:rsidRPr="00D81D8B">
        <w:rPr>
          <w:sz w:val="20"/>
          <w:szCs w:val="20"/>
        </w:rPr>
        <w:t xml:space="preserve"> loo, </w:t>
      </w:r>
      <w:proofErr w:type="spellStart"/>
      <w:r w:rsidRPr="00D81D8B">
        <w:rPr>
          <w:sz w:val="20"/>
          <w:szCs w:val="20"/>
        </w:rPr>
        <w:t>cov</w:t>
      </w:r>
      <w:proofErr w:type="spellEnd"/>
      <w:r w:rsidRPr="00D81D8B">
        <w:rPr>
          <w:sz w:val="20"/>
          <w:szCs w:val="20"/>
        </w:rPr>
        <w:t xml:space="preserve"> </w:t>
      </w:r>
      <w:del w:id="447" w:author="Fong RERHANG" w:date="2021-12-08T18:38:00Z">
        <w:r w:rsidRPr="00D81D8B" w:rsidDel="00876AF2">
          <w:rPr>
            <w:sz w:val="20"/>
            <w:szCs w:val="20"/>
          </w:rPr>
          <w:delText>nroj tsuag</w:delText>
        </w:r>
      </w:del>
      <w:proofErr w:type="spellStart"/>
      <w:ins w:id="448" w:author="Fong RERHANG" w:date="2021-12-08T18:38:00Z">
        <w:r w:rsidR="00876AF2">
          <w:rPr>
            <w:sz w:val="20"/>
            <w:szCs w:val="20"/>
          </w:rPr>
          <w:t>ntoo</w:t>
        </w:r>
      </w:ins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muaj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zog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yog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thawj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ins w:id="449" w:author="Fong RERHANG" w:date="2021-12-08T18:38:00Z">
        <w:r w:rsidR="00876AF2">
          <w:rPr>
            <w:sz w:val="20"/>
            <w:szCs w:val="20"/>
          </w:rPr>
          <w:t>qhov</w:t>
        </w:r>
      </w:ins>
      <w:proofErr w:type="spellEnd"/>
      <w:del w:id="450" w:author="Fong RERHANG" w:date="2021-12-08T18:38:00Z">
        <w:r w:rsidRPr="00D81D8B" w:rsidDel="00876AF2">
          <w:rPr>
            <w:sz w:val="20"/>
            <w:szCs w:val="20"/>
          </w:rPr>
          <w:delText>kab</w:delText>
        </w:r>
      </w:del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ntawm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kev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tiv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thaiv</w:t>
      </w:r>
      <w:proofErr w:type="spellEnd"/>
      <w:r w:rsidRPr="00D81D8B">
        <w:rPr>
          <w:sz w:val="20"/>
          <w:szCs w:val="20"/>
        </w:rPr>
        <w:t>.</w:t>
      </w:r>
    </w:p>
    <w:p w14:paraId="4BDB0F42" w14:textId="77777777" w:rsidR="00A3234B" w:rsidRPr="00D81D8B" w:rsidRDefault="00A3234B" w:rsidP="00D81D8B">
      <w:pPr>
        <w:jc w:val="both"/>
        <w:rPr>
          <w:sz w:val="20"/>
          <w:szCs w:val="20"/>
        </w:rPr>
      </w:pPr>
    </w:p>
    <w:p w14:paraId="2DE53444" w14:textId="2664898A" w:rsidR="00A3234B" w:rsidRPr="00D81D8B" w:rsidRDefault="00876AF2" w:rsidP="00D81D8B">
      <w:pPr>
        <w:jc w:val="both"/>
        <w:rPr>
          <w:sz w:val="20"/>
          <w:szCs w:val="20"/>
        </w:rPr>
      </w:pPr>
      <w:proofErr w:type="spellStart"/>
      <w:ins w:id="451" w:author="Fong RERHANG" w:date="2021-12-08T18:38:00Z">
        <w:r>
          <w:rPr>
            <w:sz w:val="20"/>
            <w:szCs w:val="20"/>
          </w:rPr>
          <w:t>Txiv</w:t>
        </w:r>
        <w:proofErr w:type="spellEnd"/>
        <w:r>
          <w:rPr>
            <w:sz w:val="20"/>
            <w:szCs w:val="20"/>
          </w:rPr>
          <w:t xml:space="preserve"> </w:t>
        </w:r>
      </w:ins>
      <w:del w:id="452" w:author="Fong RERHANG" w:date="2021-12-08T18:38:00Z">
        <w:r w:rsidR="00AD166D" w:rsidRPr="00D81D8B" w:rsidDel="00876AF2">
          <w:rPr>
            <w:sz w:val="20"/>
            <w:szCs w:val="20"/>
          </w:rPr>
          <w:delText>E</w:delText>
        </w:r>
      </w:del>
      <w:ins w:id="453" w:author="Fong RERHANG" w:date="2021-12-08T18:38:00Z">
        <w:r>
          <w:rPr>
            <w:sz w:val="20"/>
            <w:szCs w:val="20"/>
          </w:rPr>
          <w:t>e</w:t>
        </w:r>
      </w:ins>
      <w:r w:rsidR="00AD166D" w:rsidRPr="00D81D8B">
        <w:rPr>
          <w:sz w:val="20"/>
          <w:szCs w:val="20"/>
        </w:rPr>
        <w:t>lderberr</w:t>
      </w:r>
      <w:ins w:id="454" w:author="Fong RERHANG" w:date="2021-12-08T18:38:00Z">
        <w:r>
          <w:rPr>
            <w:sz w:val="20"/>
            <w:szCs w:val="20"/>
          </w:rPr>
          <w:t>y</w:t>
        </w:r>
      </w:ins>
      <w:del w:id="455" w:author="Fong RERHANG" w:date="2021-12-08T18:38:00Z">
        <w:r w:rsidR="00AD166D" w:rsidRPr="00D81D8B" w:rsidDel="00876AF2">
          <w:rPr>
            <w:sz w:val="20"/>
            <w:szCs w:val="20"/>
          </w:rPr>
          <w:delText>ies</w:delText>
        </w:r>
      </w:del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muaj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ntau</w:t>
      </w:r>
      <w:proofErr w:type="spellEnd"/>
      <w:r w:rsidR="00AD166D" w:rsidRPr="00D81D8B">
        <w:rPr>
          <w:sz w:val="20"/>
          <w:szCs w:val="20"/>
        </w:rPr>
        <w:t xml:space="preserve"> yam </w:t>
      </w:r>
      <w:proofErr w:type="spellStart"/>
      <w:r w:rsidR="00AD166D" w:rsidRPr="00D81D8B">
        <w:rPr>
          <w:sz w:val="20"/>
          <w:szCs w:val="20"/>
        </w:rPr>
        <w:t>kab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uas</w:t>
      </w:r>
      <w:proofErr w:type="spellEnd"/>
      <w:r w:rsidR="00AD166D" w:rsidRPr="00D81D8B">
        <w:rPr>
          <w:sz w:val="20"/>
          <w:szCs w:val="20"/>
        </w:rPr>
        <w:t xml:space="preserve"> </w:t>
      </w:r>
      <w:del w:id="456" w:author="Fong RERHANG" w:date="2021-12-08T18:39:00Z">
        <w:r w:rsidR="00AD166D" w:rsidRPr="00D81D8B" w:rsidDel="00876AF2">
          <w:rPr>
            <w:sz w:val="20"/>
            <w:szCs w:val="20"/>
          </w:rPr>
          <w:delText xml:space="preserve">pub </w:delText>
        </w:r>
      </w:del>
      <w:proofErr w:type="spellStart"/>
      <w:r w:rsidR="00AD166D" w:rsidRPr="00D81D8B">
        <w:rPr>
          <w:sz w:val="20"/>
          <w:szCs w:val="20"/>
        </w:rPr>
        <w:t>rau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lawv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cov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nplooj</w:t>
      </w:r>
      <w:proofErr w:type="spellEnd"/>
      <w:r w:rsidR="00AD166D" w:rsidRPr="00D81D8B">
        <w:rPr>
          <w:sz w:val="20"/>
          <w:szCs w:val="20"/>
        </w:rPr>
        <w:t xml:space="preserve">, tab sis </w:t>
      </w:r>
      <w:proofErr w:type="spellStart"/>
      <w:r w:rsidR="00AD166D" w:rsidRPr="00D81D8B">
        <w:rPr>
          <w:sz w:val="20"/>
          <w:szCs w:val="20"/>
        </w:rPr>
        <w:t>tsuas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yog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qee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qhov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ua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rau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ntsuas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qhov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kev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puas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tsuaj</w:t>
      </w:r>
      <w:proofErr w:type="spellEnd"/>
      <w:r w:rsidR="00AD166D" w:rsidRPr="00D81D8B">
        <w:rPr>
          <w:sz w:val="20"/>
          <w:szCs w:val="20"/>
        </w:rPr>
        <w:t xml:space="preserve">. </w:t>
      </w:r>
      <w:del w:id="457" w:author="Fong RERHANG" w:date="2021-12-08T18:40:00Z">
        <w:r w:rsidR="00AD166D" w:rsidRPr="00D81D8B" w:rsidDel="00876AF2">
          <w:rPr>
            <w:sz w:val="20"/>
            <w:szCs w:val="20"/>
          </w:rPr>
          <w:delText xml:space="preserve">Eriophyid </w:delText>
        </w:r>
        <w:r w:rsidR="00934B43" w:rsidRPr="00D81D8B" w:rsidDel="00876AF2">
          <w:rPr>
            <w:sz w:val="20"/>
            <w:szCs w:val="20"/>
          </w:rPr>
          <w:delText>cov kab mob</w:delText>
        </w:r>
      </w:del>
      <w:proofErr w:type="spellStart"/>
      <w:ins w:id="458" w:author="Fong RERHANG" w:date="2021-12-08T18:40:00Z">
        <w:r>
          <w:rPr>
            <w:sz w:val="20"/>
            <w:szCs w:val="20"/>
          </w:rPr>
          <w:t>cov</w:t>
        </w:r>
        <w:proofErr w:type="spellEnd"/>
        <w:r>
          <w:rPr>
            <w:sz w:val="20"/>
            <w:szCs w:val="20"/>
          </w:rPr>
          <w:t xml:space="preserve"> </w:t>
        </w:r>
        <w:proofErr w:type="spellStart"/>
        <w:r>
          <w:rPr>
            <w:sz w:val="20"/>
            <w:szCs w:val="20"/>
          </w:rPr>
          <w:t>hmob</w:t>
        </w:r>
      </w:ins>
      <w:proofErr w:type="spellEnd"/>
      <w:r w:rsidR="00AD166D" w:rsidRPr="00D81D8B">
        <w:rPr>
          <w:sz w:val="20"/>
          <w:szCs w:val="20"/>
        </w:rPr>
        <w:t xml:space="preserve"> (</w:t>
      </w:r>
      <w:proofErr w:type="spellStart"/>
      <w:r w:rsidR="00AD166D" w:rsidRPr="00876AF2">
        <w:rPr>
          <w:i/>
          <w:iCs/>
          <w:sz w:val="20"/>
          <w:szCs w:val="20"/>
          <w:rPrChange w:id="459" w:author="Fong RERHANG" w:date="2021-12-08T18:41:00Z">
            <w:rPr>
              <w:sz w:val="20"/>
              <w:szCs w:val="20"/>
            </w:rPr>
          </w:rPrChange>
        </w:rPr>
        <w:t>Phyllocoptes</w:t>
      </w:r>
      <w:proofErr w:type="spellEnd"/>
      <w:r w:rsidR="00AD166D" w:rsidRPr="00876AF2">
        <w:rPr>
          <w:i/>
          <w:iCs/>
          <w:sz w:val="20"/>
          <w:szCs w:val="20"/>
          <w:rPrChange w:id="460" w:author="Fong RERHANG" w:date="2021-12-08T18:41:00Z">
            <w:rPr>
              <w:sz w:val="20"/>
              <w:szCs w:val="20"/>
            </w:rPr>
          </w:rPrChange>
        </w:rPr>
        <w:t xml:space="preserve"> spp</w:t>
      </w:r>
      <w:r w:rsidR="00AD166D" w:rsidRPr="00D81D8B">
        <w:rPr>
          <w:sz w:val="20"/>
          <w:szCs w:val="20"/>
        </w:rPr>
        <w:t xml:space="preserve">.) </w:t>
      </w:r>
      <w:proofErr w:type="spellStart"/>
      <w:r w:rsidR="00AD166D" w:rsidRPr="00D81D8B">
        <w:rPr>
          <w:sz w:val="20"/>
          <w:szCs w:val="20"/>
        </w:rPr>
        <w:t>tuaj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yeem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yog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qhov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teeb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meem</w:t>
      </w:r>
      <w:proofErr w:type="spellEnd"/>
      <w:r w:rsidR="00AD166D" w:rsidRPr="00D81D8B">
        <w:rPr>
          <w:sz w:val="20"/>
          <w:szCs w:val="20"/>
        </w:rPr>
        <w:t xml:space="preserve">, </w:t>
      </w:r>
      <w:proofErr w:type="spellStart"/>
      <w:r w:rsidR="00AD166D" w:rsidRPr="00D81D8B">
        <w:rPr>
          <w:sz w:val="20"/>
          <w:szCs w:val="20"/>
        </w:rPr>
        <w:t>ua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rau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cov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nplooj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qhuav</w:t>
      </w:r>
      <w:proofErr w:type="spellEnd"/>
      <w:r w:rsidR="00AD166D" w:rsidRPr="00D81D8B">
        <w:rPr>
          <w:sz w:val="20"/>
          <w:szCs w:val="20"/>
        </w:rPr>
        <w:t xml:space="preserve"> los </w:t>
      </w:r>
      <w:proofErr w:type="spellStart"/>
      <w:r w:rsidR="00AD166D" w:rsidRPr="00D81D8B">
        <w:rPr>
          <w:sz w:val="20"/>
          <w:szCs w:val="20"/>
        </w:rPr>
        <w:t>yog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khob</w:t>
      </w:r>
      <w:proofErr w:type="spellEnd"/>
      <w:r w:rsidR="00AD166D" w:rsidRPr="00D81D8B">
        <w:rPr>
          <w:sz w:val="20"/>
          <w:szCs w:val="20"/>
        </w:rPr>
        <w:t xml:space="preserve">, tab sis </w:t>
      </w:r>
      <w:proofErr w:type="spellStart"/>
      <w:r w:rsidR="00AD166D" w:rsidRPr="00D81D8B">
        <w:rPr>
          <w:sz w:val="20"/>
          <w:szCs w:val="20"/>
        </w:rPr>
        <w:t>tuaj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yeem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tswj</w:t>
      </w:r>
      <w:proofErr w:type="spellEnd"/>
      <w:r w:rsidR="00AD166D" w:rsidRPr="00D81D8B">
        <w:rPr>
          <w:sz w:val="20"/>
          <w:szCs w:val="20"/>
        </w:rPr>
        <w:t xml:space="preserve"> tau los </w:t>
      </w:r>
      <w:proofErr w:type="spellStart"/>
      <w:r w:rsidR="00AD166D" w:rsidRPr="00D81D8B">
        <w:rPr>
          <w:sz w:val="20"/>
          <w:szCs w:val="20"/>
        </w:rPr>
        <w:t>ntawm</w:t>
      </w:r>
      <w:proofErr w:type="spellEnd"/>
      <w:r w:rsidR="00AD166D" w:rsidRPr="00D81D8B">
        <w:rPr>
          <w:sz w:val="20"/>
          <w:szCs w:val="20"/>
        </w:rPr>
        <w:t xml:space="preserve"> </w:t>
      </w:r>
      <w:del w:id="461" w:author="Fong RERHANG" w:date="2021-12-08T18:43:00Z">
        <w:r w:rsidR="00AD166D" w:rsidRPr="00D81D8B" w:rsidDel="00876AF2">
          <w:rPr>
            <w:sz w:val="20"/>
            <w:szCs w:val="20"/>
          </w:rPr>
          <w:delText xml:space="preserve">coppicing </w:delText>
        </w:r>
      </w:del>
      <w:proofErr w:type="spellStart"/>
      <w:ins w:id="462" w:author="Fong RERHANG" w:date="2021-12-08T18:43:00Z">
        <w:r>
          <w:rPr>
            <w:sz w:val="20"/>
            <w:szCs w:val="20"/>
          </w:rPr>
          <w:t>paub</w:t>
        </w:r>
        <w:proofErr w:type="spellEnd"/>
        <w:r w:rsidRPr="00D81D8B">
          <w:rPr>
            <w:sz w:val="20"/>
            <w:szCs w:val="20"/>
          </w:rPr>
          <w:t xml:space="preserve"> </w:t>
        </w:r>
      </w:ins>
      <w:proofErr w:type="spellStart"/>
      <w:r w:rsidR="00AD166D" w:rsidRPr="00D81D8B">
        <w:rPr>
          <w:sz w:val="20"/>
          <w:szCs w:val="20"/>
        </w:rPr>
        <w:t>lub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caij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ntuj</w:t>
      </w:r>
      <w:proofErr w:type="spellEnd"/>
      <w:r w:rsidR="00AD166D" w:rsidRPr="00D81D8B">
        <w:rPr>
          <w:sz w:val="20"/>
          <w:szCs w:val="20"/>
        </w:rPr>
        <w:t xml:space="preserve"> no </w:t>
      </w:r>
      <w:proofErr w:type="spellStart"/>
      <w:r w:rsidR="00AD166D" w:rsidRPr="00D81D8B">
        <w:rPr>
          <w:sz w:val="20"/>
          <w:szCs w:val="20"/>
        </w:rPr>
        <w:t>thiab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tshem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tawm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cov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khoom</w:t>
      </w:r>
      <w:proofErr w:type="spellEnd"/>
      <w:r w:rsidR="00AD166D" w:rsidRPr="00D81D8B">
        <w:rPr>
          <w:sz w:val="20"/>
          <w:szCs w:val="20"/>
        </w:rPr>
        <w:t xml:space="preserve"> cog. </w:t>
      </w:r>
      <w:del w:id="463" w:author="Fong RERHANG" w:date="2021-12-08T18:44:00Z">
        <w:r w:rsidR="00AD166D" w:rsidRPr="00D81D8B" w:rsidDel="00876AF2">
          <w:rPr>
            <w:sz w:val="20"/>
            <w:szCs w:val="20"/>
          </w:rPr>
          <w:delText>Neem roj drench</w:delText>
        </w:r>
      </w:del>
      <w:proofErr w:type="spellStart"/>
      <w:ins w:id="464" w:author="Fong RERHANG" w:date="2021-12-08T18:44:00Z">
        <w:r>
          <w:rPr>
            <w:sz w:val="20"/>
            <w:szCs w:val="20"/>
          </w:rPr>
          <w:t>Ywg</w:t>
        </w:r>
        <w:proofErr w:type="spellEnd"/>
        <w:r>
          <w:rPr>
            <w:sz w:val="20"/>
            <w:szCs w:val="20"/>
          </w:rPr>
          <w:t xml:space="preserve"> </w:t>
        </w:r>
        <w:proofErr w:type="spellStart"/>
        <w:r>
          <w:rPr>
            <w:sz w:val="20"/>
            <w:szCs w:val="20"/>
          </w:rPr>
          <w:t>dej</w:t>
        </w:r>
      </w:ins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ntawm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cov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hauv</w:t>
      </w:r>
      <w:proofErr w:type="spellEnd"/>
      <w:r w:rsidR="00AD166D" w:rsidRPr="00D81D8B">
        <w:rPr>
          <w:sz w:val="20"/>
          <w:szCs w:val="20"/>
        </w:rPr>
        <w:t xml:space="preserve"> paus </w:t>
      </w:r>
      <w:del w:id="465" w:author="Fong RERHANG" w:date="2021-12-08T18:45:00Z">
        <w:r w:rsidR="00AD166D" w:rsidRPr="00D81D8B" w:rsidDel="00876AF2">
          <w:rPr>
            <w:sz w:val="20"/>
            <w:szCs w:val="20"/>
          </w:rPr>
          <w:delText xml:space="preserve">hniav </w:delText>
        </w:r>
      </w:del>
      <w:proofErr w:type="spellStart"/>
      <w:r w:rsidR="00AD166D" w:rsidRPr="00D81D8B">
        <w:rPr>
          <w:sz w:val="20"/>
          <w:szCs w:val="20"/>
        </w:rPr>
        <w:t>kuj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tuaj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yeem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pab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tswj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cov</w:t>
      </w:r>
      <w:proofErr w:type="spellEnd"/>
      <w:r w:rsidR="00AD166D" w:rsidRPr="00D81D8B">
        <w:rPr>
          <w:sz w:val="20"/>
          <w:szCs w:val="20"/>
        </w:rPr>
        <w:t xml:space="preserve"> </w:t>
      </w:r>
      <w:del w:id="466" w:author="Fong RERHANG" w:date="2021-12-08T18:45:00Z">
        <w:r w:rsidR="00AD166D" w:rsidRPr="00D81D8B" w:rsidDel="00876AF2">
          <w:rPr>
            <w:sz w:val="20"/>
            <w:szCs w:val="20"/>
          </w:rPr>
          <w:delText>kab mob</w:delText>
        </w:r>
      </w:del>
      <w:proofErr w:type="spellStart"/>
      <w:ins w:id="467" w:author="Fong RERHANG" w:date="2021-12-08T18:45:00Z">
        <w:r>
          <w:rPr>
            <w:sz w:val="20"/>
            <w:szCs w:val="20"/>
          </w:rPr>
          <w:t>hmob</w:t>
        </w:r>
      </w:ins>
      <w:proofErr w:type="spellEnd"/>
      <w:r w:rsidR="00AD166D" w:rsidRPr="00D81D8B">
        <w:rPr>
          <w:sz w:val="20"/>
          <w:szCs w:val="20"/>
        </w:rPr>
        <w:t>.</w:t>
      </w:r>
    </w:p>
    <w:p w14:paraId="4D12CDA6" w14:textId="77777777" w:rsidR="00A3234B" w:rsidRPr="00D81D8B" w:rsidRDefault="00A3234B" w:rsidP="00D81D8B">
      <w:pPr>
        <w:jc w:val="both"/>
        <w:rPr>
          <w:sz w:val="20"/>
          <w:szCs w:val="20"/>
        </w:rPr>
      </w:pPr>
    </w:p>
    <w:p w14:paraId="656834F1" w14:textId="28E3277D" w:rsidR="00A3234B" w:rsidRPr="00D81D8B" w:rsidRDefault="00D81D8B" w:rsidP="00D81D8B">
      <w:pPr>
        <w:jc w:val="both"/>
        <w:rPr>
          <w:sz w:val="20"/>
          <w:szCs w:val="20"/>
        </w:rPr>
      </w:pPr>
      <w:r w:rsidRPr="00D81D8B">
        <w:rPr>
          <w:sz w:val="20"/>
          <w:szCs w:val="20"/>
        </w:rPr>
        <w:t>Tus</w:t>
      </w:r>
      <w:r w:rsidR="00AD166D" w:rsidRPr="00D81D8B">
        <w:rPr>
          <w:sz w:val="20"/>
          <w:szCs w:val="20"/>
        </w:rPr>
        <w:t xml:space="preserve"> </w:t>
      </w:r>
      <w:proofErr w:type="spellStart"/>
      <w:r w:rsidR="00BA0ED9" w:rsidRPr="00D81D8B">
        <w:rPr>
          <w:sz w:val="20"/>
          <w:szCs w:val="20"/>
        </w:rPr>
        <w:t>kab</w:t>
      </w:r>
      <w:proofErr w:type="spellEnd"/>
      <w:del w:id="468" w:author="Fong RERHANG" w:date="2021-12-08T18:46:00Z">
        <w:r w:rsidR="00BA0ED9" w:rsidRPr="00D81D8B" w:rsidDel="00876AF2">
          <w:rPr>
            <w:sz w:val="20"/>
            <w:szCs w:val="20"/>
          </w:rPr>
          <w:delText xml:space="preserve"> </w:delText>
        </w:r>
        <w:r w:rsidR="00AD166D" w:rsidRPr="00D81D8B" w:rsidDel="00876AF2">
          <w:rPr>
            <w:sz w:val="20"/>
            <w:szCs w:val="20"/>
          </w:rPr>
          <w:delText xml:space="preserve">borer </w:delText>
        </w:r>
      </w:del>
      <w:ins w:id="469" w:author="Fong RERHANG" w:date="2021-12-08T18:46:00Z">
        <w:r w:rsidR="00876AF2">
          <w:rPr>
            <w:sz w:val="20"/>
            <w:szCs w:val="20"/>
          </w:rPr>
          <w:t xml:space="preserve"> </w:t>
        </w:r>
        <w:proofErr w:type="spellStart"/>
        <w:r w:rsidR="00876AF2">
          <w:rPr>
            <w:sz w:val="20"/>
            <w:szCs w:val="20"/>
          </w:rPr>
          <w:t>poj</w:t>
        </w:r>
        <w:proofErr w:type="spellEnd"/>
        <w:r w:rsidR="00876AF2">
          <w:rPr>
            <w:sz w:val="20"/>
            <w:szCs w:val="20"/>
          </w:rPr>
          <w:t xml:space="preserve"> </w:t>
        </w:r>
        <w:proofErr w:type="spellStart"/>
        <w:r w:rsidR="00876AF2">
          <w:rPr>
            <w:sz w:val="20"/>
            <w:szCs w:val="20"/>
          </w:rPr>
          <w:t>sua</w:t>
        </w:r>
        <w:proofErr w:type="spellEnd"/>
        <w:r w:rsidR="00876AF2">
          <w:rPr>
            <w:sz w:val="20"/>
            <w:szCs w:val="20"/>
          </w:rPr>
          <w:t xml:space="preserve"> </w:t>
        </w:r>
      </w:ins>
      <w:r w:rsidR="00AD166D" w:rsidRPr="00D81D8B">
        <w:rPr>
          <w:sz w:val="20"/>
          <w:szCs w:val="20"/>
        </w:rPr>
        <w:t>(</w:t>
      </w:r>
      <w:proofErr w:type="spellStart"/>
      <w:r w:rsidR="00AD166D" w:rsidRPr="00876AF2">
        <w:rPr>
          <w:i/>
          <w:iCs/>
          <w:sz w:val="20"/>
          <w:szCs w:val="20"/>
          <w:rPrChange w:id="470" w:author="Fong RERHANG" w:date="2021-12-08T18:47:00Z">
            <w:rPr>
              <w:sz w:val="20"/>
              <w:szCs w:val="20"/>
            </w:rPr>
          </w:rPrChange>
        </w:rPr>
        <w:t>Desmocerus</w:t>
      </w:r>
      <w:proofErr w:type="spellEnd"/>
      <w:r w:rsidR="00AD166D" w:rsidRPr="00876AF2">
        <w:rPr>
          <w:i/>
          <w:iCs/>
          <w:sz w:val="20"/>
          <w:szCs w:val="20"/>
          <w:rPrChange w:id="471" w:author="Fong RERHANG" w:date="2021-12-08T18:47:00Z">
            <w:rPr>
              <w:sz w:val="20"/>
              <w:szCs w:val="20"/>
            </w:rPr>
          </w:rPrChange>
        </w:rPr>
        <w:t xml:space="preserve"> palliates</w:t>
      </w:r>
      <w:r w:rsidR="00AD166D" w:rsidRPr="00D81D8B">
        <w:rPr>
          <w:sz w:val="20"/>
          <w:szCs w:val="20"/>
        </w:rPr>
        <w:t xml:space="preserve">) </w:t>
      </w:r>
      <w:proofErr w:type="spellStart"/>
      <w:r w:rsidR="00AD166D" w:rsidRPr="00D81D8B">
        <w:rPr>
          <w:sz w:val="20"/>
          <w:szCs w:val="20"/>
        </w:rPr>
        <w:t>tuaj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yeem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ua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rau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tus</w:t>
      </w:r>
      <w:proofErr w:type="spellEnd"/>
      <w:r w:rsidR="00AD166D" w:rsidRPr="00D81D8B">
        <w:rPr>
          <w:sz w:val="20"/>
          <w:szCs w:val="20"/>
        </w:rPr>
        <w:t xml:space="preserve"> pas </w:t>
      </w:r>
      <w:proofErr w:type="spellStart"/>
      <w:r w:rsidR="00AD166D" w:rsidRPr="00D81D8B">
        <w:rPr>
          <w:sz w:val="20"/>
          <w:szCs w:val="20"/>
        </w:rPr>
        <w:t>nrig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tuag-rov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qab</w:t>
      </w:r>
      <w:proofErr w:type="spellEnd"/>
      <w:r w:rsidR="00AD166D" w:rsidRPr="00D81D8B">
        <w:rPr>
          <w:sz w:val="20"/>
          <w:szCs w:val="20"/>
        </w:rPr>
        <w:t xml:space="preserve">. </w:t>
      </w:r>
      <w:del w:id="472" w:author="Fong RERHANG" w:date="2021-12-08T18:48:00Z">
        <w:r w:rsidR="00AD166D" w:rsidRPr="00D81D8B" w:rsidDel="004C5C21">
          <w:rPr>
            <w:sz w:val="20"/>
            <w:szCs w:val="20"/>
          </w:rPr>
          <w:delText xml:space="preserve">Coppicing </w:delText>
        </w:r>
      </w:del>
      <w:proofErr w:type="spellStart"/>
      <w:ins w:id="473" w:author="Fong RERHANG" w:date="2021-12-08T18:48:00Z">
        <w:r w:rsidR="004C5C21">
          <w:rPr>
            <w:sz w:val="20"/>
            <w:szCs w:val="20"/>
          </w:rPr>
          <w:t>Ywg</w:t>
        </w:r>
        <w:proofErr w:type="spellEnd"/>
        <w:r w:rsidR="004C5C21">
          <w:rPr>
            <w:sz w:val="20"/>
            <w:szCs w:val="20"/>
          </w:rPr>
          <w:t xml:space="preserve"> </w:t>
        </w:r>
        <w:proofErr w:type="spellStart"/>
        <w:r w:rsidR="004C5C21">
          <w:rPr>
            <w:sz w:val="20"/>
            <w:szCs w:val="20"/>
          </w:rPr>
          <w:t>d</w:t>
        </w:r>
      </w:ins>
      <w:ins w:id="474" w:author="Fong RERHANG" w:date="2021-12-08T18:49:00Z">
        <w:r w:rsidR="004C5C21">
          <w:rPr>
            <w:sz w:val="20"/>
            <w:szCs w:val="20"/>
          </w:rPr>
          <w:t>ej</w:t>
        </w:r>
      </w:ins>
      <w:proofErr w:type="spellEnd"/>
      <w:ins w:id="475" w:author="Fong RERHANG" w:date="2021-12-08T18:48:00Z">
        <w:r w:rsidR="004C5C21" w:rsidRPr="00D81D8B">
          <w:rPr>
            <w:sz w:val="20"/>
            <w:szCs w:val="20"/>
          </w:rPr>
          <w:t xml:space="preserve"> </w:t>
        </w:r>
      </w:ins>
      <w:proofErr w:type="spellStart"/>
      <w:r w:rsidR="00AD166D" w:rsidRPr="00D81D8B">
        <w:rPr>
          <w:sz w:val="20"/>
          <w:szCs w:val="20"/>
        </w:rPr>
        <w:t>pab</w:t>
      </w:r>
      <w:proofErr w:type="spellEnd"/>
      <w:r w:rsidR="00AD166D" w:rsidRPr="00D81D8B">
        <w:rPr>
          <w:sz w:val="20"/>
          <w:szCs w:val="20"/>
        </w:rPr>
        <w:t xml:space="preserve">, tab sis </w:t>
      </w:r>
      <w:proofErr w:type="spellStart"/>
      <w:r w:rsidR="00AD166D" w:rsidRPr="00D81D8B">
        <w:rPr>
          <w:sz w:val="20"/>
          <w:szCs w:val="20"/>
        </w:rPr>
        <w:t>yog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tias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lawv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dhau</w:t>
      </w:r>
      <w:proofErr w:type="spellEnd"/>
      <w:r w:rsidR="00AD166D" w:rsidRPr="00D81D8B">
        <w:rPr>
          <w:sz w:val="20"/>
          <w:szCs w:val="20"/>
        </w:rPr>
        <w:t xml:space="preserve"> los </w:t>
      </w:r>
      <w:proofErr w:type="spellStart"/>
      <w:r w:rsidR="00AD166D" w:rsidRPr="00D81D8B">
        <w:rPr>
          <w:sz w:val="20"/>
          <w:szCs w:val="20"/>
        </w:rPr>
        <w:t>ua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teeb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meem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qee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cov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neeg</w:t>
      </w:r>
      <w:proofErr w:type="spellEnd"/>
      <w:r w:rsidR="00AD166D" w:rsidRPr="00D81D8B">
        <w:rPr>
          <w:sz w:val="20"/>
          <w:szCs w:val="20"/>
        </w:rPr>
        <w:t xml:space="preserve"> cog </w:t>
      </w:r>
      <w:proofErr w:type="spellStart"/>
      <w:r w:rsidR="00AD166D" w:rsidRPr="00D81D8B">
        <w:rPr>
          <w:sz w:val="20"/>
          <w:szCs w:val="20"/>
        </w:rPr>
        <w:t>qoob</w:t>
      </w:r>
      <w:proofErr w:type="spellEnd"/>
      <w:r w:rsidR="00AD166D" w:rsidRPr="00D81D8B">
        <w:rPr>
          <w:sz w:val="20"/>
          <w:szCs w:val="20"/>
        </w:rPr>
        <w:t xml:space="preserve"> loo </w:t>
      </w:r>
      <w:proofErr w:type="spellStart"/>
      <w:ins w:id="476" w:author="Fong RERHANG" w:date="2021-12-08T18:49:00Z">
        <w:r w:rsidR="004C5C21" w:rsidRPr="00D81D8B">
          <w:rPr>
            <w:sz w:val="20"/>
            <w:szCs w:val="20"/>
          </w:rPr>
          <w:t>tsuag</w:t>
        </w:r>
        <w:proofErr w:type="spellEnd"/>
        <w:r w:rsidR="004C5C21" w:rsidRPr="00D81D8B">
          <w:rPr>
            <w:sz w:val="20"/>
            <w:szCs w:val="20"/>
          </w:rPr>
          <w:t xml:space="preserve"> </w:t>
        </w:r>
      </w:ins>
      <w:proofErr w:type="spellStart"/>
      <w:r w:rsidR="00AD166D" w:rsidRPr="00D81D8B">
        <w:rPr>
          <w:sz w:val="20"/>
          <w:szCs w:val="20"/>
        </w:rPr>
        <w:t>tshuaj</w:t>
      </w:r>
      <w:proofErr w:type="spellEnd"/>
      <w:r w:rsidR="00AD166D" w:rsidRPr="00D81D8B">
        <w:rPr>
          <w:sz w:val="20"/>
          <w:szCs w:val="20"/>
        </w:rPr>
        <w:t xml:space="preserve"> </w:t>
      </w:r>
      <w:del w:id="477" w:author="Fong RERHANG" w:date="2021-12-08T18:49:00Z">
        <w:r w:rsidR="00AD166D" w:rsidRPr="00D81D8B" w:rsidDel="004C5C21">
          <w:rPr>
            <w:sz w:val="20"/>
            <w:szCs w:val="20"/>
          </w:rPr>
          <w:delText xml:space="preserve">tsuag </w:delText>
        </w:r>
      </w:del>
      <w:proofErr w:type="spellStart"/>
      <w:r w:rsidR="00AD166D" w:rsidRPr="00D81D8B">
        <w:rPr>
          <w:sz w:val="20"/>
          <w:szCs w:val="20"/>
        </w:rPr>
        <w:t>cov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roj</w:t>
      </w:r>
      <w:proofErr w:type="spellEnd"/>
      <w:r w:rsidR="00AD166D" w:rsidRPr="00D81D8B">
        <w:rPr>
          <w:sz w:val="20"/>
          <w:szCs w:val="20"/>
        </w:rPr>
        <w:t xml:space="preserve"> </w:t>
      </w:r>
      <w:del w:id="478" w:author="Fong RERHANG" w:date="2021-12-08T18:51:00Z">
        <w:r w:rsidR="00AD166D" w:rsidRPr="00D81D8B" w:rsidDel="004C5C21">
          <w:rPr>
            <w:sz w:val="20"/>
            <w:szCs w:val="20"/>
          </w:rPr>
          <w:delText xml:space="preserve">dormant </w:delText>
        </w:r>
      </w:del>
      <w:proofErr w:type="spellStart"/>
      <w:ins w:id="479" w:author="Fong RERHANG" w:date="2021-12-08T18:51:00Z">
        <w:r w:rsidR="004C5C21">
          <w:rPr>
            <w:sz w:val="20"/>
            <w:szCs w:val="20"/>
          </w:rPr>
          <w:t>txhawb</w:t>
        </w:r>
        <w:proofErr w:type="spellEnd"/>
        <w:r w:rsidR="004C5C21">
          <w:rPr>
            <w:sz w:val="20"/>
            <w:szCs w:val="20"/>
          </w:rPr>
          <w:t xml:space="preserve"> </w:t>
        </w:r>
        <w:proofErr w:type="spellStart"/>
        <w:r w:rsidR="004C5C21">
          <w:rPr>
            <w:sz w:val="20"/>
            <w:szCs w:val="20"/>
          </w:rPr>
          <w:t>txiv</w:t>
        </w:r>
        <w:proofErr w:type="spellEnd"/>
        <w:r w:rsidR="004C5C21">
          <w:rPr>
            <w:sz w:val="20"/>
            <w:szCs w:val="20"/>
          </w:rPr>
          <w:t xml:space="preserve"> </w:t>
        </w:r>
        <w:proofErr w:type="spellStart"/>
        <w:r w:rsidR="004C5C21">
          <w:rPr>
            <w:sz w:val="20"/>
            <w:szCs w:val="20"/>
          </w:rPr>
          <w:t>ntoo</w:t>
        </w:r>
        <w:proofErr w:type="spellEnd"/>
        <w:r w:rsidR="004C5C21" w:rsidRPr="00D81D8B">
          <w:rPr>
            <w:sz w:val="20"/>
            <w:szCs w:val="20"/>
          </w:rPr>
          <w:t xml:space="preserve"> </w:t>
        </w:r>
      </w:ins>
      <w:proofErr w:type="spellStart"/>
      <w:r w:rsidR="00AD166D" w:rsidRPr="00D81D8B">
        <w:rPr>
          <w:sz w:val="20"/>
          <w:szCs w:val="20"/>
        </w:rPr>
        <w:t>ntawm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ins w:id="480" w:author="Fong RERHANG" w:date="2021-12-08T18:51:00Z">
        <w:r w:rsidR="004C5C21">
          <w:rPr>
            <w:sz w:val="20"/>
            <w:szCs w:val="20"/>
          </w:rPr>
          <w:t>tus</w:t>
        </w:r>
        <w:proofErr w:type="spellEnd"/>
        <w:r w:rsidR="004C5C21">
          <w:rPr>
            <w:sz w:val="20"/>
            <w:szCs w:val="20"/>
          </w:rPr>
          <w:t xml:space="preserve"> pas</w:t>
        </w:r>
      </w:ins>
      <w:del w:id="481" w:author="Fong RERHANG" w:date="2021-12-08T18:51:00Z">
        <w:r w:rsidR="00AD166D" w:rsidRPr="00D81D8B" w:rsidDel="004C5C21">
          <w:rPr>
            <w:sz w:val="20"/>
            <w:szCs w:val="20"/>
          </w:rPr>
          <w:delText>canes</w:delText>
        </w:r>
      </w:del>
      <w:r w:rsidR="00AD166D" w:rsidRPr="00D81D8B">
        <w:rPr>
          <w:sz w:val="20"/>
          <w:szCs w:val="20"/>
        </w:rPr>
        <w:t xml:space="preserve"> tom </w:t>
      </w:r>
      <w:proofErr w:type="spellStart"/>
      <w:r w:rsidR="00AD166D" w:rsidRPr="00D81D8B">
        <w:rPr>
          <w:sz w:val="20"/>
          <w:szCs w:val="20"/>
        </w:rPr>
        <w:t>qab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ins w:id="482" w:author="Fong RERHANG" w:date="2021-12-08T18:52:00Z">
        <w:r w:rsidR="004C5C21">
          <w:rPr>
            <w:sz w:val="20"/>
            <w:szCs w:val="20"/>
          </w:rPr>
          <w:t>sau</w:t>
        </w:r>
        <w:proofErr w:type="spellEnd"/>
        <w:r w:rsidR="004C5C21">
          <w:rPr>
            <w:sz w:val="20"/>
            <w:szCs w:val="20"/>
          </w:rPr>
          <w:t xml:space="preserve"> </w:t>
        </w:r>
        <w:proofErr w:type="spellStart"/>
        <w:r w:rsidR="004C5C21">
          <w:rPr>
            <w:sz w:val="20"/>
            <w:szCs w:val="20"/>
          </w:rPr>
          <w:t>qoob</w:t>
        </w:r>
        <w:proofErr w:type="spellEnd"/>
        <w:r w:rsidR="004C5C21">
          <w:rPr>
            <w:sz w:val="20"/>
            <w:szCs w:val="20"/>
          </w:rPr>
          <w:t xml:space="preserve"> </w:t>
        </w:r>
      </w:ins>
      <w:proofErr w:type="spellStart"/>
      <w:r w:rsidR="00AD166D" w:rsidRPr="00D81D8B">
        <w:rPr>
          <w:sz w:val="20"/>
          <w:szCs w:val="20"/>
        </w:rPr>
        <w:t>lub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caij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ntuj</w:t>
      </w:r>
      <w:proofErr w:type="spellEnd"/>
      <w:r w:rsidR="00AD166D" w:rsidRPr="00D81D8B">
        <w:rPr>
          <w:sz w:val="20"/>
          <w:szCs w:val="20"/>
        </w:rPr>
        <w:t xml:space="preserve"> no</w:t>
      </w:r>
      <w:del w:id="483" w:author="Fong RERHANG" w:date="2021-12-08T18:52:00Z">
        <w:r w:rsidR="00AD166D" w:rsidRPr="00D81D8B" w:rsidDel="004C5C21">
          <w:rPr>
            <w:sz w:val="20"/>
            <w:szCs w:val="20"/>
          </w:rPr>
          <w:delText xml:space="preserve"> txiav</w:delText>
        </w:r>
      </w:del>
      <w:r w:rsidR="00AD166D" w:rsidRPr="00D81D8B">
        <w:rPr>
          <w:sz w:val="20"/>
          <w:szCs w:val="20"/>
        </w:rPr>
        <w:t>.</w:t>
      </w:r>
    </w:p>
    <w:p w14:paraId="69C3E102" w14:textId="77777777" w:rsidR="00A3234B" w:rsidRPr="00D81D8B" w:rsidRDefault="00A3234B" w:rsidP="00D81D8B">
      <w:pPr>
        <w:jc w:val="both"/>
        <w:rPr>
          <w:sz w:val="20"/>
          <w:szCs w:val="20"/>
        </w:rPr>
      </w:pPr>
    </w:p>
    <w:p w14:paraId="1A9BF34E" w14:textId="55AB762C" w:rsidR="00A3234B" w:rsidRPr="00D81D8B" w:rsidRDefault="00D81D8B" w:rsidP="00D81D8B">
      <w:pPr>
        <w:jc w:val="both"/>
        <w:rPr>
          <w:sz w:val="20"/>
          <w:szCs w:val="20"/>
        </w:rPr>
      </w:pPr>
      <w:r w:rsidRPr="00D81D8B">
        <w:rPr>
          <w:sz w:val="20"/>
          <w:szCs w:val="20"/>
        </w:rPr>
        <w:t xml:space="preserve">Tus </w:t>
      </w:r>
      <w:proofErr w:type="spellStart"/>
      <w:r w:rsidRPr="00D81D8B">
        <w:rPr>
          <w:sz w:val="20"/>
          <w:szCs w:val="20"/>
        </w:rPr>
        <w:t>kab</w:t>
      </w:r>
      <w:proofErr w:type="spellEnd"/>
      <w:ins w:id="484" w:author="Fong RERHANG" w:date="2021-12-08T18:53:00Z">
        <w:r w:rsidR="004C5C21">
          <w:rPr>
            <w:sz w:val="20"/>
            <w:szCs w:val="20"/>
          </w:rPr>
          <w:t xml:space="preserve"> tis </w:t>
        </w:r>
        <w:proofErr w:type="spellStart"/>
        <w:r w:rsidR="004C5C21">
          <w:rPr>
            <w:sz w:val="20"/>
            <w:szCs w:val="20"/>
          </w:rPr>
          <w:t>txav</w:t>
        </w:r>
      </w:ins>
      <w:proofErr w:type="spellEnd"/>
      <w:r w:rsidRPr="00D81D8B">
        <w:rPr>
          <w:sz w:val="20"/>
          <w:szCs w:val="20"/>
        </w:rPr>
        <w:t xml:space="preserve"> </w:t>
      </w:r>
      <w:proofErr w:type="spellStart"/>
      <w:ins w:id="485" w:author="Fong RERHANG" w:date="2021-12-08T18:53:00Z">
        <w:r w:rsidR="004C5C21">
          <w:rPr>
            <w:sz w:val="20"/>
            <w:szCs w:val="20"/>
          </w:rPr>
          <w:t>yij</w:t>
        </w:r>
        <w:proofErr w:type="spellEnd"/>
        <w:r w:rsidR="004C5C21">
          <w:rPr>
            <w:sz w:val="20"/>
            <w:szCs w:val="20"/>
          </w:rPr>
          <w:t xml:space="preserve"> </w:t>
        </w:r>
        <w:proofErr w:type="spellStart"/>
        <w:r w:rsidR="004C5C21">
          <w:rPr>
            <w:sz w:val="20"/>
            <w:szCs w:val="20"/>
          </w:rPr>
          <w:t>peem</w:t>
        </w:r>
      </w:ins>
      <w:proofErr w:type="spellEnd"/>
      <w:del w:id="486" w:author="Fong RERHANG" w:date="2021-12-08T18:53:00Z">
        <w:r w:rsidR="00AD166D" w:rsidRPr="00D81D8B" w:rsidDel="004C5C21">
          <w:rPr>
            <w:sz w:val="20"/>
            <w:szCs w:val="20"/>
          </w:rPr>
          <w:delText>Japanese</w:delText>
        </w:r>
      </w:del>
      <w:r w:rsidR="00AD166D" w:rsidRPr="00D81D8B">
        <w:rPr>
          <w:sz w:val="20"/>
          <w:szCs w:val="20"/>
        </w:rPr>
        <w:t xml:space="preserve"> (</w:t>
      </w:r>
      <w:proofErr w:type="spellStart"/>
      <w:r w:rsidR="00AD166D" w:rsidRPr="004C5C21">
        <w:rPr>
          <w:i/>
          <w:iCs/>
          <w:sz w:val="20"/>
          <w:szCs w:val="20"/>
          <w:rPrChange w:id="487" w:author="Fong RERHANG" w:date="2021-12-08T18:53:00Z">
            <w:rPr>
              <w:sz w:val="20"/>
              <w:szCs w:val="20"/>
            </w:rPr>
          </w:rPrChange>
        </w:rPr>
        <w:t>Popillia</w:t>
      </w:r>
      <w:proofErr w:type="spellEnd"/>
      <w:r w:rsidR="00AD166D" w:rsidRPr="004C5C21">
        <w:rPr>
          <w:i/>
          <w:iCs/>
          <w:sz w:val="20"/>
          <w:szCs w:val="20"/>
          <w:rPrChange w:id="488" w:author="Fong RERHANG" w:date="2021-12-08T18:53:00Z">
            <w:rPr>
              <w:sz w:val="20"/>
              <w:szCs w:val="20"/>
            </w:rPr>
          </w:rPrChange>
        </w:rPr>
        <w:t xml:space="preserve"> japonica</w:t>
      </w:r>
      <w:r w:rsidR="00AD166D" w:rsidRPr="00D81D8B">
        <w:rPr>
          <w:sz w:val="20"/>
          <w:szCs w:val="20"/>
        </w:rPr>
        <w:t xml:space="preserve">) </w:t>
      </w:r>
      <w:proofErr w:type="spellStart"/>
      <w:r w:rsidR="00AD166D" w:rsidRPr="00D81D8B">
        <w:rPr>
          <w:sz w:val="20"/>
          <w:szCs w:val="20"/>
        </w:rPr>
        <w:t>nyiam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noj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cov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nplooj</w:t>
      </w:r>
      <w:proofErr w:type="spellEnd"/>
      <w:r w:rsidR="00AD166D" w:rsidRPr="00D81D8B">
        <w:rPr>
          <w:sz w:val="20"/>
          <w:szCs w:val="20"/>
        </w:rPr>
        <w:t xml:space="preserve">, </w:t>
      </w:r>
      <w:proofErr w:type="spellStart"/>
      <w:r w:rsidR="00AD166D" w:rsidRPr="00D81D8B">
        <w:rPr>
          <w:sz w:val="20"/>
          <w:szCs w:val="20"/>
        </w:rPr>
        <w:t>thiab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yuav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tsum</w:t>
      </w:r>
      <w:proofErr w:type="spellEnd"/>
      <w:r w:rsidR="00AD166D" w:rsidRPr="00D81D8B">
        <w:rPr>
          <w:sz w:val="20"/>
          <w:szCs w:val="20"/>
        </w:rPr>
        <w:t xml:space="preserve"> tau </w:t>
      </w:r>
      <w:proofErr w:type="spellStart"/>
      <w:r w:rsidR="00AD166D" w:rsidRPr="00D81D8B">
        <w:rPr>
          <w:sz w:val="20"/>
          <w:szCs w:val="20"/>
        </w:rPr>
        <w:t>tswj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ua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ntej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lawv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ua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rau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muaj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kev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puas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tsuaj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ntau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dhau</w:t>
      </w:r>
      <w:proofErr w:type="spellEnd"/>
      <w:r w:rsidR="00AD166D" w:rsidRPr="00D81D8B">
        <w:rPr>
          <w:sz w:val="20"/>
          <w:szCs w:val="20"/>
        </w:rPr>
        <w:t xml:space="preserve">, vim </w:t>
      </w:r>
      <w:proofErr w:type="spellStart"/>
      <w:r w:rsidR="00AD166D" w:rsidRPr="00D81D8B">
        <w:rPr>
          <w:sz w:val="20"/>
          <w:szCs w:val="20"/>
        </w:rPr>
        <w:t>cov</w:t>
      </w:r>
      <w:proofErr w:type="spellEnd"/>
      <w:r w:rsidR="00AD166D" w:rsidRPr="00D81D8B">
        <w:rPr>
          <w:sz w:val="20"/>
          <w:szCs w:val="20"/>
        </w:rPr>
        <w:t xml:space="preserve"> </w:t>
      </w:r>
      <w:del w:id="489" w:author="Fong RERHANG" w:date="2021-12-08T18:55:00Z">
        <w:r w:rsidR="00AD166D" w:rsidRPr="00D81D8B" w:rsidDel="004C5C21">
          <w:rPr>
            <w:sz w:val="20"/>
            <w:szCs w:val="20"/>
          </w:rPr>
          <w:delText>nroj tsuag defoliated</w:delText>
        </w:r>
      </w:del>
      <w:proofErr w:type="spellStart"/>
      <w:ins w:id="490" w:author="Fong RERHANG" w:date="2021-12-08T18:55:00Z">
        <w:r w:rsidR="004C5C21">
          <w:rPr>
            <w:sz w:val="20"/>
            <w:szCs w:val="20"/>
          </w:rPr>
          <w:t>nro</w:t>
        </w:r>
      </w:ins>
      <w:ins w:id="491" w:author="Fong RERHANG" w:date="2021-12-08T18:56:00Z">
        <w:r w:rsidR="004C5C21">
          <w:rPr>
            <w:sz w:val="20"/>
            <w:szCs w:val="20"/>
          </w:rPr>
          <w:t>j</w:t>
        </w:r>
        <w:proofErr w:type="spellEnd"/>
        <w:r w:rsidR="004C5C21">
          <w:rPr>
            <w:sz w:val="20"/>
            <w:szCs w:val="20"/>
          </w:rPr>
          <w:t xml:space="preserve"> kaas </w:t>
        </w:r>
        <w:proofErr w:type="spellStart"/>
        <w:r w:rsidR="004C5C21">
          <w:rPr>
            <w:sz w:val="20"/>
            <w:szCs w:val="20"/>
          </w:rPr>
          <w:t>xa</w:t>
        </w:r>
        <w:proofErr w:type="spellEnd"/>
        <w:r w:rsidR="004C5C21">
          <w:rPr>
            <w:sz w:val="20"/>
            <w:szCs w:val="20"/>
          </w:rPr>
          <w:t xml:space="preserve"> (defoliated plant)</w:t>
        </w:r>
      </w:ins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lastRenderedPageBreak/>
        <w:t>yuav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poob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nws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cov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ins w:id="492" w:author="Fong RERHANG" w:date="2021-12-08T18:56:00Z">
        <w:r w:rsidR="004C5C21">
          <w:rPr>
            <w:sz w:val="20"/>
            <w:szCs w:val="20"/>
          </w:rPr>
          <w:t>txiv</w:t>
        </w:r>
        <w:proofErr w:type="spellEnd"/>
        <w:r w:rsidR="004C5C21">
          <w:rPr>
            <w:sz w:val="20"/>
            <w:szCs w:val="20"/>
          </w:rPr>
          <w:t xml:space="preserve"> pos</w:t>
        </w:r>
      </w:ins>
      <w:del w:id="493" w:author="Fong RERHANG" w:date="2021-12-08T18:56:00Z">
        <w:r w:rsidR="00AD166D" w:rsidRPr="00D81D8B" w:rsidDel="004C5C21">
          <w:rPr>
            <w:sz w:val="20"/>
            <w:szCs w:val="20"/>
          </w:rPr>
          <w:delText>berries</w:delText>
        </w:r>
      </w:del>
      <w:r w:rsidR="00AD166D" w:rsidRPr="00D81D8B">
        <w:rPr>
          <w:sz w:val="20"/>
          <w:szCs w:val="20"/>
        </w:rPr>
        <w:t xml:space="preserve">. </w:t>
      </w:r>
      <w:proofErr w:type="spellStart"/>
      <w:r w:rsidR="00AD166D" w:rsidRPr="00D81D8B">
        <w:rPr>
          <w:sz w:val="20"/>
          <w:szCs w:val="20"/>
        </w:rPr>
        <w:t>Qhov</w:t>
      </w:r>
      <w:proofErr w:type="spellEnd"/>
      <w:r w:rsidR="00AD166D" w:rsidRPr="00D81D8B">
        <w:rPr>
          <w:sz w:val="20"/>
          <w:szCs w:val="20"/>
        </w:rPr>
        <w:t xml:space="preserve"> no </w:t>
      </w:r>
      <w:proofErr w:type="spellStart"/>
      <w:r w:rsidR="00AD166D" w:rsidRPr="00D81D8B">
        <w:rPr>
          <w:sz w:val="20"/>
          <w:szCs w:val="20"/>
        </w:rPr>
        <w:t>tuaj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yeem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tswj</w:t>
      </w:r>
      <w:proofErr w:type="spellEnd"/>
      <w:r w:rsidR="00AD166D" w:rsidRPr="00D81D8B">
        <w:rPr>
          <w:sz w:val="20"/>
          <w:szCs w:val="20"/>
        </w:rPr>
        <w:t xml:space="preserve"> tau </w:t>
      </w:r>
      <w:proofErr w:type="spellStart"/>
      <w:r w:rsidR="00AD166D" w:rsidRPr="00D81D8B">
        <w:rPr>
          <w:sz w:val="20"/>
          <w:szCs w:val="20"/>
        </w:rPr>
        <w:t>pib</w:t>
      </w:r>
      <w:proofErr w:type="spellEnd"/>
      <w:r w:rsidR="00AD166D" w:rsidRPr="00D81D8B">
        <w:rPr>
          <w:sz w:val="20"/>
          <w:szCs w:val="20"/>
        </w:rPr>
        <w:t xml:space="preserve"> los </w:t>
      </w:r>
      <w:proofErr w:type="spellStart"/>
      <w:r w:rsidR="00AD166D" w:rsidRPr="00D81D8B">
        <w:rPr>
          <w:sz w:val="20"/>
          <w:szCs w:val="20"/>
        </w:rPr>
        <w:t>ntawm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kev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ntxiab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thiab</w:t>
      </w:r>
      <w:proofErr w:type="spellEnd"/>
      <w:r w:rsidR="00AD166D" w:rsidRPr="00D81D8B">
        <w:rPr>
          <w:sz w:val="20"/>
          <w:szCs w:val="20"/>
        </w:rPr>
        <w:t xml:space="preserve"> tom </w:t>
      </w:r>
      <w:proofErr w:type="spellStart"/>
      <w:r w:rsidR="00AD166D" w:rsidRPr="00D81D8B">
        <w:rPr>
          <w:sz w:val="20"/>
          <w:szCs w:val="20"/>
        </w:rPr>
        <w:t>qab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ntawd</w:t>
      </w:r>
      <w:proofErr w:type="spellEnd"/>
      <w:r w:rsidR="00AD166D" w:rsidRPr="00D81D8B">
        <w:rPr>
          <w:sz w:val="20"/>
          <w:szCs w:val="20"/>
        </w:rPr>
        <w:t xml:space="preserve"> los </w:t>
      </w:r>
      <w:proofErr w:type="spellStart"/>
      <w:r w:rsidR="00AD166D" w:rsidRPr="00D81D8B">
        <w:rPr>
          <w:sz w:val="20"/>
          <w:szCs w:val="20"/>
        </w:rPr>
        <w:t>ntawm</w:t>
      </w:r>
      <w:proofErr w:type="spellEnd"/>
      <w:r w:rsidR="00AD166D" w:rsidRPr="00D81D8B">
        <w:rPr>
          <w:sz w:val="20"/>
          <w:szCs w:val="20"/>
        </w:rPr>
        <w:t xml:space="preserve"> </w:t>
      </w:r>
      <w:del w:id="494" w:author="Fong RERHANG" w:date="2021-12-08T18:58:00Z">
        <w:r w:rsidR="00AD166D" w:rsidRPr="00D81D8B" w:rsidDel="00541960">
          <w:rPr>
            <w:sz w:val="20"/>
            <w:szCs w:val="20"/>
          </w:rPr>
          <w:delText>Kaolin av nplaum tshuaj tsuag</w:delText>
        </w:r>
      </w:del>
      <w:proofErr w:type="spellStart"/>
      <w:ins w:id="495" w:author="Fong RERHANG" w:date="2021-12-08T18:58:00Z">
        <w:r w:rsidR="00541960">
          <w:rPr>
            <w:sz w:val="20"/>
            <w:szCs w:val="20"/>
          </w:rPr>
          <w:t>siv</w:t>
        </w:r>
        <w:proofErr w:type="spellEnd"/>
        <w:r w:rsidR="00541960">
          <w:rPr>
            <w:sz w:val="20"/>
            <w:szCs w:val="20"/>
          </w:rPr>
          <w:t xml:space="preserve"> av </w:t>
        </w:r>
        <w:proofErr w:type="spellStart"/>
        <w:r w:rsidR="00541960">
          <w:rPr>
            <w:sz w:val="20"/>
            <w:szCs w:val="20"/>
          </w:rPr>
          <w:t>dawb</w:t>
        </w:r>
      </w:ins>
      <w:proofErr w:type="spellEnd"/>
      <w:r w:rsidR="00AD166D" w:rsidRPr="00D81D8B">
        <w:rPr>
          <w:sz w:val="20"/>
          <w:szCs w:val="20"/>
        </w:rPr>
        <w:t xml:space="preserve">. </w:t>
      </w:r>
      <w:proofErr w:type="spellStart"/>
      <w:ins w:id="496" w:author="Fong RERHANG" w:date="2021-12-08T18:58:00Z">
        <w:r w:rsidR="00541960">
          <w:rPr>
            <w:sz w:val="20"/>
            <w:szCs w:val="20"/>
          </w:rPr>
          <w:t>Ua</w:t>
        </w:r>
        <w:proofErr w:type="spellEnd"/>
        <w:r w:rsidR="00541960">
          <w:rPr>
            <w:sz w:val="20"/>
            <w:szCs w:val="20"/>
          </w:rPr>
          <w:t xml:space="preserve"> </w:t>
        </w:r>
      </w:ins>
      <w:proofErr w:type="spellStart"/>
      <w:ins w:id="497" w:author="Fong RERHANG" w:date="2021-12-08T18:59:00Z">
        <w:r w:rsidR="00541960">
          <w:rPr>
            <w:sz w:val="20"/>
            <w:szCs w:val="20"/>
          </w:rPr>
          <w:t>ntxiab</w:t>
        </w:r>
        <w:proofErr w:type="spellEnd"/>
        <w:r w:rsidR="00541960">
          <w:rPr>
            <w:sz w:val="20"/>
            <w:szCs w:val="20"/>
          </w:rPr>
          <w:t xml:space="preserve"> caw/</w:t>
        </w:r>
        <w:proofErr w:type="spellStart"/>
        <w:r w:rsidR="00541960">
          <w:rPr>
            <w:sz w:val="20"/>
            <w:szCs w:val="20"/>
          </w:rPr>
          <w:t>rhub</w:t>
        </w:r>
      </w:ins>
      <w:proofErr w:type="spellEnd"/>
      <w:del w:id="498" w:author="Fong RERHANG" w:date="2021-12-08T18:59:00Z">
        <w:r w:rsidR="00AD166D" w:rsidRPr="00D81D8B" w:rsidDel="00541960">
          <w:rPr>
            <w:sz w:val="20"/>
            <w:szCs w:val="20"/>
          </w:rPr>
          <w:delText>Push/rub trapping</w:delText>
        </w:r>
      </w:del>
      <w:r w:rsidR="00AD166D"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tus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kab</w:t>
      </w:r>
      <w:proofErr w:type="spellEnd"/>
      <w:ins w:id="499" w:author="Fong RERHANG" w:date="2021-12-08T18:59:00Z">
        <w:r w:rsidR="00541960">
          <w:rPr>
            <w:sz w:val="20"/>
            <w:szCs w:val="20"/>
          </w:rPr>
          <w:t xml:space="preserve"> tis </w:t>
        </w:r>
        <w:proofErr w:type="spellStart"/>
        <w:r w:rsidR="00541960">
          <w:rPr>
            <w:sz w:val="20"/>
            <w:szCs w:val="20"/>
          </w:rPr>
          <w:t>tawv</w:t>
        </w:r>
        <w:proofErr w:type="spellEnd"/>
        <w:r w:rsidR="00541960">
          <w:rPr>
            <w:sz w:val="20"/>
            <w:szCs w:val="20"/>
          </w:rPr>
          <w:t xml:space="preserve"> </w:t>
        </w:r>
        <w:proofErr w:type="spellStart"/>
        <w:r w:rsidR="00541960">
          <w:rPr>
            <w:sz w:val="20"/>
            <w:szCs w:val="20"/>
          </w:rPr>
          <w:t>yij</w:t>
        </w:r>
        <w:proofErr w:type="spellEnd"/>
        <w:r w:rsidR="00541960">
          <w:rPr>
            <w:sz w:val="20"/>
            <w:szCs w:val="20"/>
          </w:rPr>
          <w:t xml:space="preserve"> </w:t>
        </w:r>
        <w:proofErr w:type="spellStart"/>
        <w:r w:rsidR="00541960">
          <w:rPr>
            <w:sz w:val="20"/>
            <w:szCs w:val="20"/>
          </w:rPr>
          <w:t>peem</w:t>
        </w:r>
      </w:ins>
      <w:proofErr w:type="spellEnd"/>
      <w:del w:id="500" w:author="Fong RERHANG" w:date="2021-12-08T18:59:00Z">
        <w:r w:rsidRPr="00D81D8B" w:rsidDel="00541960">
          <w:rPr>
            <w:sz w:val="20"/>
            <w:szCs w:val="20"/>
          </w:rPr>
          <w:delText xml:space="preserve"> </w:delText>
        </w:r>
        <w:r w:rsidR="00AD166D" w:rsidRPr="00D81D8B" w:rsidDel="00541960">
          <w:rPr>
            <w:sz w:val="20"/>
            <w:szCs w:val="20"/>
          </w:rPr>
          <w:delText>Japanese</w:delText>
        </w:r>
      </w:del>
      <w:r w:rsidR="00AD166D" w:rsidRPr="00D81D8B">
        <w:rPr>
          <w:sz w:val="20"/>
          <w:szCs w:val="20"/>
        </w:rPr>
        <w:t xml:space="preserve"> tau pom </w:t>
      </w:r>
      <w:proofErr w:type="spellStart"/>
      <w:r w:rsidR="00AD166D" w:rsidRPr="00D81D8B">
        <w:rPr>
          <w:sz w:val="20"/>
          <w:szCs w:val="20"/>
        </w:rPr>
        <w:t>tias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ua</w:t>
      </w:r>
      <w:proofErr w:type="spellEnd"/>
      <w:r w:rsidR="00AD166D" w:rsidRPr="00D81D8B">
        <w:rPr>
          <w:sz w:val="20"/>
          <w:szCs w:val="20"/>
        </w:rPr>
        <w:t xml:space="preserve"> tau zoo.</w:t>
      </w:r>
    </w:p>
    <w:p w14:paraId="6BD1A830" w14:textId="77777777" w:rsidR="00A3234B" w:rsidRPr="00D81D8B" w:rsidRDefault="00A3234B" w:rsidP="00D81D8B">
      <w:pPr>
        <w:jc w:val="both"/>
        <w:rPr>
          <w:sz w:val="20"/>
          <w:szCs w:val="20"/>
        </w:rPr>
      </w:pPr>
    </w:p>
    <w:p w14:paraId="652E23C2" w14:textId="5AD5DD99" w:rsidR="00A3234B" w:rsidRDefault="00541960" w:rsidP="00D81D8B">
      <w:pPr>
        <w:jc w:val="both"/>
        <w:rPr>
          <w:sz w:val="24"/>
          <w:szCs w:val="24"/>
        </w:rPr>
      </w:pPr>
      <w:proofErr w:type="spellStart"/>
      <w:ins w:id="501" w:author="Fong RERHANG" w:date="2021-12-08T19:03:00Z">
        <w:r>
          <w:rPr>
            <w:sz w:val="20"/>
            <w:szCs w:val="20"/>
          </w:rPr>
          <w:t>Cov</w:t>
        </w:r>
        <w:proofErr w:type="spellEnd"/>
        <w:r>
          <w:rPr>
            <w:sz w:val="20"/>
            <w:szCs w:val="20"/>
          </w:rPr>
          <w:t xml:space="preserve"> </w:t>
        </w:r>
        <w:proofErr w:type="spellStart"/>
        <w:r>
          <w:rPr>
            <w:sz w:val="20"/>
            <w:szCs w:val="20"/>
          </w:rPr>
          <w:t>kev</w:t>
        </w:r>
        <w:proofErr w:type="spellEnd"/>
        <w:r>
          <w:rPr>
            <w:sz w:val="20"/>
            <w:szCs w:val="20"/>
          </w:rPr>
          <w:t xml:space="preserve"> </w:t>
        </w:r>
      </w:ins>
      <w:proofErr w:type="spellStart"/>
      <w:ins w:id="502" w:author="Fong RERHANG" w:date="2021-12-08T19:04:00Z">
        <w:r>
          <w:rPr>
            <w:sz w:val="20"/>
            <w:szCs w:val="20"/>
          </w:rPr>
          <w:t>tw</w:t>
        </w:r>
        <w:proofErr w:type="spellEnd"/>
        <w:r>
          <w:rPr>
            <w:sz w:val="20"/>
            <w:szCs w:val="20"/>
          </w:rPr>
          <w:t xml:space="preserve"> </w:t>
        </w:r>
        <w:proofErr w:type="spellStart"/>
        <w:r>
          <w:rPr>
            <w:sz w:val="20"/>
            <w:szCs w:val="20"/>
          </w:rPr>
          <w:t>nrog</w:t>
        </w:r>
        <w:proofErr w:type="spellEnd"/>
        <w:r>
          <w:rPr>
            <w:sz w:val="20"/>
            <w:szCs w:val="20"/>
          </w:rPr>
          <w:t xml:space="preserve"> </w:t>
        </w:r>
        <w:proofErr w:type="spellStart"/>
        <w:r>
          <w:rPr>
            <w:sz w:val="20"/>
            <w:szCs w:val="20"/>
          </w:rPr>
          <w:t>cov</w:t>
        </w:r>
        <w:proofErr w:type="spellEnd"/>
        <w:r>
          <w:rPr>
            <w:sz w:val="20"/>
            <w:szCs w:val="20"/>
          </w:rPr>
          <w:t xml:space="preserve"> </w:t>
        </w:r>
      </w:ins>
      <w:proofErr w:type="spellStart"/>
      <w:ins w:id="503" w:author="Fong RERHANG" w:date="2021-12-08T19:03:00Z">
        <w:r>
          <w:rPr>
            <w:sz w:val="20"/>
            <w:szCs w:val="20"/>
          </w:rPr>
          <w:t>tswj</w:t>
        </w:r>
        <w:proofErr w:type="spellEnd"/>
        <w:r>
          <w:rPr>
            <w:sz w:val="20"/>
            <w:szCs w:val="20"/>
          </w:rPr>
          <w:t xml:space="preserve"> </w:t>
        </w:r>
        <w:proofErr w:type="spellStart"/>
        <w:r>
          <w:rPr>
            <w:sz w:val="20"/>
            <w:szCs w:val="20"/>
          </w:rPr>
          <w:t>k</w:t>
        </w:r>
      </w:ins>
      <w:ins w:id="504" w:author="Fong RERHANG" w:date="2021-12-08T19:04:00Z">
        <w:r>
          <w:rPr>
            <w:sz w:val="20"/>
            <w:szCs w:val="20"/>
          </w:rPr>
          <w:t>ab</w:t>
        </w:r>
      </w:ins>
      <w:proofErr w:type="spellEnd"/>
      <w:del w:id="505" w:author="Fong RERHANG" w:date="2021-12-08T19:04:00Z">
        <w:r w:rsidR="00AD166D" w:rsidRPr="00D81D8B" w:rsidDel="00541960">
          <w:rPr>
            <w:sz w:val="20"/>
            <w:szCs w:val="20"/>
          </w:rPr>
          <w:delText>Txog tam sim no cov kab tsuag nyuaj tshaj plaws los tswj</w:delText>
        </w:r>
      </w:del>
      <w:r w:rsidR="00AD166D" w:rsidRPr="00D81D8B">
        <w:rPr>
          <w:sz w:val="20"/>
          <w:szCs w:val="20"/>
        </w:rPr>
        <w:t xml:space="preserve">, </w:t>
      </w:r>
      <w:proofErr w:type="spellStart"/>
      <w:r w:rsidR="00AD166D" w:rsidRPr="00D81D8B">
        <w:rPr>
          <w:sz w:val="20"/>
          <w:szCs w:val="20"/>
        </w:rPr>
        <w:t>yog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tias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nws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muaj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teeb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meem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hauv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koj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cheeb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tsam</w:t>
      </w:r>
      <w:proofErr w:type="spellEnd"/>
      <w:r w:rsidR="00AD166D" w:rsidRPr="00D81D8B">
        <w:rPr>
          <w:sz w:val="20"/>
          <w:szCs w:val="20"/>
        </w:rPr>
        <w:t xml:space="preserve">, </w:t>
      </w:r>
      <w:proofErr w:type="spellStart"/>
      <w:r w:rsidR="00AD166D" w:rsidRPr="00D81D8B">
        <w:rPr>
          <w:sz w:val="20"/>
          <w:szCs w:val="20"/>
        </w:rPr>
        <w:t>yog</w:t>
      </w:r>
      <w:proofErr w:type="spellEnd"/>
      <w:r w:rsidR="00AD166D" w:rsidRPr="00D81D8B">
        <w:rPr>
          <w:sz w:val="20"/>
          <w:szCs w:val="20"/>
        </w:rPr>
        <w:t xml:space="preserve"> </w:t>
      </w:r>
      <w:del w:id="506" w:author="Fong RERHANG" w:date="2021-12-08T19:05:00Z">
        <w:r w:rsidR="00AD166D" w:rsidRPr="00D81D8B" w:rsidDel="00541960">
          <w:rPr>
            <w:sz w:val="20"/>
            <w:szCs w:val="20"/>
          </w:rPr>
          <w:delText>Spotted Wing Drosophila</w:delText>
        </w:r>
      </w:del>
      <w:proofErr w:type="spellStart"/>
      <w:ins w:id="507" w:author="Fong RERHANG" w:date="2021-12-08T19:05:00Z">
        <w:r>
          <w:rPr>
            <w:sz w:val="20"/>
            <w:szCs w:val="20"/>
          </w:rPr>
          <w:t>Yoov</w:t>
        </w:r>
        <w:proofErr w:type="spellEnd"/>
        <w:r>
          <w:rPr>
            <w:sz w:val="20"/>
            <w:szCs w:val="20"/>
          </w:rPr>
          <w:t xml:space="preserve"> </w:t>
        </w:r>
        <w:proofErr w:type="spellStart"/>
        <w:r>
          <w:rPr>
            <w:sz w:val="20"/>
            <w:szCs w:val="20"/>
          </w:rPr>
          <w:t>Daj</w:t>
        </w:r>
      </w:ins>
      <w:proofErr w:type="spellEnd"/>
      <w:r w:rsidR="00AD166D" w:rsidRPr="00D81D8B">
        <w:rPr>
          <w:sz w:val="20"/>
          <w:szCs w:val="20"/>
        </w:rPr>
        <w:t xml:space="preserve"> (</w:t>
      </w:r>
      <w:r w:rsidR="00AD166D" w:rsidRPr="00541960">
        <w:rPr>
          <w:i/>
          <w:iCs/>
          <w:sz w:val="20"/>
          <w:szCs w:val="20"/>
          <w:rPrChange w:id="508" w:author="Fong RERHANG" w:date="2021-12-08T19:05:00Z">
            <w:rPr>
              <w:sz w:val="20"/>
              <w:szCs w:val="20"/>
            </w:rPr>
          </w:rPrChange>
        </w:rPr>
        <w:t xml:space="preserve">Drosophila </w:t>
      </w:r>
      <w:proofErr w:type="spellStart"/>
      <w:r w:rsidR="00AD166D" w:rsidRPr="00541960">
        <w:rPr>
          <w:i/>
          <w:iCs/>
          <w:sz w:val="20"/>
          <w:szCs w:val="20"/>
          <w:rPrChange w:id="509" w:author="Fong RERHANG" w:date="2021-12-08T19:05:00Z">
            <w:rPr>
              <w:sz w:val="20"/>
              <w:szCs w:val="20"/>
            </w:rPr>
          </w:rPrChange>
        </w:rPr>
        <w:t>suzukii</w:t>
      </w:r>
      <w:proofErr w:type="spellEnd"/>
      <w:r w:rsidR="00AD166D" w:rsidRPr="00D81D8B">
        <w:rPr>
          <w:sz w:val="20"/>
          <w:szCs w:val="20"/>
        </w:rPr>
        <w:t>) los</w:t>
      </w:r>
      <w:ins w:id="510" w:author="Fong RERHANG" w:date="2021-12-08T19:05:00Z">
        <w:r>
          <w:rPr>
            <w:sz w:val="20"/>
            <w:szCs w:val="20"/>
          </w:rPr>
          <w:t xml:space="preserve"> </w:t>
        </w:r>
      </w:ins>
      <w:r w:rsidR="00AD166D" w:rsidRPr="00D81D8B">
        <w:rPr>
          <w:sz w:val="20"/>
          <w:szCs w:val="20"/>
        </w:rPr>
        <w:t xml:space="preserve">sis SWD. </w:t>
      </w:r>
      <w:proofErr w:type="spellStart"/>
      <w:r w:rsidR="00AD166D" w:rsidRPr="00D81D8B">
        <w:rPr>
          <w:sz w:val="20"/>
          <w:szCs w:val="20"/>
        </w:rPr>
        <w:t>Cov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yoov</w:t>
      </w:r>
      <w:proofErr w:type="spellEnd"/>
      <w:r w:rsidR="00AD166D" w:rsidRPr="00D81D8B">
        <w:rPr>
          <w:sz w:val="20"/>
          <w:szCs w:val="20"/>
        </w:rPr>
        <w:t xml:space="preserve"> me </w:t>
      </w:r>
      <w:proofErr w:type="spellStart"/>
      <w:r w:rsidR="00AD166D" w:rsidRPr="00D81D8B">
        <w:rPr>
          <w:sz w:val="20"/>
          <w:szCs w:val="20"/>
        </w:rPr>
        <w:t>me</w:t>
      </w:r>
      <w:proofErr w:type="spellEnd"/>
      <w:r w:rsidR="00AD166D" w:rsidRPr="00D81D8B">
        <w:rPr>
          <w:sz w:val="20"/>
          <w:szCs w:val="20"/>
        </w:rPr>
        <w:t xml:space="preserve"> no </w:t>
      </w:r>
      <w:proofErr w:type="spellStart"/>
      <w:r w:rsidR="00AD166D" w:rsidRPr="00D81D8B">
        <w:rPr>
          <w:sz w:val="20"/>
          <w:szCs w:val="20"/>
        </w:rPr>
        <w:t>yog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cov</w:t>
      </w:r>
      <w:proofErr w:type="spellEnd"/>
      <w:r w:rsidR="00AD166D" w:rsidRPr="00D81D8B">
        <w:rPr>
          <w:sz w:val="20"/>
          <w:szCs w:val="20"/>
        </w:rPr>
        <w:t xml:space="preserve"> </w:t>
      </w:r>
      <w:del w:id="511" w:author="Fong RERHANG" w:date="2021-12-08T19:08:00Z">
        <w:r w:rsidR="00AD166D" w:rsidRPr="00D81D8B" w:rsidDel="006F5AEE">
          <w:rPr>
            <w:sz w:val="20"/>
            <w:szCs w:val="20"/>
          </w:rPr>
          <w:delText xml:space="preserve">bane </w:delText>
        </w:r>
      </w:del>
      <w:proofErr w:type="spellStart"/>
      <w:ins w:id="512" w:author="Fong RERHANG" w:date="2021-12-08T19:08:00Z">
        <w:r w:rsidR="006F5AEE">
          <w:rPr>
            <w:sz w:val="20"/>
            <w:szCs w:val="20"/>
          </w:rPr>
          <w:t>siv</w:t>
        </w:r>
        <w:proofErr w:type="spellEnd"/>
        <w:r w:rsidR="006F5AEE">
          <w:rPr>
            <w:sz w:val="20"/>
            <w:szCs w:val="20"/>
          </w:rPr>
          <w:t xml:space="preserve"> </w:t>
        </w:r>
        <w:proofErr w:type="spellStart"/>
        <w:r w:rsidR="006F5AEE">
          <w:rPr>
            <w:sz w:val="20"/>
            <w:szCs w:val="20"/>
          </w:rPr>
          <w:t>tshuaj</w:t>
        </w:r>
        <w:proofErr w:type="spellEnd"/>
        <w:r w:rsidR="006F5AEE">
          <w:rPr>
            <w:sz w:val="20"/>
            <w:szCs w:val="20"/>
          </w:rPr>
          <w:t xml:space="preserve"> </w:t>
        </w:r>
      </w:ins>
      <w:del w:id="513" w:author="Fong RERHANG" w:date="2021-12-08T19:08:00Z">
        <w:r w:rsidR="00AD166D" w:rsidRPr="00D81D8B" w:rsidDel="006F5AEE">
          <w:rPr>
            <w:sz w:val="20"/>
            <w:szCs w:val="20"/>
          </w:rPr>
          <w:delText>ntawm</w:delText>
        </w:r>
      </w:del>
      <w:proofErr w:type="spellStart"/>
      <w:ins w:id="514" w:author="Fong RERHANG" w:date="2021-12-08T19:08:00Z">
        <w:r w:rsidR="006F5AEE">
          <w:rPr>
            <w:sz w:val="20"/>
            <w:szCs w:val="20"/>
          </w:rPr>
          <w:t>rau</w:t>
        </w:r>
      </w:ins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cov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txiv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hmab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txiv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ntoo</w:t>
      </w:r>
      <w:proofErr w:type="spellEnd"/>
      <w:r w:rsidR="00AD166D" w:rsidRPr="00D81D8B">
        <w:rPr>
          <w:sz w:val="20"/>
          <w:szCs w:val="20"/>
        </w:rPr>
        <w:t xml:space="preserve">, </w:t>
      </w:r>
      <w:proofErr w:type="spellStart"/>
      <w:r w:rsidR="00AD166D" w:rsidRPr="00D81D8B">
        <w:rPr>
          <w:sz w:val="20"/>
          <w:szCs w:val="20"/>
        </w:rPr>
        <w:t>thiab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tuaj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yeem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ua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rau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poob</w:t>
      </w:r>
      <w:proofErr w:type="spellEnd"/>
      <w:r w:rsidR="00AD166D" w:rsidRPr="00D81D8B">
        <w:rPr>
          <w:sz w:val="20"/>
          <w:szCs w:val="20"/>
        </w:rPr>
        <w:t xml:space="preserve"> tag </w:t>
      </w:r>
      <w:proofErr w:type="spellStart"/>
      <w:r w:rsidR="00AD166D" w:rsidRPr="00D81D8B">
        <w:rPr>
          <w:sz w:val="20"/>
          <w:szCs w:val="20"/>
        </w:rPr>
        <w:t>nrho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cov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qoob</w:t>
      </w:r>
      <w:proofErr w:type="spellEnd"/>
      <w:r w:rsidR="00AD166D" w:rsidRPr="00D81D8B">
        <w:rPr>
          <w:sz w:val="20"/>
          <w:szCs w:val="20"/>
        </w:rPr>
        <w:t xml:space="preserve"> loo </w:t>
      </w:r>
      <w:proofErr w:type="spellStart"/>
      <w:r w:rsidR="00AD166D" w:rsidRPr="00D81D8B">
        <w:rPr>
          <w:sz w:val="20"/>
          <w:szCs w:val="20"/>
        </w:rPr>
        <w:t>yog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tias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tsis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tswj</w:t>
      </w:r>
      <w:proofErr w:type="spellEnd"/>
      <w:r w:rsidR="00AD166D" w:rsidRPr="00D81D8B">
        <w:rPr>
          <w:sz w:val="20"/>
          <w:szCs w:val="20"/>
        </w:rPr>
        <w:t xml:space="preserve"> tau. </w:t>
      </w:r>
      <w:proofErr w:type="spellStart"/>
      <w:r w:rsidR="00AD166D" w:rsidRPr="00D81D8B">
        <w:rPr>
          <w:sz w:val="20"/>
          <w:szCs w:val="20"/>
        </w:rPr>
        <w:t>Yog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tias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tsis</w:t>
      </w:r>
      <w:proofErr w:type="spellEnd"/>
      <w:r w:rsidR="00AD166D" w:rsidRPr="00D81D8B">
        <w:rPr>
          <w:sz w:val="20"/>
          <w:szCs w:val="20"/>
        </w:rPr>
        <w:t xml:space="preserve"> tau </w:t>
      </w:r>
      <w:proofErr w:type="spellStart"/>
      <w:r w:rsidR="00AD166D" w:rsidRPr="00D81D8B">
        <w:rPr>
          <w:sz w:val="20"/>
          <w:szCs w:val="20"/>
        </w:rPr>
        <w:t>kuaj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xyuas</w:t>
      </w:r>
      <w:proofErr w:type="spellEnd"/>
      <w:r w:rsidR="00AD166D" w:rsidRPr="00D81D8B">
        <w:rPr>
          <w:sz w:val="20"/>
          <w:szCs w:val="20"/>
        </w:rPr>
        <w:t xml:space="preserve">, </w:t>
      </w:r>
      <w:proofErr w:type="spellStart"/>
      <w:r w:rsidR="00AD166D" w:rsidRPr="00D81D8B">
        <w:rPr>
          <w:sz w:val="20"/>
          <w:szCs w:val="20"/>
        </w:rPr>
        <w:t>lawv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yuav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nteg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qe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nyob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rau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hauv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cov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txiv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hmab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txiv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ntoo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ib</w:t>
      </w:r>
      <w:proofErr w:type="spellEnd"/>
      <w:r w:rsidR="00AD166D" w:rsidRPr="00D81D8B">
        <w:rPr>
          <w:sz w:val="20"/>
          <w:szCs w:val="20"/>
        </w:rPr>
        <w:t xml:space="preserve"> yam li </w:t>
      </w:r>
      <w:proofErr w:type="spellStart"/>
      <w:r w:rsidR="00AD166D" w:rsidRPr="00D81D8B">
        <w:rPr>
          <w:sz w:val="20"/>
          <w:szCs w:val="20"/>
        </w:rPr>
        <w:t>nws</w:t>
      </w:r>
      <w:proofErr w:type="spellEnd"/>
      <w:r w:rsidR="00AD166D" w:rsidRPr="00D81D8B">
        <w:rPr>
          <w:sz w:val="20"/>
          <w:szCs w:val="20"/>
        </w:rPr>
        <w:t xml:space="preserve"> </w:t>
      </w:r>
      <w:del w:id="515" w:author="Fong RERHANG" w:date="2021-12-08T19:10:00Z">
        <w:r w:rsidR="00AD166D" w:rsidRPr="00D81D8B" w:rsidDel="006F5AEE">
          <w:rPr>
            <w:sz w:val="20"/>
            <w:szCs w:val="20"/>
          </w:rPr>
          <w:delText xml:space="preserve">ripening </w:delText>
        </w:r>
      </w:del>
      <w:proofErr w:type="spellStart"/>
      <w:ins w:id="516" w:author="Fong RERHANG" w:date="2021-12-08T19:10:00Z">
        <w:r w:rsidR="006F5AEE">
          <w:rPr>
            <w:sz w:val="20"/>
            <w:szCs w:val="20"/>
          </w:rPr>
          <w:t>siav</w:t>
        </w:r>
        <w:proofErr w:type="spellEnd"/>
        <w:r w:rsidR="006F5AEE" w:rsidRPr="00D81D8B">
          <w:rPr>
            <w:sz w:val="20"/>
            <w:szCs w:val="20"/>
          </w:rPr>
          <w:t xml:space="preserve"> </w:t>
        </w:r>
      </w:ins>
      <w:proofErr w:type="spellStart"/>
      <w:r w:rsidR="00AD166D" w:rsidRPr="00D81D8B">
        <w:rPr>
          <w:sz w:val="20"/>
          <w:szCs w:val="20"/>
        </w:rPr>
        <w:t>thiab</w:t>
      </w:r>
      <w:proofErr w:type="spellEnd"/>
      <w:r w:rsidR="00AD166D" w:rsidRPr="00D81D8B">
        <w:rPr>
          <w:sz w:val="20"/>
          <w:szCs w:val="20"/>
        </w:rPr>
        <w:t xml:space="preserve"> tom </w:t>
      </w:r>
      <w:proofErr w:type="spellStart"/>
      <w:r w:rsidR="00AD166D" w:rsidRPr="00D81D8B">
        <w:rPr>
          <w:sz w:val="20"/>
          <w:szCs w:val="20"/>
        </w:rPr>
        <w:t>qab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ntawd</w:t>
      </w:r>
      <w:proofErr w:type="spellEnd"/>
      <w:r w:rsidR="00AD166D" w:rsidRPr="00D81D8B">
        <w:rPr>
          <w:sz w:val="20"/>
          <w:szCs w:val="20"/>
        </w:rPr>
        <w:t xml:space="preserve"> </w:t>
      </w:r>
      <w:del w:id="517" w:author="Fong RERHANG" w:date="2021-12-08T19:10:00Z">
        <w:r w:rsidR="00AD166D" w:rsidRPr="00D81D8B" w:rsidDel="006F5AEE">
          <w:rPr>
            <w:sz w:val="20"/>
            <w:szCs w:val="20"/>
          </w:rPr>
          <w:delText>lub hatching pupae</w:delText>
        </w:r>
      </w:del>
      <w:proofErr w:type="spellStart"/>
      <w:ins w:id="518" w:author="Fong RERHANG" w:date="2021-12-08T19:10:00Z">
        <w:r w:rsidR="006F5AEE">
          <w:rPr>
            <w:sz w:val="20"/>
            <w:szCs w:val="20"/>
          </w:rPr>
          <w:t>tus</w:t>
        </w:r>
        <w:proofErr w:type="spellEnd"/>
        <w:r w:rsidR="006F5AEE">
          <w:rPr>
            <w:sz w:val="20"/>
            <w:szCs w:val="20"/>
          </w:rPr>
          <w:t xml:space="preserve"> </w:t>
        </w:r>
        <w:proofErr w:type="spellStart"/>
        <w:r w:rsidR="006F5AEE">
          <w:rPr>
            <w:sz w:val="20"/>
            <w:szCs w:val="20"/>
          </w:rPr>
          <w:t>kab</w:t>
        </w:r>
        <w:proofErr w:type="spellEnd"/>
        <w:r w:rsidR="006F5AEE">
          <w:rPr>
            <w:sz w:val="20"/>
            <w:szCs w:val="20"/>
          </w:rPr>
          <w:t xml:space="preserve"> </w:t>
        </w:r>
        <w:proofErr w:type="spellStart"/>
        <w:r w:rsidR="006F5AEE">
          <w:rPr>
            <w:sz w:val="20"/>
            <w:szCs w:val="20"/>
          </w:rPr>
          <w:t>npauj</w:t>
        </w:r>
      </w:ins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yuav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noj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cov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txiv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hmab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txiv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ntoo</w:t>
      </w:r>
      <w:proofErr w:type="spellEnd"/>
      <w:r w:rsidR="00AD166D" w:rsidRPr="00D81D8B">
        <w:rPr>
          <w:sz w:val="20"/>
          <w:szCs w:val="20"/>
        </w:rPr>
        <w:t xml:space="preserve"> tom </w:t>
      </w:r>
      <w:proofErr w:type="spellStart"/>
      <w:r w:rsidR="00AD166D" w:rsidRPr="00D81D8B">
        <w:rPr>
          <w:sz w:val="20"/>
          <w:szCs w:val="20"/>
        </w:rPr>
        <w:t>qab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sau</w:t>
      </w:r>
      <w:proofErr w:type="spellEnd"/>
      <w:r w:rsidR="00AD166D" w:rsidRPr="00D81D8B">
        <w:rPr>
          <w:sz w:val="20"/>
          <w:szCs w:val="20"/>
        </w:rPr>
        <w:t xml:space="preserve">, </w:t>
      </w:r>
      <w:proofErr w:type="spellStart"/>
      <w:r w:rsidR="00AD166D" w:rsidRPr="00D81D8B">
        <w:rPr>
          <w:sz w:val="20"/>
          <w:szCs w:val="20"/>
        </w:rPr>
        <w:t>ua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rau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cov</w:t>
      </w:r>
      <w:proofErr w:type="spellEnd"/>
      <w:r w:rsidR="00AD166D" w:rsidRPr="00D81D8B">
        <w:rPr>
          <w:sz w:val="20"/>
          <w:szCs w:val="20"/>
        </w:rPr>
        <w:t xml:space="preserve"> </w:t>
      </w:r>
      <w:del w:id="519" w:author="Fong RERHANG" w:date="2021-12-08T19:11:00Z">
        <w:r w:rsidR="00AD166D" w:rsidRPr="00D81D8B" w:rsidDel="006F5AEE">
          <w:rPr>
            <w:sz w:val="20"/>
            <w:szCs w:val="20"/>
          </w:rPr>
          <w:delText>berries</w:delText>
        </w:r>
      </w:del>
      <w:proofErr w:type="spellStart"/>
      <w:ins w:id="520" w:author="Fong RERHANG" w:date="2021-12-08T19:11:00Z">
        <w:r w:rsidR="006F5AEE">
          <w:rPr>
            <w:sz w:val="20"/>
            <w:szCs w:val="20"/>
          </w:rPr>
          <w:t>cov</w:t>
        </w:r>
        <w:proofErr w:type="spellEnd"/>
        <w:r w:rsidR="006F5AEE">
          <w:rPr>
            <w:sz w:val="20"/>
            <w:szCs w:val="20"/>
          </w:rPr>
          <w:t xml:space="preserve"> </w:t>
        </w:r>
        <w:proofErr w:type="spellStart"/>
        <w:r w:rsidR="006F5AEE">
          <w:rPr>
            <w:sz w:val="20"/>
            <w:szCs w:val="20"/>
          </w:rPr>
          <w:t>txiv</w:t>
        </w:r>
        <w:proofErr w:type="spellEnd"/>
        <w:r w:rsidR="006F5AEE">
          <w:rPr>
            <w:sz w:val="20"/>
            <w:szCs w:val="20"/>
          </w:rPr>
          <w:t xml:space="preserve"> </w:t>
        </w:r>
      </w:ins>
      <w:proofErr w:type="spellStart"/>
      <w:ins w:id="521" w:author="Fong RERHANG" w:date="2021-12-08T19:12:00Z">
        <w:r w:rsidR="006F5AEE">
          <w:rPr>
            <w:sz w:val="20"/>
            <w:szCs w:val="20"/>
          </w:rPr>
          <w:t>yaj</w:t>
        </w:r>
      </w:ins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sai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sai</w:t>
      </w:r>
      <w:proofErr w:type="spellEnd"/>
      <w:del w:id="522" w:author="Fong RERHANG" w:date="2021-12-08T19:12:00Z">
        <w:r w:rsidR="00AD166D" w:rsidRPr="00D81D8B" w:rsidDel="006F5AEE">
          <w:rPr>
            <w:sz w:val="20"/>
            <w:szCs w:val="20"/>
          </w:rPr>
          <w:delText xml:space="preserve"> decompose</w:delText>
        </w:r>
      </w:del>
      <w:r w:rsidR="00AD166D" w:rsidRPr="00D81D8B">
        <w:rPr>
          <w:sz w:val="20"/>
          <w:szCs w:val="20"/>
        </w:rPr>
        <w:t xml:space="preserve">. </w:t>
      </w:r>
      <w:proofErr w:type="spellStart"/>
      <w:r w:rsidR="00AD166D" w:rsidRPr="00D81D8B">
        <w:rPr>
          <w:sz w:val="20"/>
          <w:szCs w:val="20"/>
        </w:rPr>
        <w:t>Lawv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yuav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tsum</w:t>
      </w:r>
      <w:proofErr w:type="spellEnd"/>
      <w:r w:rsidR="00AD166D" w:rsidRPr="00D81D8B">
        <w:rPr>
          <w:sz w:val="20"/>
          <w:szCs w:val="20"/>
        </w:rPr>
        <w:t xml:space="preserve"> tau </w:t>
      </w:r>
      <w:proofErr w:type="spellStart"/>
      <w:r w:rsidR="00AD166D" w:rsidRPr="00D81D8B">
        <w:rPr>
          <w:sz w:val="20"/>
          <w:szCs w:val="20"/>
        </w:rPr>
        <w:t>mus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saib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xyuas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thiab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tswj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xyuas</w:t>
      </w:r>
      <w:proofErr w:type="spellEnd"/>
      <w:r w:rsidR="00AD166D">
        <w:rPr>
          <w:sz w:val="24"/>
          <w:szCs w:val="24"/>
        </w:rPr>
        <w:t>.</w:t>
      </w:r>
    </w:p>
    <w:p w14:paraId="55841F2B" w14:textId="48AC8D69" w:rsidR="00D81D8B" w:rsidRDefault="00D81D8B" w:rsidP="00D81D8B">
      <w:pPr>
        <w:jc w:val="both"/>
        <w:rPr>
          <w:sz w:val="24"/>
          <w:szCs w:val="24"/>
        </w:rPr>
      </w:pPr>
    </w:p>
    <w:p w14:paraId="1EB9D85A" w14:textId="5AADBB0D" w:rsidR="00D81D8B" w:rsidRDefault="00D81D8B" w:rsidP="00D81D8B">
      <w:pPr>
        <w:jc w:val="both"/>
        <w:rPr>
          <w:sz w:val="24"/>
          <w:szCs w:val="24"/>
        </w:rPr>
      </w:pPr>
    </w:p>
    <w:p w14:paraId="55EDD111" w14:textId="1F7A4FDF" w:rsidR="00D81D8B" w:rsidRDefault="00D81D8B" w:rsidP="00D81D8B">
      <w:pPr>
        <w:jc w:val="both"/>
        <w:rPr>
          <w:sz w:val="24"/>
          <w:szCs w:val="24"/>
        </w:rPr>
      </w:pPr>
    </w:p>
    <w:p w14:paraId="3256D78F" w14:textId="48984F9B" w:rsidR="00D81D8B" w:rsidRDefault="00D81D8B" w:rsidP="00D81D8B">
      <w:pPr>
        <w:jc w:val="both"/>
        <w:rPr>
          <w:sz w:val="24"/>
          <w:szCs w:val="24"/>
        </w:rPr>
      </w:pPr>
    </w:p>
    <w:p w14:paraId="1632D22A" w14:textId="77777777" w:rsidR="00D81D8B" w:rsidRDefault="00D81D8B" w:rsidP="00D81D8B">
      <w:pPr>
        <w:jc w:val="both"/>
        <w:rPr>
          <w:sz w:val="24"/>
          <w:szCs w:val="24"/>
        </w:rPr>
      </w:pPr>
    </w:p>
    <w:p w14:paraId="361EC017" w14:textId="77777777" w:rsidR="00A3234B" w:rsidRDefault="00A3234B">
      <w:pPr>
        <w:rPr>
          <w:sz w:val="24"/>
          <w:szCs w:val="24"/>
        </w:rPr>
      </w:pPr>
    </w:p>
    <w:p w14:paraId="54BBFA70" w14:textId="6F51A6F8" w:rsidR="00A3234B" w:rsidRPr="008E71EF" w:rsidRDefault="00BE1A01" w:rsidP="008E71EF">
      <w:pPr>
        <w:jc w:val="both"/>
        <w:rPr>
          <w:sz w:val="20"/>
          <w:szCs w:val="20"/>
        </w:rPr>
      </w:pPr>
      <w:proofErr w:type="spellStart"/>
      <w:ins w:id="523" w:author="Fong RERHANG" w:date="2021-12-08T20:28:00Z">
        <w:r>
          <w:rPr>
            <w:sz w:val="20"/>
            <w:szCs w:val="20"/>
          </w:rPr>
          <w:t>Ntxov</w:t>
        </w:r>
        <w:proofErr w:type="spellEnd"/>
        <w:r>
          <w:rPr>
            <w:sz w:val="20"/>
            <w:szCs w:val="20"/>
          </w:rPr>
          <w:t xml:space="preserve"> caws </w:t>
        </w:r>
        <w:proofErr w:type="spellStart"/>
        <w:r w:rsidRPr="008E71EF">
          <w:rPr>
            <w:sz w:val="20"/>
            <w:szCs w:val="20"/>
          </w:rPr>
          <w:t>ntxiab</w:t>
        </w:r>
        <w:proofErr w:type="spellEnd"/>
        <w:r w:rsidRPr="008E71EF">
          <w:rPr>
            <w:sz w:val="20"/>
            <w:szCs w:val="20"/>
          </w:rPr>
          <w:t xml:space="preserve"> </w:t>
        </w:r>
      </w:ins>
      <w:del w:id="524" w:author="Fong RERHANG" w:date="2021-12-08T20:28:00Z">
        <w:r w:rsidR="00AD166D" w:rsidRPr="008E71EF" w:rsidDel="00BE1A01">
          <w:rPr>
            <w:sz w:val="20"/>
            <w:szCs w:val="20"/>
          </w:rPr>
          <w:delText xml:space="preserve">Thaum ntxov loj ntxiab </w:delText>
        </w:r>
      </w:del>
      <w:proofErr w:type="spellStart"/>
      <w:r w:rsidR="00AD166D" w:rsidRPr="008E71EF">
        <w:rPr>
          <w:sz w:val="20"/>
          <w:szCs w:val="20"/>
        </w:rPr>
        <w:t>rau</w:t>
      </w:r>
      <w:proofErr w:type="spellEnd"/>
      <w:r w:rsidR="00AD166D" w:rsidRPr="008E71EF">
        <w:rPr>
          <w:sz w:val="20"/>
          <w:szCs w:val="20"/>
        </w:rPr>
        <w:t xml:space="preserve"> SWD </w:t>
      </w:r>
      <w:proofErr w:type="spellStart"/>
      <w:r w:rsidR="00AD166D" w:rsidRPr="008E71EF">
        <w:rPr>
          <w:sz w:val="20"/>
          <w:szCs w:val="20"/>
        </w:rPr>
        <w:t>tuaj</w:t>
      </w:r>
      <w:proofErr w:type="spellEnd"/>
      <w:r w:rsidR="00AD166D" w:rsidRPr="008E71EF">
        <w:rPr>
          <w:sz w:val="20"/>
          <w:szCs w:val="20"/>
        </w:rPr>
        <w:t xml:space="preserve"> </w:t>
      </w:r>
      <w:proofErr w:type="spellStart"/>
      <w:r w:rsidR="00AD166D" w:rsidRPr="008E71EF">
        <w:rPr>
          <w:sz w:val="20"/>
          <w:szCs w:val="20"/>
        </w:rPr>
        <w:t>yeem</w:t>
      </w:r>
      <w:proofErr w:type="spellEnd"/>
      <w:r w:rsidR="00AD166D" w:rsidRPr="008E71EF">
        <w:rPr>
          <w:sz w:val="20"/>
          <w:szCs w:val="20"/>
        </w:rPr>
        <w:t xml:space="preserve"> </w:t>
      </w:r>
      <w:proofErr w:type="spellStart"/>
      <w:r w:rsidR="00AD166D" w:rsidRPr="008E71EF">
        <w:rPr>
          <w:sz w:val="20"/>
          <w:szCs w:val="20"/>
        </w:rPr>
        <w:t>ua</w:t>
      </w:r>
      <w:proofErr w:type="spellEnd"/>
      <w:r w:rsidR="00AD166D" w:rsidRPr="008E71EF">
        <w:rPr>
          <w:sz w:val="20"/>
          <w:szCs w:val="20"/>
        </w:rPr>
        <w:t xml:space="preserve"> tau zoo. </w:t>
      </w:r>
      <w:proofErr w:type="spellStart"/>
      <w:r w:rsidR="00AD166D" w:rsidRPr="008E71EF">
        <w:rPr>
          <w:sz w:val="20"/>
          <w:szCs w:val="20"/>
        </w:rPr>
        <w:t>Cov</w:t>
      </w:r>
      <w:proofErr w:type="spellEnd"/>
      <w:r w:rsidR="00AD166D" w:rsidRPr="008E71EF">
        <w:rPr>
          <w:sz w:val="20"/>
          <w:szCs w:val="20"/>
        </w:rPr>
        <w:t xml:space="preserve"> </w:t>
      </w:r>
      <w:proofErr w:type="spellStart"/>
      <w:r w:rsidR="00AD166D" w:rsidRPr="008E71EF">
        <w:rPr>
          <w:sz w:val="20"/>
          <w:szCs w:val="20"/>
        </w:rPr>
        <w:t>ntxiab</w:t>
      </w:r>
      <w:proofErr w:type="spellEnd"/>
      <w:r w:rsidR="00AD166D" w:rsidRPr="008E71EF">
        <w:rPr>
          <w:sz w:val="20"/>
          <w:szCs w:val="20"/>
        </w:rPr>
        <w:t xml:space="preserve"> tau </w:t>
      </w:r>
      <w:proofErr w:type="spellStart"/>
      <w:r w:rsidR="00AD166D" w:rsidRPr="008E71EF">
        <w:rPr>
          <w:sz w:val="20"/>
          <w:szCs w:val="20"/>
        </w:rPr>
        <w:t>muab</w:t>
      </w:r>
      <w:proofErr w:type="spellEnd"/>
      <w:r w:rsidR="00AD166D" w:rsidRPr="008E71EF">
        <w:rPr>
          <w:sz w:val="20"/>
          <w:szCs w:val="20"/>
        </w:rPr>
        <w:t xml:space="preserve"> </w:t>
      </w:r>
      <w:proofErr w:type="spellStart"/>
      <w:r w:rsidR="00AD166D" w:rsidRPr="008E71EF">
        <w:rPr>
          <w:sz w:val="20"/>
          <w:szCs w:val="20"/>
        </w:rPr>
        <w:t>tso</w:t>
      </w:r>
      <w:proofErr w:type="spellEnd"/>
      <w:r w:rsidR="00AD166D" w:rsidRPr="008E71EF">
        <w:rPr>
          <w:sz w:val="20"/>
          <w:szCs w:val="20"/>
        </w:rPr>
        <w:t xml:space="preserve"> </w:t>
      </w:r>
      <w:proofErr w:type="spellStart"/>
      <w:r w:rsidR="00AD166D" w:rsidRPr="008E71EF">
        <w:rPr>
          <w:sz w:val="20"/>
          <w:szCs w:val="20"/>
        </w:rPr>
        <w:t>rau</w:t>
      </w:r>
      <w:proofErr w:type="spellEnd"/>
      <w:r w:rsidR="00AD166D" w:rsidRPr="008E71EF">
        <w:rPr>
          <w:sz w:val="20"/>
          <w:szCs w:val="20"/>
        </w:rPr>
        <w:t xml:space="preserve"> 50 </w:t>
      </w:r>
      <w:proofErr w:type="spellStart"/>
      <w:r w:rsidR="00AD166D" w:rsidRPr="008E71EF">
        <w:rPr>
          <w:sz w:val="20"/>
          <w:szCs w:val="20"/>
        </w:rPr>
        <w:t>mus</w:t>
      </w:r>
      <w:proofErr w:type="spellEnd"/>
      <w:r w:rsidR="00AD166D" w:rsidRPr="008E71EF">
        <w:rPr>
          <w:sz w:val="20"/>
          <w:szCs w:val="20"/>
        </w:rPr>
        <w:t xml:space="preserve"> </w:t>
      </w:r>
      <w:proofErr w:type="spellStart"/>
      <w:r w:rsidR="00AD166D" w:rsidRPr="008E71EF">
        <w:rPr>
          <w:sz w:val="20"/>
          <w:szCs w:val="20"/>
        </w:rPr>
        <w:t>rau</w:t>
      </w:r>
      <w:proofErr w:type="spellEnd"/>
      <w:r w:rsidR="00AD166D" w:rsidRPr="008E71EF">
        <w:rPr>
          <w:sz w:val="20"/>
          <w:szCs w:val="20"/>
        </w:rPr>
        <w:t xml:space="preserve"> </w:t>
      </w:r>
      <w:proofErr w:type="spellStart"/>
      <w:r w:rsidR="00AD166D" w:rsidRPr="008E71EF">
        <w:rPr>
          <w:sz w:val="20"/>
          <w:szCs w:val="20"/>
        </w:rPr>
        <w:t>ib</w:t>
      </w:r>
      <w:proofErr w:type="spellEnd"/>
      <w:ins w:id="525" w:author="Fong RERHANG" w:date="2021-12-08T20:30:00Z">
        <w:r>
          <w:rPr>
            <w:sz w:val="20"/>
            <w:szCs w:val="20"/>
          </w:rPr>
          <w:t xml:space="preserve"> acre</w:t>
        </w:r>
      </w:ins>
      <w:del w:id="526" w:author="Fong RERHANG" w:date="2021-12-08T20:30:00Z">
        <w:r w:rsidR="00AD166D" w:rsidRPr="008E71EF" w:rsidDel="00BE1A01">
          <w:rPr>
            <w:sz w:val="20"/>
            <w:szCs w:val="20"/>
          </w:rPr>
          <w:delText xml:space="preserve"> </w:delText>
        </w:r>
      </w:del>
      <w:del w:id="527" w:author="Fong RERHANG" w:date="2021-12-08T20:29:00Z">
        <w:r w:rsidR="00AD166D" w:rsidRPr="008E71EF" w:rsidDel="00BE1A01">
          <w:rPr>
            <w:sz w:val="20"/>
            <w:szCs w:val="20"/>
          </w:rPr>
          <w:delText>daim av</w:delText>
        </w:r>
      </w:del>
      <w:r w:rsidR="00AD166D" w:rsidRPr="008E71EF">
        <w:rPr>
          <w:sz w:val="20"/>
          <w:szCs w:val="20"/>
        </w:rPr>
        <w:t xml:space="preserve">, </w:t>
      </w:r>
      <w:proofErr w:type="spellStart"/>
      <w:r w:rsidR="00AD166D" w:rsidRPr="008E71EF">
        <w:rPr>
          <w:sz w:val="20"/>
          <w:szCs w:val="20"/>
        </w:rPr>
        <w:t>thiab</w:t>
      </w:r>
      <w:proofErr w:type="spellEnd"/>
      <w:r w:rsidR="00AD166D" w:rsidRPr="008E71EF">
        <w:rPr>
          <w:sz w:val="20"/>
          <w:szCs w:val="20"/>
        </w:rPr>
        <w:t xml:space="preserve"> </w:t>
      </w:r>
      <w:proofErr w:type="spellStart"/>
      <w:r w:rsidR="00AD166D" w:rsidRPr="008E71EF">
        <w:rPr>
          <w:sz w:val="20"/>
          <w:szCs w:val="20"/>
        </w:rPr>
        <w:t>yuav</w:t>
      </w:r>
      <w:proofErr w:type="spellEnd"/>
      <w:r w:rsidR="00AD166D" w:rsidRPr="008E71EF">
        <w:rPr>
          <w:sz w:val="20"/>
          <w:szCs w:val="20"/>
        </w:rPr>
        <w:t xml:space="preserve"> </w:t>
      </w:r>
      <w:proofErr w:type="spellStart"/>
      <w:r w:rsidR="00AD166D" w:rsidRPr="008E71EF">
        <w:rPr>
          <w:sz w:val="20"/>
          <w:szCs w:val="20"/>
        </w:rPr>
        <w:t>tsum</w:t>
      </w:r>
      <w:proofErr w:type="spellEnd"/>
      <w:r w:rsidR="00AD166D" w:rsidRPr="008E71EF">
        <w:rPr>
          <w:sz w:val="20"/>
          <w:szCs w:val="20"/>
        </w:rPr>
        <w:t xml:space="preserve"> tau </w:t>
      </w:r>
      <w:proofErr w:type="spellStart"/>
      <w:r w:rsidR="00AD166D" w:rsidRPr="008E71EF">
        <w:rPr>
          <w:sz w:val="20"/>
          <w:szCs w:val="20"/>
        </w:rPr>
        <w:t>muab</w:t>
      </w:r>
      <w:proofErr w:type="spellEnd"/>
      <w:r w:rsidR="00AD166D" w:rsidRPr="008E71EF">
        <w:rPr>
          <w:sz w:val="20"/>
          <w:szCs w:val="20"/>
        </w:rPr>
        <w:t xml:space="preserve"> </w:t>
      </w:r>
      <w:proofErr w:type="spellStart"/>
      <w:r w:rsidR="00AD166D" w:rsidRPr="008E71EF">
        <w:rPr>
          <w:sz w:val="20"/>
          <w:szCs w:val="20"/>
        </w:rPr>
        <w:t>tso</w:t>
      </w:r>
      <w:proofErr w:type="spellEnd"/>
      <w:r w:rsidR="00AD166D" w:rsidRPr="008E71EF">
        <w:rPr>
          <w:sz w:val="20"/>
          <w:szCs w:val="20"/>
        </w:rPr>
        <w:t xml:space="preserve"> </w:t>
      </w:r>
      <w:proofErr w:type="spellStart"/>
      <w:r w:rsidR="00AD166D" w:rsidRPr="008E71EF">
        <w:rPr>
          <w:sz w:val="20"/>
          <w:szCs w:val="20"/>
        </w:rPr>
        <w:t>tawm</w:t>
      </w:r>
      <w:proofErr w:type="spellEnd"/>
      <w:r w:rsidR="00AD166D" w:rsidRPr="008E71EF">
        <w:rPr>
          <w:sz w:val="20"/>
          <w:szCs w:val="20"/>
        </w:rPr>
        <w:t xml:space="preserve"> </w:t>
      </w:r>
      <w:proofErr w:type="spellStart"/>
      <w:r w:rsidR="00AD166D" w:rsidRPr="008E71EF">
        <w:rPr>
          <w:sz w:val="20"/>
          <w:szCs w:val="20"/>
        </w:rPr>
        <w:t>ntxov</w:t>
      </w:r>
      <w:proofErr w:type="spellEnd"/>
      <w:r w:rsidR="00AD166D" w:rsidRPr="008E71EF">
        <w:rPr>
          <w:sz w:val="20"/>
          <w:szCs w:val="20"/>
        </w:rPr>
        <w:t xml:space="preserve">. </w:t>
      </w:r>
      <w:proofErr w:type="spellStart"/>
      <w:r w:rsidR="00AD166D" w:rsidRPr="008E71EF">
        <w:rPr>
          <w:sz w:val="20"/>
          <w:szCs w:val="20"/>
        </w:rPr>
        <w:t>Qhov</w:t>
      </w:r>
      <w:proofErr w:type="spellEnd"/>
      <w:r w:rsidR="00AD166D" w:rsidRPr="008E71EF">
        <w:rPr>
          <w:sz w:val="20"/>
          <w:szCs w:val="20"/>
        </w:rPr>
        <w:t xml:space="preserve"> chaw </w:t>
      </w:r>
      <w:proofErr w:type="spellStart"/>
      <w:r w:rsidR="00AD166D" w:rsidRPr="008E71EF">
        <w:rPr>
          <w:sz w:val="20"/>
          <w:szCs w:val="20"/>
        </w:rPr>
        <w:t>yog</w:t>
      </w:r>
      <w:proofErr w:type="spellEnd"/>
      <w:r w:rsidR="00AD166D" w:rsidRPr="008E71EF">
        <w:rPr>
          <w:sz w:val="20"/>
          <w:szCs w:val="20"/>
        </w:rPr>
        <w:t xml:space="preserve"> </w:t>
      </w:r>
      <w:proofErr w:type="spellStart"/>
      <w:r w:rsidR="00AD166D" w:rsidRPr="008E71EF">
        <w:rPr>
          <w:sz w:val="20"/>
          <w:szCs w:val="20"/>
        </w:rPr>
        <w:t>qhov</w:t>
      </w:r>
      <w:proofErr w:type="spellEnd"/>
      <w:r w:rsidR="00AD166D" w:rsidRPr="008E71EF">
        <w:rPr>
          <w:sz w:val="20"/>
          <w:szCs w:val="20"/>
        </w:rPr>
        <w:t xml:space="preserve"> </w:t>
      </w:r>
      <w:proofErr w:type="spellStart"/>
      <w:r w:rsidR="00AD166D" w:rsidRPr="008E71EF">
        <w:rPr>
          <w:sz w:val="20"/>
          <w:szCs w:val="20"/>
        </w:rPr>
        <w:t>tseem</w:t>
      </w:r>
      <w:proofErr w:type="spellEnd"/>
      <w:r w:rsidR="00AD166D" w:rsidRPr="008E71EF">
        <w:rPr>
          <w:sz w:val="20"/>
          <w:szCs w:val="20"/>
        </w:rPr>
        <w:t xml:space="preserve"> </w:t>
      </w:r>
      <w:proofErr w:type="spellStart"/>
      <w:r w:rsidR="00AD166D" w:rsidRPr="008E71EF">
        <w:rPr>
          <w:sz w:val="20"/>
          <w:szCs w:val="20"/>
        </w:rPr>
        <w:t>ceeb</w:t>
      </w:r>
      <w:proofErr w:type="spellEnd"/>
      <w:r w:rsidR="00AD166D" w:rsidRPr="008E71EF">
        <w:rPr>
          <w:sz w:val="20"/>
          <w:szCs w:val="20"/>
        </w:rPr>
        <w:t xml:space="preserve"> </w:t>
      </w:r>
      <w:proofErr w:type="spellStart"/>
      <w:r w:rsidR="00AD166D" w:rsidRPr="008E71EF">
        <w:rPr>
          <w:sz w:val="20"/>
          <w:szCs w:val="20"/>
        </w:rPr>
        <w:t>heev</w:t>
      </w:r>
      <w:proofErr w:type="spellEnd"/>
      <w:r w:rsidR="00AD166D" w:rsidRPr="008E71EF">
        <w:rPr>
          <w:sz w:val="20"/>
          <w:szCs w:val="20"/>
        </w:rPr>
        <w:t xml:space="preserve">: </w:t>
      </w:r>
      <w:del w:id="528" w:author="Fong RERHANG" w:date="2021-12-08T20:31:00Z">
        <w:r w:rsidR="00AD166D" w:rsidRPr="008E71EF" w:rsidDel="00BE1A01">
          <w:rPr>
            <w:sz w:val="20"/>
            <w:szCs w:val="20"/>
          </w:rPr>
          <w:delText xml:space="preserve">feem ntau </w:delText>
        </w:r>
      </w:del>
      <w:proofErr w:type="spellStart"/>
      <w:r w:rsidR="00AD166D" w:rsidRPr="008E71EF">
        <w:rPr>
          <w:sz w:val="20"/>
          <w:szCs w:val="20"/>
        </w:rPr>
        <w:t>cov</w:t>
      </w:r>
      <w:proofErr w:type="spellEnd"/>
      <w:r w:rsidR="00AD166D" w:rsidRPr="008E71EF">
        <w:rPr>
          <w:sz w:val="20"/>
          <w:szCs w:val="20"/>
        </w:rPr>
        <w:t xml:space="preserve"> </w:t>
      </w:r>
      <w:proofErr w:type="spellStart"/>
      <w:r w:rsidR="00AD166D" w:rsidRPr="008E71EF">
        <w:rPr>
          <w:sz w:val="20"/>
          <w:szCs w:val="20"/>
        </w:rPr>
        <w:t>ntxiab</w:t>
      </w:r>
      <w:proofErr w:type="spellEnd"/>
      <w:r w:rsidR="00AD166D" w:rsidRPr="008E71EF">
        <w:rPr>
          <w:sz w:val="20"/>
          <w:szCs w:val="20"/>
        </w:rPr>
        <w:t xml:space="preserve"> </w:t>
      </w:r>
      <w:proofErr w:type="spellStart"/>
      <w:r w:rsidR="00AD166D" w:rsidRPr="008E71EF">
        <w:rPr>
          <w:sz w:val="20"/>
          <w:szCs w:val="20"/>
        </w:rPr>
        <w:t>yuav</w:t>
      </w:r>
      <w:proofErr w:type="spellEnd"/>
      <w:r w:rsidR="00AD166D" w:rsidRPr="008E71EF">
        <w:rPr>
          <w:sz w:val="20"/>
          <w:szCs w:val="20"/>
        </w:rPr>
        <w:t xml:space="preserve"> </w:t>
      </w:r>
      <w:proofErr w:type="spellStart"/>
      <w:r w:rsidR="00AD166D" w:rsidRPr="008E71EF">
        <w:rPr>
          <w:sz w:val="20"/>
          <w:szCs w:val="20"/>
        </w:rPr>
        <w:t>tsum</w:t>
      </w:r>
      <w:proofErr w:type="spellEnd"/>
      <w:r w:rsidR="00AD166D" w:rsidRPr="008E71EF">
        <w:rPr>
          <w:sz w:val="20"/>
          <w:szCs w:val="20"/>
        </w:rPr>
        <w:t xml:space="preserve"> </w:t>
      </w:r>
      <w:proofErr w:type="spellStart"/>
      <w:r w:rsidR="00AD166D" w:rsidRPr="008E71EF">
        <w:rPr>
          <w:sz w:val="20"/>
          <w:szCs w:val="20"/>
        </w:rPr>
        <w:t>muab</w:t>
      </w:r>
      <w:proofErr w:type="spellEnd"/>
      <w:r w:rsidR="00AD166D" w:rsidRPr="008E71EF">
        <w:rPr>
          <w:sz w:val="20"/>
          <w:szCs w:val="20"/>
        </w:rPr>
        <w:t xml:space="preserve"> </w:t>
      </w:r>
      <w:proofErr w:type="spellStart"/>
      <w:r w:rsidR="00AD166D" w:rsidRPr="008E71EF">
        <w:rPr>
          <w:sz w:val="20"/>
          <w:szCs w:val="20"/>
        </w:rPr>
        <w:t>tso</w:t>
      </w:r>
      <w:proofErr w:type="spellEnd"/>
      <w:r w:rsidR="00AD166D" w:rsidRPr="008E71EF">
        <w:rPr>
          <w:sz w:val="20"/>
          <w:szCs w:val="20"/>
        </w:rPr>
        <w:t xml:space="preserve"> </w:t>
      </w:r>
      <w:proofErr w:type="spellStart"/>
      <w:r w:rsidR="00AD166D" w:rsidRPr="008E71EF">
        <w:rPr>
          <w:sz w:val="20"/>
          <w:szCs w:val="20"/>
        </w:rPr>
        <w:t>rau</w:t>
      </w:r>
      <w:proofErr w:type="spellEnd"/>
      <w:r w:rsidR="00AD166D" w:rsidRPr="008E71EF">
        <w:rPr>
          <w:sz w:val="20"/>
          <w:szCs w:val="20"/>
        </w:rPr>
        <w:t xml:space="preserve"> </w:t>
      </w:r>
      <w:proofErr w:type="spellStart"/>
      <w:r w:rsidR="00AD166D" w:rsidRPr="008E71EF">
        <w:rPr>
          <w:sz w:val="20"/>
          <w:szCs w:val="20"/>
        </w:rPr>
        <w:t>hauv</w:t>
      </w:r>
      <w:proofErr w:type="spellEnd"/>
      <w:r w:rsidR="00AD166D" w:rsidRPr="008E71EF">
        <w:rPr>
          <w:sz w:val="20"/>
          <w:szCs w:val="20"/>
        </w:rPr>
        <w:t xml:space="preserve"> 12 </w:t>
      </w:r>
      <w:proofErr w:type="spellStart"/>
      <w:r w:rsidR="00AD166D" w:rsidRPr="008E71EF">
        <w:rPr>
          <w:sz w:val="20"/>
          <w:szCs w:val="20"/>
        </w:rPr>
        <w:t>ntiv</w:t>
      </w:r>
      <w:proofErr w:type="spellEnd"/>
      <w:r w:rsidR="00AD166D" w:rsidRPr="008E71EF">
        <w:rPr>
          <w:sz w:val="20"/>
          <w:szCs w:val="20"/>
        </w:rPr>
        <w:t xml:space="preserve"> </w:t>
      </w:r>
      <w:proofErr w:type="spellStart"/>
      <w:r w:rsidR="00AD166D" w:rsidRPr="008E71EF">
        <w:rPr>
          <w:sz w:val="20"/>
          <w:szCs w:val="20"/>
        </w:rPr>
        <w:t>tes</w:t>
      </w:r>
      <w:proofErr w:type="spellEnd"/>
      <w:r w:rsidR="00AD166D" w:rsidRPr="008E71EF">
        <w:rPr>
          <w:sz w:val="20"/>
          <w:szCs w:val="20"/>
        </w:rPr>
        <w:t xml:space="preserve"> </w:t>
      </w:r>
      <w:proofErr w:type="spellStart"/>
      <w:r w:rsidR="00AD166D" w:rsidRPr="008E71EF">
        <w:rPr>
          <w:sz w:val="20"/>
          <w:szCs w:val="20"/>
        </w:rPr>
        <w:t>hauv</w:t>
      </w:r>
      <w:proofErr w:type="spellEnd"/>
      <w:r w:rsidR="00AD166D" w:rsidRPr="008E71EF">
        <w:rPr>
          <w:sz w:val="20"/>
          <w:szCs w:val="20"/>
        </w:rPr>
        <w:t xml:space="preserve"> av, </w:t>
      </w:r>
      <w:proofErr w:type="spellStart"/>
      <w:r w:rsidR="00AD166D" w:rsidRPr="008E71EF">
        <w:rPr>
          <w:sz w:val="20"/>
          <w:szCs w:val="20"/>
        </w:rPr>
        <w:t>ntawm</w:t>
      </w:r>
      <w:proofErr w:type="spellEnd"/>
      <w:r w:rsidR="00AD166D" w:rsidRPr="008E71EF">
        <w:rPr>
          <w:sz w:val="20"/>
          <w:szCs w:val="20"/>
        </w:rPr>
        <w:t xml:space="preserve"> </w:t>
      </w:r>
      <w:proofErr w:type="spellStart"/>
      <w:r w:rsidR="00AD166D" w:rsidRPr="008E71EF">
        <w:rPr>
          <w:sz w:val="20"/>
          <w:szCs w:val="20"/>
        </w:rPr>
        <w:t>nruab</w:t>
      </w:r>
      <w:proofErr w:type="spellEnd"/>
      <w:r w:rsidR="00AD166D" w:rsidRPr="008E71EF">
        <w:rPr>
          <w:sz w:val="20"/>
          <w:szCs w:val="20"/>
        </w:rPr>
        <w:t xml:space="preserve"> </w:t>
      </w:r>
      <w:proofErr w:type="spellStart"/>
      <w:r w:rsidR="00AD166D" w:rsidRPr="008E71EF">
        <w:rPr>
          <w:sz w:val="20"/>
          <w:szCs w:val="20"/>
        </w:rPr>
        <w:t>nrab</w:t>
      </w:r>
      <w:proofErr w:type="spellEnd"/>
      <w:r w:rsidR="00AD166D" w:rsidRPr="008E71EF">
        <w:rPr>
          <w:sz w:val="20"/>
          <w:szCs w:val="20"/>
        </w:rPr>
        <w:t xml:space="preserve"> </w:t>
      </w:r>
      <w:proofErr w:type="spellStart"/>
      <w:r w:rsidR="00AD166D" w:rsidRPr="008E71EF">
        <w:rPr>
          <w:sz w:val="20"/>
          <w:szCs w:val="20"/>
        </w:rPr>
        <w:t>ntawm</w:t>
      </w:r>
      <w:proofErr w:type="spellEnd"/>
      <w:r w:rsidR="00AD166D" w:rsidRPr="008E71EF">
        <w:rPr>
          <w:sz w:val="20"/>
          <w:szCs w:val="20"/>
        </w:rPr>
        <w:t xml:space="preserve"> </w:t>
      </w:r>
      <w:proofErr w:type="spellStart"/>
      <w:r w:rsidR="00AD166D" w:rsidRPr="008E71EF">
        <w:rPr>
          <w:sz w:val="20"/>
          <w:szCs w:val="20"/>
        </w:rPr>
        <w:t>cov</w:t>
      </w:r>
      <w:proofErr w:type="spellEnd"/>
      <w:r w:rsidR="00AD166D" w:rsidRPr="008E71EF">
        <w:rPr>
          <w:sz w:val="20"/>
          <w:szCs w:val="20"/>
        </w:rPr>
        <w:t xml:space="preserve"> </w:t>
      </w:r>
      <w:del w:id="529" w:author="Fong RERHANG" w:date="2021-12-08T20:31:00Z">
        <w:r w:rsidR="00AD166D" w:rsidRPr="008E71EF" w:rsidDel="00BE1A01">
          <w:rPr>
            <w:sz w:val="20"/>
            <w:szCs w:val="20"/>
          </w:rPr>
          <w:delText>nroj tsuag</w:delText>
        </w:r>
      </w:del>
      <w:proofErr w:type="spellStart"/>
      <w:ins w:id="530" w:author="Fong RERHANG" w:date="2021-12-08T20:31:00Z">
        <w:r>
          <w:rPr>
            <w:sz w:val="20"/>
            <w:szCs w:val="20"/>
          </w:rPr>
          <w:t>ntoo</w:t>
        </w:r>
      </w:ins>
      <w:proofErr w:type="spellEnd"/>
      <w:r w:rsidR="00AD166D" w:rsidRPr="008E71EF">
        <w:rPr>
          <w:sz w:val="20"/>
          <w:szCs w:val="20"/>
        </w:rPr>
        <w:t xml:space="preserve">, </w:t>
      </w:r>
      <w:proofErr w:type="spellStart"/>
      <w:r w:rsidR="00AD166D" w:rsidRPr="008E71EF">
        <w:rPr>
          <w:sz w:val="20"/>
          <w:szCs w:val="20"/>
        </w:rPr>
        <w:t>hauv</w:t>
      </w:r>
      <w:proofErr w:type="spellEnd"/>
      <w:r w:rsidR="00AD166D" w:rsidRPr="008E71EF">
        <w:rPr>
          <w:sz w:val="20"/>
          <w:szCs w:val="20"/>
        </w:rPr>
        <w:t xml:space="preserve"> </w:t>
      </w:r>
      <w:proofErr w:type="spellStart"/>
      <w:r w:rsidR="00AD166D" w:rsidRPr="008E71EF">
        <w:rPr>
          <w:sz w:val="20"/>
          <w:szCs w:val="20"/>
        </w:rPr>
        <w:t>qhov</w:t>
      </w:r>
      <w:proofErr w:type="spellEnd"/>
      <w:r w:rsidR="00AD166D" w:rsidRPr="008E71EF">
        <w:rPr>
          <w:sz w:val="20"/>
          <w:szCs w:val="20"/>
        </w:rPr>
        <w:t xml:space="preserve"> </w:t>
      </w:r>
      <w:proofErr w:type="spellStart"/>
      <w:r w:rsidR="00AD166D" w:rsidRPr="008E71EF">
        <w:rPr>
          <w:sz w:val="20"/>
          <w:szCs w:val="20"/>
        </w:rPr>
        <w:t>ntxoov</w:t>
      </w:r>
      <w:proofErr w:type="spellEnd"/>
      <w:r w:rsidR="00AD166D" w:rsidRPr="008E71EF">
        <w:rPr>
          <w:sz w:val="20"/>
          <w:szCs w:val="20"/>
        </w:rPr>
        <w:t xml:space="preserve"> </w:t>
      </w:r>
      <w:proofErr w:type="spellStart"/>
      <w:r w:rsidR="00AD166D" w:rsidRPr="008E71EF">
        <w:rPr>
          <w:sz w:val="20"/>
          <w:szCs w:val="20"/>
        </w:rPr>
        <w:t>ntxoo</w:t>
      </w:r>
      <w:proofErr w:type="spellEnd"/>
      <w:r w:rsidR="00AD166D" w:rsidRPr="008E71EF">
        <w:rPr>
          <w:sz w:val="20"/>
          <w:szCs w:val="20"/>
        </w:rPr>
        <w:t xml:space="preserve">. </w:t>
      </w:r>
      <w:proofErr w:type="spellStart"/>
      <w:r w:rsidR="00AD166D" w:rsidRPr="008E71EF">
        <w:rPr>
          <w:sz w:val="20"/>
          <w:szCs w:val="20"/>
        </w:rPr>
        <w:t>Nws</w:t>
      </w:r>
      <w:proofErr w:type="spellEnd"/>
      <w:r w:rsidR="00AD166D" w:rsidRPr="008E71EF">
        <w:rPr>
          <w:sz w:val="20"/>
          <w:szCs w:val="20"/>
        </w:rPr>
        <w:t xml:space="preserve"> </w:t>
      </w:r>
      <w:proofErr w:type="spellStart"/>
      <w:r w:rsidR="00AD166D" w:rsidRPr="008E71EF">
        <w:rPr>
          <w:sz w:val="20"/>
          <w:szCs w:val="20"/>
        </w:rPr>
        <w:t>tseem</w:t>
      </w:r>
      <w:proofErr w:type="spellEnd"/>
      <w:r w:rsidR="00AD166D" w:rsidRPr="008E71EF">
        <w:rPr>
          <w:sz w:val="20"/>
          <w:szCs w:val="20"/>
        </w:rPr>
        <w:t xml:space="preserve"> </w:t>
      </w:r>
      <w:proofErr w:type="spellStart"/>
      <w:r w:rsidR="00AD166D" w:rsidRPr="008E71EF">
        <w:rPr>
          <w:sz w:val="20"/>
          <w:szCs w:val="20"/>
        </w:rPr>
        <w:t>yog</w:t>
      </w:r>
      <w:proofErr w:type="spellEnd"/>
      <w:r w:rsidR="00AD166D" w:rsidRPr="008E71EF">
        <w:rPr>
          <w:sz w:val="20"/>
          <w:szCs w:val="20"/>
        </w:rPr>
        <w:t xml:space="preserve"> </w:t>
      </w:r>
      <w:proofErr w:type="spellStart"/>
      <w:r w:rsidR="00AD166D" w:rsidRPr="008E71EF">
        <w:rPr>
          <w:sz w:val="20"/>
          <w:szCs w:val="20"/>
        </w:rPr>
        <w:t>ib</w:t>
      </w:r>
      <w:proofErr w:type="spellEnd"/>
      <w:r w:rsidR="00AD166D" w:rsidRPr="008E71EF">
        <w:rPr>
          <w:sz w:val="20"/>
          <w:szCs w:val="20"/>
        </w:rPr>
        <w:t xml:space="preserve"> </w:t>
      </w:r>
      <w:proofErr w:type="spellStart"/>
      <w:r w:rsidR="00AD166D" w:rsidRPr="008E71EF">
        <w:rPr>
          <w:sz w:val="20"/>
          <w:szCs w:val="20"/>
        </w:rPr>
        <w:t>qho</w:t>
      </w:r>
      <w:proofErr w:type="spellEnd"/>
      <w:r w:rsidR="00AD166D" w:rsidRPr="008E71EF">
        <w:rPr>
          <w:sz w:val="20"/>
          <w:szCs w:val="20"/>
        </w:rPr>
        <w:t xml:space="preserve"> </w:t>
      </w:r>
      <w:proofErr w:type="spellStart"/>
      <w:r w:rsidR="00AD166D" w:rsidRPr="008E71EF">
        <w:rPr>
          <w:sz w:val="20"/>
          <w:szCs w:val="20"/>
        </w:rPr>
        <w:t>tseem</w:t>
      </w:r>
      <w:proofErr w:type="spellEnd"/>
      <w:r w:rsidR="00AD166D" w:rsidRPr="008E71EF">
        <w:rPr>
          <w:sz w:val="20"/>
          <w:szCs w:val="20"/>
        </w:rPr>
        <w:t xml:space="preserve"> </w:t>
      </w:r>
      <w:proofErr w:type="spellStart"/>
      <w:r w:rsidR="00AD166D" w:rsidRPr="008E71EF">
        <w:rPr>
          <w:sz w:val="20"/>
          <w:szCs w:val="20"/>
        </w:rPr>
        <w:t>ceeb</w:t>
      </w:r>
      <w:proofErr w:type="spellEnd"/>
      <w:r w:rsidR="00AD166D" w:rsidRPr="008E71EF">
        <w:rPr>
          <w:sz w:val="20"/>
          <w:szCs w:val="20"/>
        </w:rPr>
        <w:t xml:space="preserve"> </w:t>
      </w:r>
      <w:proofErr w:type="spellStart"/>
      <w:r w:rsidR="00AD166D" w:rsidRPr="008E71EF">
        <w:rPr>
          <w:sz w:val="20"/>
          <w:szCs w:val="20"/>
        </w:rPr>
        <w:t>kom</w:t>
      </w:r>
      <w:proofErr w:type="spellEnd"/>
      <w:r w:rsidR="00AD166D" w:rsidRPr="008E71EF">
        <w:rPr>
          <w:sz w:val="20"/>
          <w:szCs w:val="20"/>
        </w:rPr>
        <w:t xml:space="preserve"> </w:t>
      </w:r>
      <w:proofErr w:type="spellStart"/>
      <w:r w:rsidR="00AD166D" w:rsidRPr="008E71EF">
        <w:rPr>
          <w:sz w:val="20"/>
          <w:szCs w:val="20"/>
        </w:rPr>
        <w:t>sau</w:t>
      </w:r>
      <w:proofErr w:type="spellEnd"/>
      <w:r w:rsidR="00AD166D" w:rsidRPr="008E71EF">
        <w:rPr>
          <w:sz w:val="20"/>
          <w:szCs w:val="20"/>
        </w:rPr>
        <w:t xml:space="preserve"> tag </w:t>
      </w:r>
      <w:proofErr w:type="spellStart"/>
      <w:r w:rsidR="00AD166D" w:rsidRPr="008E71EF">
        <w:rPr>
          <w:sz w:val="20"/>
          <w:szCs w:val="20"/>
        </w:rPr>
        <w:t>nrho</w:t>
      </w:r>
      <w:proofErr w:type="spellEnd"/>
      <w:r w:rsidR="00AD166D" w:rsidRPr="008E71EF">
        <w:rPr>
          <w:sz w:val="20"/>
          <w:szCs w:val="20"/>
        </w:rPr>
        <w:t xml:space="preserve"> </w:t>
      </w:r>
      <w:proofErr w:type="spellStart"/>
      <w:r w:rsidR="00AD166D" w:rsidRPr="008E71EF">
        <w:rPr>
          <w:sz w:val="20"/>
          <w:szCs w:val="20"/>
        </w:rPr>
        <w:t>cov</w:t>
      </w:r>
      <w:proofErr w:type="spellEnd"/>
      <w:r w:rsidR="00AD166D" w:rsidRPr="008E71EF">
        <w:rPr>
          <w:sz w:val="20"/>
          <w:szCs w:val="20"/>
        </w:rPr>
        <w:t xml:space="preserve"> </w:t>
      </w:r>
      <w:proofErr w:type="spellStart"/>
      <w:r w:rsidR="00AD166D" w:rsidRPr="008E71EF">
        <w:rPr>
          <w:sz w:val="20"/>
          <w:szCs w:val="20"/>
        </w:rPr>
        <w:t>txiv</w:t>
      </w:r>
      <w:proofErr w:type="spellEnd"/>
      <w:r w:rsidR="00AD166D" w:rsidRPr="008E71EF">
        <w:rPr>
          <w:sz w:val="20"/>
          <w:szCs w:val="20"/>
        </w:rPr>
        <w:t xml:space="preserve"> </w:t>
      </w:r>
      <w:proofErr w:type="spellStart"/>
      <w:r w:rsidR="00AD166D" w:rsidRPr="008E71EF">
        <w:rPr>
          <w:sz w:val="20"/>
          <w:szCs w:val="20"/>
        </w:rPr>
        <w:t>hmab</w:t>
      </w:r>
      <w:proofErr w:type="spellEnd"/>
      <w:r w:rsidR="00AD166D" w:rsidRPr="008E71EF">
        <w:rPr>
          <w:sz w:val="20"/>
          <w:szCs w:val="20"/>
        </w:rPr>
        <w:t xml:space="preserve"> </w:t>
      </w:r>
      <w:proofErr w:type="spellStart"/>
      <w:r w:rsidR="00AD166D" w:rsidRPr="008E71EF">
        <w:rPr>
          <w:sz w:val="20"/>
          <w:szCs w:val="20"/>
        </w:rPr>
        <w:t>txiv</w:t>
      </w:r>
      <w:proofErr w:type="spellEnd"/>
      <w:r w:rsidR="00AD166D" w:rsidRPr="008E71EF">
        <w:rPr>
          <w:sz w:val="20"/>
          <w:szCs w:val="20"/>
        </w:rPr>
        <w:t xml:space="preserve"> </w:t>
      </w:r>
      <w:proofErr w:type="spellStart"/>
      <w:r w:rsidR="00AD166D" w:rsidRPr="008E71EF">
        <w:rPr>
          <w:sz w:val="20"/>
          <w:szCs w:val="20"/>
        </w:rPr>
        <w:t>ntoo</w:t>
      </w:r>
      <w:proofErr w:type="spellEnd"/>
      <w:r w:rsidR="00AD166D" w:rsidRPr="008E71EF">
        <w:rPr>
          <w:sz w:val="20"/>
          <w:szCs w:val="20"/>
        </w:rPr>
        <w:t xml:space="preserve"> </w:t>
      </w:r>
      <w:proofErr w:type="spellStart"/>
      <w:r w:rsidR="00AD166D" w:rsidRPr="008E71EF">
        <w:rPr>
          <w:sz w:val="20"/>
          <w:szCs w:val="20"/>
        </w:rPr>
        <w:t>ua</w:t>
      </w:r>
      <w:proofErr w:type="spellEnd"/>
      <w:r w:rsidR="00AD166D" w:rsidRPr="008E71EF">
        <w:rPr>
          <w:sz w:val="20"/>
          <w:szCs w:val="20"/>
        </w:rPr>
        <w:t xml:space="preserve"> </w:t>
      </w:r>
      <w:proofErr w:type="spellStart"/>
      <w:r w:rsidR="00AD166D" w:rsidRPr="008E71EF">
        <w:rPr>
          <w:sz w:val="20"/>
          <w:szCs w:val="20"/>
        </w:rPr>
        <w:t>ntej</w:t>
      </w:r>
      <w:proofErr w:type="spellEnd"/>
      <w:r w:rsidR="00AD166D" w:rsidRPr="008E71EF">
        <w:rPr>
          <w:sz w:val="20"/>
          <w:szCs w:val="20"/>
        </w:rPr>
        <w:t xml:space="preserve"> </w:t>
      </w:r>
      <w:proofErr w:type="spellStart"/>
      <w:r w:rsidR="00AD166D" w:rsidRPr="008E71EF">
        <w:rPr>
          <w:sz w:val="20"/>
          <w:szCs w:val="20"/>
        </w:rPr>
        <w:t>nws</w:t>
      </w:r>
      <w:proofErr w:type="spellEnd"/>
      <w:r w:rsidR="00AD166D" w:rsidRPr="008E71EF">
        <w:rPr>
          <w:sz w:val="20"/>
          <w:szCs w:val="20"/>
        </w:rPr>
        <w:t xml:space="preserve"> </w:t>
      </w:r>
      <w:proofErr w:type="spellStart"/>
      <w:r w:rsidR="00AD166D" w:rsidRPr="008E71EF">
        <w:rPr>
          <w:sz w:val="20"/>
          <w:szCs w:val="20"/>
        </w:rPr>
        <w:t>ntog</w:t>
      </w:r>
      <w:proofErr w:type="spellEnd"/>
      <w:r w:rsidR="00AD166D" w:rsidRPr="008E71EF">
        <w:rPr>
          <w:sz w:val="20"/>
          <w:szCs w:val="20"/>
        </w:rPr>
        <w:t xml:space="preserve"> </w:t>
      </w:r>
      <w:proofErr w:type="spellStart"/>
      <w:r w:rsidR="00AD166D" w:rsidRPr="008E71EF">
        <w:rPr>
          <w:sz w:val="20"/>
          <w:szCs w:val="20"/>
        </w:rPr>
        <w:t>rau</w:t>
      </w:r>
      <w:proofErr w:type="spellEnd"/>
      <w:r w:rsidR="00AD166D" w:rsidRPr="008E71EF">
        <w:rPr>
          <w:sz w:val="20"/>
          <w:szCs w:val="20"/>
        </w:rPr>
        <w:t xml:space="preserve"> </w:t>
      </w:r>
      <w:proofErr w:type="spellStart"/>
      <w:r w:rsidR="00AD166D" w:rsidRPr="008E71EF">
        <w:rPr>
          <w:sz w:val="20"/>
          <w:szCs w:val="20"/>
        </w:rPr>
        <w:t>hauv</w:t>
      </w:r>
      <w:proofErr w:type="spellEnd"/>
      <w:r w:rsidR="00AD166D" w:rsidRPr="008E71EF">
        <w:rPr>
          <w:sz w:val="20"/>
          <w:szCs w:val="20"/>
        </w:rPr>
        <w:t xml:space="preserve"> av. </w:t>
      </w:r>
      <w:proofErr w:type="spellStart"/>
      <w:r w:rsidR="00AD166D" w:rsidRPr="008E71EF">
        <w:rPr>
          <w:sz w:val="20"/>
          <w:szCs w:val="20"/>
        </w:rPr>
        <w:t>Txiv</w:t>
      </w:r>
      <w:proofErr w:type="spellEnd"/>
      <w:r w:rsidR="00AD166D" w:rsidRPr="008E71EF">
        <w:rPr>
          <w:sz w:val="20"/>
          <w:szCs w:val="20"/>
        </w:rPr>
        <w:t xml:space="preserve"> </w:t>
      </w:r>
      <w:proofErr w:type="spellStart"/>
      <w:r w:rsidR="00AD166D" w:rsidRPr="008E71EF">
        <w:rPr>
          <w:sz w:val="20"/>
          <w:szCs w:val="20"/>
        </w:rPr>
        <w:t>hmab</w:t>
      </w:r>
      <w:proofErr w:type="spellEnd"/>
      <w:r w:rsidR="00AD166D" w:rsidRPr="008E71EF">
        <w:rPr>
          <w:sz w:val="20"/>
          <w:szCs w:val="20"/>
        </w:rPr>
        <w:t xml:space="preserve"> </w:t>
      </w:r>
      <w:proofErr w:type="spellStart"/>
      <w:r w:rsidR="00AD166D" w:rsidRPr="008E71EF">
        <w:rPr>
          <w:sz w:val="20"/>
          <w:szCs w:val="20"/>
        </w:rPr>
        <w:t>txiv</w:t>
      </w:r>
      <w:proofErr w:type="spellEnd"/>
      <w:r w:rsidR="00AD166D" w:rsidRPr="008E71EF">
        <w:rPr>
          <w:sz w:val="20"/>
          <w:szCs w:val="20"/>
        </w:rPr>
        <w:t xml:space="preserve"> </w:t>
      </w:r>
      <w:proofErr w:type="spellStart"/>
      <w:r w:rsidR="00AD166D" w:rsidRPr="008E71EF">
        <w:rPr>
          <w:sz w:val="20"/>
          <w:szCs w:val="20"/>
        </w:rPr>
        <w:t>ntoo</w:t>
      </w:r>
      <w:proofErr w:type="spellEnd"/>
      <w:r w:rsidR="00AD166D" w:rsidRPr="008E71EF">
        <w:rPr>
          <w:sz w:val="20"/>
          <w:szCs w:val="20"/>
        </w:rPr>
        <w:t xml:space="preserve"> </w:t>
      </w:r>
      <w:proofErr w:type="spellStart"/>
      <w:r w:rsidR="00AD166D" w:rsidRPr="008E71EF">
        <w:rPr>
          <w:sz w:val="20"/>
          <w:szCs w:val="20"/>
        </w:rPr>
        <w:t>hauv</w:t>
      </w:r>
      <w:proofErr w:type="spellEnd"/>
      <w:r w:rsidR="00AD166D" w:rsidRPr="008E71EF">
        <w:rPr>
          <w:sz w:val="20"/>
          <w:szCs w:val="20"/>
        </w:rPr>
        <w:t xml:space="preserve"> av </w:t>
      </w:r>
      <w:proofErr w:type="spellStart"/>
      <w:r w:rsidR="00AD166D" w:rsidRPr="008E71EF">
        <w:rPr>
          <w:sz w:val="20"/>
          <w:szCs w:val="20"/>
        </w:rPr>
        <w:t>yog</w:t>
      </w:r>
      <w:proofErr w:type="spellEnd"/>
      <w:r w:rsidR="00AD166D" w:rsidRPr="008E71EF">
        <w:rPr>
          <w:sz w:val="20"/>
          <w:szCs w:val="20"/>
        </w:rPr>
        <w:t xml:space="preserve"> </w:t>
      </w:r>
      <w:proofErr w:type="spellStart"/>
      <w:r w:rsidR="00AD166D" w:rsidRPr="008E71EF">
        <w:rPr>
          <w:sz w:val="20"/>
          <w:szCs w:val="20"/>
        </w:rPr>
        <w:t>qhov</w:t>
      </w:r>
      <w:proofErr w:type="spellEnd"/>
      <w:r w:rsidR="00AD166D" w:rsidRPr="008E71EF">
        <w:rPr>
          <w:sz w:val="20"/>
          <w:szCs w:val="20"/>
        </w:rPr>
        <w:t xml:space="preserve"> chaw </w:t>
      </w:r>
      <w:proofErr w:type="spellStart"/>
      <w:r w:rsidR="00AD166D" w:rsidRPr="008E71EF">
        <w:rPr>
          <w:sz w:val="20"/>
          <w:szCs w:val="20"/>
        </w:rPr>
        <w:t>nyob</w:t>
      </w:r>
      <w:proofErr w:type="spellEnd"/>
      <w:r w:rsidR="00AD166D" w:rsidRPr="008E71EF">
        <w:rPr>
          <w:sz w:val="20"/>
          <w:szCs w:val="20"/>
        </w:rPr>
        <w:t xml:space="preserve"> </w:t>
      </w:r>
      <w:proofErr w:type="spellStart"/>
      <w:r w:rsidR="00AD166D" w:rsidRPr="008E71EF">
        <w:rPr>
          <w:sz w:val="20"/>
          <w:szCs w:val="20"/>
        </w:rPr>
        <w:t>rau</w:t>
      </w:r>
      <w:proofErr w:type="spellEnd"/>
      <w:r w:rsidR="00AD166D" w:rsidRPr="008E71EF">
        <w:rPr>
          <w:sz w:val="20"/>
          <w:szCs w:val="20"/>
        </w:rPr>
        <w:t xml:space="preserve"> SWD.</w:t>
      </w:r>
    </w:p>
    <w:p w14:paraId="4A836A7C" w14:textId="77777777" w:rsidR="00A3234B" w:rsidRPr="008E71EF" w:rsidRDefault="00A3234B" w:rsidP="008E71EF">
      <w:pPr>
        <w:jc w:val="both"/>
        <w:rPr>
          <w:sz w:val="20"/>
          <w:szCs w:val="20"/>
        </w:rPr>
      </w:pPr>
    </w:p>
    <w:p w14:paraId="2E99020C" w14:textId="01B6E8AD" w:rsidR="00A3234B" w:rsidRPr="008E71EF" w:rsidRDefault="00BE1A01" w:rsidP="008E71EF">
      <w:pPr>
        <w:jc w:val="both"/>
        <w:rPr>
          <w:sz w:val="20"/>
          <w:szCs w:val="20"/>
        </w:rPr>
      </w:pPr>
      <w:proofErr w:type="spellStart"/>
      <w:ins w:id="531" w:author="Fong RERHANG" w:date="2021-12-08T20:34:00Z">
        <w:r w:rsidRPr="008E71EF">
          <w:rPr>
            <w:sz w:val="20"/>
            <w:szCs w:val="20"/>
          </w:rPr>
          <w:t>Cov</w:t>
        </w:r>
        <w:proofErr w:type="spellEnd"/>
        <w:r w:rsidRPr="008E71EF">
          <w:rPr>
            <w:sz w:val="20"/>
            <w:szCs w:val="20"/>
          </w:rPr>
          <w:t xml:space="preserve"> </w:t>
        </w:r>
        <w:proofErr w:type="spellStart"/>
        <w:r w:rsidRPr="008E71EF">
          <w:rPr>
            <w:sz w:val="20"/>
            <w:szCs w:val="20"/>
          </w:rPr>
          <w:t>Lus</w:t>
        </w:r>
        <w:proofErr w:type="spellEnd"/>
        <w:r w:rsidRPr="008E71EF">
          <w:rPr>
            <w:sz w:val="20"/>
            <w:szCs w:val="20"/>
          </w:rPr>
          <w:t xml:space="preserve"> </w:t>
        </w:r>
        <w:proofErr w:type="spellStart"/>
        <w:r w:rsidRPr="008E71EF">
          <w:rPr>
            <w:sz w:val="20"/>
            <w:szCs w:val="20"/>
          </w:rPr>
          <w:t>Qhia</w:t>
        </w:r>
        <w:proofErr w:type="spellEnd"/>
        <w:r>
          <w:rPr>
            <w:sz w:val="20"/>
            <w:szCs w:val="20"/>
          </w:rPr>
          <w:t xml:space="preserve"> </w:t>
        </w:r>
        <w:proofErr w:type="spellStart"/>
        <w:r>
          <w:rPr>
            <w:sz w:val="20"/>
            <w:szCs w:val="20"/>
          </w:rPr>
          <w:t>Tswj</w:t>
        </w:r>
        <w:proofErr w:type="spellEnd"/>
        <w:r w:rsidRPr="008E71EF">
          <w:rPr>
            <w:sz w:val="20"/>
            <w:szCs w:val="20"/>
          </w:rPr>
          <w:t xml:space="preserve"> </w:t>
        </w:r>
      </w:ins>
      <w:r w:rsidR="00E40404" w:rsidRPr="008E71EF">
        <w:rPr>
          <w:sz w:val="20"/>
          <w:szCs w:val="20"/>
        </w:rPr>
        <w:t xml:space="preserve">Tus </w:t>
      </w:r>
      <w:proofErr w:type="spellStart"/>
      <w:ins w:id="532" w:author="Fong RERHANG" w:date="2021-12-08T20:34:00Z">
        <w:r>
          <w:rPr>
            <w:sz w:val="20"/>
            <w:szCs w:val="20"/>
          </w:rPr>
          <w:t>Yoov</w:t>
        </w:r>
        <w:proofErr w:type="spellEnd"/>
        <w:r>
          <w:rPr>
            <w:sz w:val="20"/>
            <w:szCs w:val="20"/>
          </w:rPr>
          <w:t xml:space="preserve"> </w:t>
        </w:r>
        <w:proofErr w:type="spellStart"/>
        <w:r>
          <w:rPr>
            <w:sz w:val="20"/>
            <w:szCs w:val="20"/>
          </w:rPr>
          <w:t>daj</w:t>
        </w:r>
        <w:proofErr w:type="spellEnd"/>
        <w:r>
          <w:rPr>
            <w:sz w:val="20"/>
            <w:szCs w:val="20"/>
          </w:rPr>
          <w:t xml:space="preserve"> </w:t>
        </w:r>
      </w:ins>
      <w:del w:id="533" w:author="Fong RERHANG" w:date="2021-12-08T20:34:00Z">
        <w:r w:rsidR="00E40404" w:rsidRPr="008E71EF" w:rsidDel="00BE1A01">
          <w:rPr>
            <w:sz w:val="20"/>
            <w:szCs w:val="20"/>
          </w:rPr>
          <w:delText>Kab</w:delText>
        </w:r>
      </w:del>
      <w:r w:rsidR="00E40404" w:rsidRPr="008E71EF">
        <w:rPr>
          <w:sz w:val="20"/>
          <w:szCs w:val="20"/>
        </w:rPr>
        <w:t xml:space="preserve"> </w:t>
      </w:r>
      <w:ins w:id="534" w:author="Fong RERHANG" w:date="2021-12-08T20:34:00Z">
        <w:r>
          <w:rPr>
            <w:sz w:val="20"/>
            <w:szCs w:val="20"/>
          </w:rPr>
          <w:t>(</w:t>
        </w:r>
      </w:ins>
      <w:r w:rsidR="00AD166D" w:rsidRPr="008E71EF">
        <w:rPr>
          <w:sz w:val="20"/>
          <w:szCs w:val="20"/>
        </w:rPr>
        <w:t>Spotted Wing Drosophila</w:t>
      </w:r>
      <w:ins w:id="535" w:author="Fong RERHANG" w:date="2021-12-08T20:34:00Z">
        <w:r>
          <w:rPr>
            <w:sz w:val="20"/>
            <w:szCs w:val="20"/>
          </w:rPr>
          <w:t>)</w:t>
        </w:r>
      </w:ins>
      <w:r w:rsidR="00AD166D" w:rsidRPr="008E71EF">
        <w:rPr>
          <w:sz w:val="20"/>
          <w:szCs w:val="20"/>
        </w:rPr>
        <w:t xml:space="preserve"> - USDA </w:t>
      </w:r>
      <w:del w:id="536" w:author="Fong RERHANG" w:date="2021-12-08T20:34:00Z">
        <w:r w:rsidR="00AD166D" w:rsidRPr="008E71EF" w:rsidDel="00BE1A01">
          <w:rPr>
            <w:sz w:val="20"/>
            <w:szCs w:val="20"/>
          </w:rPr>
          <w:delText xml:space="preserve">Cov Lus Qhia </w:delText>
        </w:r>
      </w:del>
    </w:p>
    <w:p w14:paraId="3EF04885" w14:textId="232705A4" w:rsidR="00A3234B" w:rsidRPr="008E71EF" w:rsidRDefault="00AD166D" w:rsidP="008E71EF">
      <w:pPr>
        <w:jc w:val="both"/>
        <w:rPr>
          <w:sz w:val="20"/>
          <w:szCs w:val="20"/>
        </w:rPr>
      </w:pPr>
      <w:r w:rsidRPr="008E71EF">
        <w:rPr>
          <w:sz w:val="20"/>
          <w:szCs w:val="20"/>
        </w:rPr>
        <w:t xml:space="preserve">Kev </w:t>
      </w:r>
      <w:proofErr w:type="spellStart"/>
      <w:r w:rsidRPr="008E71EF">
        <w:rPr>
          <w:sz w:val="20"/>
          <w:szCs w:val="20"/>
        </w:rPr>
        <w:t>tswj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hwm</w:t>
      </w:r>
      <w:proofErr w:type="spellEnd"/>
      <w:r w:rsidRPr="008E71EF">
        <w:rPr>
          <w:sz w:val="20"/>
          <w:szCs w:val="20"/>
        </w:rPr>
        <w:t xml:space="preserve"> SWD </w:t>
      </w:r>
      <w:proofErr w:type="spellStart"/>
      <w:r w:rsidRPr="008E71EF">
        <w:rPr>
          <w:sz w:val="20"/>
          <w:szCs w:val="20"/>
        </w:rPr>
        <w:t>yuav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tsum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muaj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kev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tswj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xyuas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nruj</w:t>
      </w:r>
      <w:proofErr w:type="spellEnd"/>
      <w:r w:rsidRPr="008E71EF">
        <w:rPr>
          <w:sz w:val="20"/>
          <w:szCs w:val="20"/>
        </w:rPr>
        <w:t xml:space="preserve">, </w:t>
      </w:r>
      <w:proofErr w:type="spellStart"/>
      <w:r w:rsidRPr="008E71EF">
        <w:rPr>
          <w:sz w:val="20"/>
          <w:szCs w:val="20"/>
        </w:rPr>
        <w:t>tsis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tu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ncua</w:t>
      </w:r>
      <w:proofErr w:type="spellEnd"/>
      <w:r w:rsidRPr="008E71EF">
        <w:rPr>
          <w:sz w:val="20"/>
          <w:szCs w:val="20"/>
        </w:rPr>
        <w:t xml:space="preserve">, </w:t>
      </w:r>
      <w:proofErr w:type="spellStart"/>
      <w:r w:rsidRPr="008E71EF">
        <w:rPr>
          <w:sz w:val="20"/>
          <w:szCs w:val="20"/>
        </w:rPr>
        <w:t>thiab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muaj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ntau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hom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phiaj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xwm</w:t>
      </w:r>
      <w:proofErr w:type="spellEnd"/>
      <w:r w:rsidRPr="008E71EF">
        <w:rPr>
          <w:sz w:val="20"/>
          <w:szCs w:val="20"/>
        </w:rPr>
        <w:t xml:space="preserve">. Siv </w:t>
      </w:r>
      <w:proofErr w:type="spellStart"/>
      <w:r w:rsidRPr="008E71EF">
        <w:rPr>
          <w:sz w:val="20"/>
          <w:szCs w:val="20"/>
        </w:rPr>
        <w:t>cov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txheej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txheem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tswj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ntau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npaum</w:t>
      </w:r>
      <w:proofErr w:type="spellEnd"/>
      <w:r w:rsidRPr="008E71EF">
        <w:rPr>
          <w:sz w:val="20"/>
          <w:szCs w:val="20"/>
        </w:rPr>
        <w:t xml:space="preserve"> li </w:t>
      </w:r>
      <w:proofErr w:type="spellStart"/>
      <w:r w:rsidRPr="008E71EF">
        <w:rPr>
          <w:sz w:val="20"/>
          <w:szCs w:val="20"/>
        </w:rPr>
        <w:t>sai</w:t>
      </w:r>
      <w:proofErr w:type="spellEnd"/>
      <w:r w:rsidRPr="008E71EF">
        <w:rPr>
          <w:sz w:val="20"/>
          <w:szCs w:val="20"/>
        </w:rPr>
        <w:t xml:space="preserve"> tau </w:t>
      </w:r>
      <w:proofErr w:type="spellStart"/>
      <w:r w:rsidRPr="008E71EF">
        <w:rPr>
          <w:sz w:val="20"/>
          <w:szCs w:val="20"/>
        </w:rPr>
        <w:t>ntawm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koj</w:t>
      </w:r>
      <w:proofErr w:type="spellEnd"/>
      <w:r w:rsidRPr="008E71EF">
        <w:rPr>
          <w:sz w:val="20"/>
          <w:szCs w:val="20"/>
        </w:rPr>
        <w:t xml:space="preserve"> </w:t>
      </w:r>
      <w:del w:id="537" w:author="Fong RERHANG" w:date="2021-12-08T20:35:00Z">
        <w:r w:rsidRPr="008E71EF" w:rsidDel="00BE1A01">
          <w:rPr>
            <w:sz w:val="20"/>
            <w:szCs w:val="20"/>
          </w:rPr>
          <w:delText xml:space="preserve">lub </w:delText>
        </w:r>
      </w:del>
      <w:proofErr w:type="spellStart"/>
      <w:ins w:id="538" w:author="Fong RERHANG" w:date="2021-12-08T20:35:00Z">
        <w:r w:rsidR="00BE1A01">
          <w:rPr>
            <w:sz w:val="20"/>
            <w:szCs w:val="20"/>
          </w:rPr>
          <w:t>daim</w:t>
        </w:r>
        <w:proofErr w:type="spellEnd"/>
        <w:r w:rsidR="00BE1A01" w:rsidRPr="008E71EF">
          <w:rPr>
            <w:sz w:val="20"/>
            <w:szCs w:val="20"/>
          </w:rPr>
          <w:t xml:space="preserve"> </w:t>
        </w:r>
      </w:ins>
      <w:proofErr w:type="spellStart"/>
      <w:r w:rsidRPr="008E71EF">
        <w:rPr>
          <w:sz w:val="20"/>
          <w:szCs w:val="20"/>
        </w:rPr>
        <w:t>teb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yuav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pab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txo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qis</w:t>
      </w:r>
      <w:proofErr w:type="spellEnd"/>
      <w:ins w:id="539" w:author="Fong RERHANG" w:date="2021-12-08T20:35:00Z">
        <w:r w:rsidR="00BE1A01">
          <w:rPr>
            <w:sz w:val="20"/>
            <w:szCs w:val="20"/>
          </w:rPr>
          <w:t xml:space="preserve"> </w:t>
        </w:r>
        <w:proofErr w:type="spellStart"/>
        <w:r w:rsidR="00BE1A01">
          <w:rPr>
            <w:sz w:val="20"/>
            <w:szCs w:val="20"/>
          </w:rPr>
          <w:t>tus</w:t>
        </w:r>
      </w:ins>
      <w:proofErr w:type="spellEnd"/>
      <w:r w:rsidRPr="008E71EF">
        <w:rPr>
          <w:sz w:val="20"/>
          <w:szCs w:val="20"/>
        </w:rPr>
        <w:t xml:space="preserve"> </w:t>
      </w:r>
      <w:proofErr w:type="spellStart"/>
      <w:ins w:id="540" w:author="Fong RERHANG" w:date="2021-12-08T20:35:00Z">
        <w:r w:rsidR="00BE1A01" w:rsidRPr="008E71EF">
          <w:rPr>
            <w:sz w:val="20"/>
            <w:szCs w:val="20"/>
          </w:rPr>
          <w:t>kab</w:t>
        </w:r>
        <w:proofErr w:type="spellEnd"/>
        <w:r w:rsidR="00BE1A01" w:rsidRPr="008E71EF">
          <w:rPr>
            <w:sz w:val="20"/>
            <w:szCs w:val="20"/>
          </w:rPr>
          <w:t xml:space="preserve"> </w:t>
        </w:r>
      </w:ins>
      <w:r w:rsidRPr="008E71EF">
        <w:rPr>
          <w:sz w:val="20"/>
          <w:szCs w:val="20"/>
        </w:rPr>
        <w:t>SWD</w:t>
      </w:r>
      <w:del w:id="541" w:author="Fong RERHANG" w:date="2021-12-08T20:35:00Z">
        <w:r w:rsidRPr="008E71EF" w:rsidDel="00BE1A01">
          <w:rPr>
            <w:sz w:val="20"/>
            <w:szCs w:val="20"/>
          </w:rPr>
          <w:delText xml:space="preserve"> kab mob</w:delText>
        </w:r>
      </w:del>
      <w:r w:rsidRPr="008E71EF">
        <w:rPr>
          <w:sz w:val="20"/>
          <w:szCs w:val="20"/>
        </w:rPr>
        <w:t xml:space="preserve">. Rau </w:t>
      </w:r>
      <w:proofErr w:type="spellStart"/>
      <w:r w:rsidRPr="008E71EF">
        <w:rPr>
          <w:sz w:val="20"/>
          <w:szCs w:val="20"/>
        </w:rPr>
        <w:t>kev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tswj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kom</w:t>
      </w:r>
      <w:proofErr w:type="spellEnd"/>
      <w:r w:rsidRPr="008E71EF">
        <w:rPr>
          <w:sz w:val="20"/>
          <w:szCs w:val="20"/>
        </w:rPr>
        <w:t xml:space="preserve"> zoo, </w:t>
      </w:r>
      <w:proofErr w:type="spellStart"/>
      <w:r w:rsidRPr="008E71EF">
        <w:rPr>
          <w:sz w:val="20"/>
          <w:szCs w:val="20"/>
        </w:rPr>
        <w:t>ua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raws</w:t>
      </w:r>
      <w:proofErr w:type="spellEnd"/>
      <w:r w:rsidRPr="008E71EF">
        <w:rPr>
          <w:sz w:val="20"/>
          <w:szCs w:val="20"/>
        </w:rPr>
        <w:t xml:space="preserve"> li </w:t>
      </w:r>
      <w:proofErr w:type="spellStart"/>
      <w:r w:rsidRPr="008E71EF">
        <w:rPr>
          <w:sz w:val="20"/>
          <w:szCs w:val="20"/>
        </w:rPr>
        <w:t>cov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ntsiab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lus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tseem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ceeb</w:t>
      </w:r>
      <w:proofErr w:type="spellEnd"/>
      <w:r w:rsidRPr="008E71EF">
        <w:rPr>
          <w:sz w:val="20"/>
          <w:szCs w:val="20"/>
        </w:rPr>
        <w:t xml:space="preserve"> no:</w:t>
      </w:r>
    </w:p>
    <w:p w14:paraId="231AFF11" w14:textId="0D89D4C6" w:rsidR="00A3234B" w:rsidRPr="008E71EF" w:rsidRDefault="00AD166D" w:rsidP="008E71EF">
      <w:pPr>
        <w:jc w:val="both"/>
        <w:rPr>
          <w:sz w:val="20"/>
          <w:szCs w:val="20"/>
        </w:rPr>
      </w:pPr>
      <w:r w:rsidRPr="008E71EF">
        <w:rPr>
          <w:sz w:val="20"/>
          <w:szCs w:val="20"/>
        </w:rPr>
        <w:t xml:space="preserve">1. </w:t>
      </w:r>
      <w:proofErr w:type="spellStart"/>
      <w:r w:rsidRPr="008E71EF">
        <w:rPr>
          <w:sz w:val="20"/>
          <w:szCs w:val="20"/>
        </w:rPr>
        <w:t>Ua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ntej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pib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lub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caij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loj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hlob</w:t>
      </w:r>
      <w:proofErr w:type="spellEnd"/>
      <w:r w:rsidRPr="008E71EF">
        <w:rPr>
          <w:sz w:val="20"/>
          <w:szCs w:val="20"/>
        </w:rPr>
        <w:t xml:space="preserve">, </w:t>
      </w:r>
      <w:proofErr w:type="spellStart"/>
      <w:r w:rsidRPr="008E71EF">
        <w:rPr>
          <w:sz w:val="20"/>
          <w:szCs w:val="20"/>
        </w:rPr>
        <w:t>siv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tswv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yim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tswj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kev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coj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noj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coj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ua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xws</w:t>
      </w:r>
      <w:proofErr w:type="spellEnd"/>
      <w:r w:rsidRPr="008E71EF">
        <w:rPr>
          <w:sz w:val="20"/>
          <w:szCs w:val="20"/>
        </w:rPr>
        <w:t xml:space="preserve"> li </w:t>
      </w:r>
      <w:del w:id="542" w:author="Fong RERHANG" w:date="2021-12-08T20:38:00Z">
        <w:r w:rsidRPr="008E71EF" w:rsidDel="00653C72">
          <w:rPr>
            <w:sz w:val="20"/>
            <w:szCs w:val="20"/>
          </w:rPr>
          <w:delText xml:space="preserve">pruning </w:delText>
        </w:r>
      </w:del>
      <w:proofErr w:type="spellStart"/>
      <w:ins w:id="543" w:author="Fong RERHANG" w:date="2021-12-08T20:38:00Z">
        <w:r w:rsidR="00653C72">
          <w:rPr>
            <w:sz w:val="20"/>
            <w:szCs w:val="20"/>
          </w:rPr>
          <w:t>kev</w:t>
        </w:r>
        <w:proofErr w:type="spellEnd"/>
        <w:r w:rsidR="00653C72">
          <w:rPr>
            <w:sz w:val="20"/>
            <w:szCs w:val="20"/>
          </w:rPr>
          <w:t xml:space="preserve"> </w:t>
        </w:r>
        <w:proofErr w:type="spellStart"/>
        <w:r w:rsidR="00653C72">
          <w:rPr>
            <w:sz w:val="20"/>
            <w:szCs w:val="20"/>
          </w:rPr>
          <w:t>saib</w:t>
        </w:r>
        <w:proofErr w:type="spellEnd"/>
        <w:r w:rsidR="00653C72">
          <w:rPr>
            <w:sz w:val="20"/>
            <w:szCs w:val="20"/>
          </w:rPr>
          <w:t xml:space="preserve"> </w:t>
        </w:r>
        <w:proofErr w:type="spellStart"/>
        <w:r w:rsidR="00653C72">
          <w:rPr>
            <w:sz w:val="20"/>
            <w:szCs w:val="20"/>
          </w:rPr>
          <w:t>xyuas</w:t>
        </w:r>
        <w:proofErr w:type="spellEnd"/>
        <w:r w:rsidR="00653C72">
          <w:rPr>
            <w:sz w:val="20"/>
            <w:szCs w:val="20"/>
          </w:rPr>
          <w:t xml:space="preserve"> </w:t>
        </w:r>
        <w:proofErr w:type="spellStart"/>
        <w:r w:rsidR="00653C72">
          <w:rPr>
            <w:sz w:val="20"/>
            <w:szCs w:val="20"/>
          </w:rPr>
          <w:t>cov</w:t>
        </w:r>
        <w:proofErr w:type="spellEnd"/>
        <w:r w:rsidR="00653C72">
          <w:rPr>
            <w:sz w:val="20"/>
            <w:szCs w:val="20"/>
          </w:rPr>
          <w:t xml:space="preserve"> </w:t>
        </w:r>
        <w:proofErr w:type="spellStart"/>
        <w:r w:rsidR="00653C72">
          <w:rPr>
            <w:sz w:val="20"/>
            <w:szCs w:val="20"/>
          </w:rPr>
          <w:t>ceg</w:t>
        </w:r>
        <w:proofErr w:type="spellEnd"/>
        <w:r w:rsidR="00653C72" w:rsidRPr="008E71EF">
          <w:rPr>
            <w:sz w:val="20"/>
            <w:szCs w:val="20"/>
          </w:rPr>
          <w:t xml:space="preserve"> </w:t>
        </w:r>
      </w:ins>
      <w:proofErr w:type="spellStart"/>
      <w:r w:rsidRPr="008E71EF">
        <w:rPr>
          <w:sz w:val="20"/>
          <w:szCs w:val="20"/>
        </w:rPr>
        <w:t>thiab</w:t>
      </w:r>
      <w:proofErr w:type="spellEnd"/>
      <w:r w:rsidRPr="008E71EF">
        <w:rPr>
          <w:sz w:val="20"/>
          <w:szCs w:val="20"/>
        </w:rPr>
        <w:t xml:space="preserve"> </w:t>
      </w:r>
      <w:del w:id="544" w:author="Fong RERHANG" w:date="2021-12-08T20:40:00Z">
        <w:r w:rsidRPr="008E71EF" w:rsidDel="00653C72">
          <w:rPr>
            <w:sz w:val="20"/>
            <w:szCs w:val="20"/>
          </w:rPr>
          <w:delText>weed barrier mulches</w:delText>
        </w:r>
      </w:del>
      <w:proofErr w:type="spellStart"/>
      <w:ins w:id="545" w:author="Fong RERHANG" w:date="2021-12-08T20:40:00Z">
        <w:r w:rsidR="00653C72">
          <w:rPr>
            <w:sz w:val="20"/>
            <w:szCs w:val="20"/>
          </w:rPr>
          <w:t>np</w:t>
        </w:r>
      </w:ins>
      <w:ins w:id="546" w:author="Fong RERHANG" w:date="2021-12-08T20:41:00Z">
        <w:r w:rsidR="00653C72">
          <w:rPr>
            <w:sz w:val="20"/>
            <w:szCs w:val="20"/>
          </w:rPr>
          <w:t>og</w:t>
        </w:r>
        <w:proofErr w:type="spellEnd"/>
        <w:r w:rsidR="00653C72">
          <w:rPr>
            <w:sz w:val="20"/>
            <w:szCs w:val="20"/>
          </w:rPr>
          <w:t xml:space="preserve"> </w:t>
        </w:r>
        <w:proofErr w:type="spellStart"/>
        <w:r w:rsidR="00653C72">
          <w:rPr>
            <w:sz w:val="20"/>
            <w:szCs w:val="20"/>
          </w:rPr>
          <w:t>nplooj</w:t>
        </w:r>
        <w:proofErr w:type="spellEnd"/>
        <w:r w:rsidR="00653C72">
          <w:rPr>
            <w:sz w:val="20"/>
            <w:szCs w:val="20"/>
          </w:rPr>
          <w:t xml:space="preserve"> </w:t>
        </w:r>
        <w:proofErr w:type="spellStart"/>
        <w:r w:rsidR="00653C72">
          <w:rPr>
            <w:sz w:val="20"/>
            <w:szCs w:val="20"/>
          </w:rPr>
          <w:t>qhuav</w:t>
        </w:r>
      </w:ins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raws</w:t>
      </w:r>
      <w:proofErr w:type="spellEnd"/>
      <w:r w:rsidRPr="008E71EF">
        <w:rPr>
          <w:sz w:val="20"/>
          <w:szCs w:val="20"/>
        </w:rPr>
        <w:t xml:space="preserve"> li </w:t>
      </w:r>
      <w:proofErr w:type="spellStart"/>
      <w:r w:rsidRPr="008E71EF">
        <w:rPr>
          <w:sz w:val="20"/>
          <w:szCs w:val="20"/>
        </w:rPr>
        <w:t>kev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tiv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thaiv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yog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tias</w:t>
      </w:r>
      <w:proofErr w:type="spellEnd"/>
      <w:r w:rsidRPr="008E71EF">
        <w:rPr>
          <w:sz w:val="20"/>
          <w:szCs w:val="20"/>
        </w:rPr>
        <w:t xml:space="preserve"> </w:t>
      </w:r>
      <w:del w:id="547" w:author="Fong RERHANG" w:date="2021-12-08T20:42:00Z">
        <w:r w:rsidRPr="008E71EF" w:rsidDel="00653C72">
          <w:rPr>
            <w:sz w:val="20"/>
            <w:szCs w:val="20"/>
          </w:rPr>
          <w:delText>ua tau</w:delText>
        </w:r>
      </w:del>
      <w:proofErr w:type="spellStart"/>
      <w:ins w:id="548" w:author="Fong RERHANG" w:date="2021-12-08T20:42:00Z">
        <w:r w:rsidR="00653C72">
          <w:rPr>
            <w:sz w:val="20"/>
            <w:szCs w:val="20"/>
          </w:rPr>
          <w:t>muaj</w:t>
        </w:r>
      </w:ins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ntawm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koj</w:t>
      </w:r>
      <w:proofErr w:type="spellEnd"/>
      <w:r w:rsidRPr="008E71EF">
        <w:rPr>
          <w:sz w:val="20"/>
          <w:szCs w:val="20"/>
        </w:rPr>
        <w:t xml:space="preserve"> </w:t>
      </w:r>
      <w:del w:id="549" w:author="Fong RERHANG" w:date="2021-12-08T20:41:00Z">
        <w:r w:rsidRPr="008E71EF" w:rsidDel="00653C72">
          <w:rPr>
            <w:sz w:val="20"/>
            <w:szCs w:val="20"/>
          </w:rPr>
          <w:delText xml:space="preserve">lub </w:delText>
        </w:r>
      </w:del>
      <w:proofErr w:type="spellStart"/>
      <w:ins w:id="550" w:author="Fong RERHANG" w:date="2021-12-08T20:41:00Z">
        <w:r w:rsidR="00653C72">
          <w:rPr>
            <w:sz w:val="20"/>
            <w:szCs w:val="20"/>
          </w:rPr>
          <w:t>daim</w:t>
        </w:r>
        <w:proofErr w:type="spellEnd"/>
        <w:r w:rsidR="00653C72">
          <w:rPr>
            <w:sz w:val="20"/>
            <w:szCs w:val="20"/>
          </w:rPr>
          <w:t xml:space="preserve"> </w:t>
        </w:r>
      </w:ins>
      <w:proofErr w:type="spellStart"/>
      <w:r w:rsidRPr="008E71EF">
        <w:rPr>
          <w:sz w:val="20"/>
          <w:szCs w:val="20"/>
        </w:rPr>
        <w:t>teb</w:t>
      </w:r>
      <w:proofErr w:type="spellEnd"/>
      <w:r w:rsidRPr="008E71EF">
        <w:rPr>
          <w:sz w:val="20"/>
          <w:szCs w:val="20"/>
        </w:rPr>
        <w:t xml:space="preserve">. </w:t>
      </w:r>
    </w:p>
    <w:p w14:paraId="5DB80677" w14:textId="77777777" w:rsidR="00A3234B" w:rsidRPr="008E71EF" w:rsidRDefault="00AD166D" w:rsidP="008E71EF">
      <w:pPr>
        <w:jc w:val="both"/>
        <w:rPr>
          <w:sz w:val="20"/>
          <w:szCs w:val="20"/>
        </w:rPr>
      </w:pPr>
      <w:r w:rsidRPr="008E71EF">
        <w:rPr>
          <w:sz w:val="20"/>
          <w:szCs w:val="20"/>
        </w:rPr>
        <w:t xml:space="preserve">2. </w:t>
      </w:r>
      <w:proofErr w:type="spellStart"/>
      <w:r w:rsidRPr="008E71EF">
        <w:rPr>
          <w:sz w:val="20"/>
          <w:szCs w:val="20"/>
        </w:rPr>
        <w:t>Saib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xyuas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thaj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teb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nrog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ntxiab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thiab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xyuas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ntxiab</w:t>
      </w:r>
      <w:proofErr w:type="spellEnd"/>
      <w:r w:rsidRPr="008E71EF">
        <w:rPr>
          <w:sz w:val="20"/>
          <w:szCs w:val="20"/>
        </w:rPr>
        <w:t xml:space="preserve"> yam </w:t>
      </w:r>
      <w:proofErr w:type="spellStart"/>
      <w:r w:rsidRPr="008E71EF">
        <w:rPr>
          <w:sz w:val="20"/>
          <w:szCs w:val="20"/>
        </w:rPr>
        <w:t>tsawg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kawg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ib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lub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lim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tiam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pib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txij</w:t>
      </w:r>
      <w:proofErr w:type="spellEnd"/>
      <w:r w:rsidRPr="008E71EF">
        <w:rPr>
          <w:sz w:val="20"/>
          <w:szCs w:val="20"/>
        </w:rPr>
        <w:t xml:space="preserve"> li </w:t>
      </w:r>
      <w:proofErr w:type="spellStart"/>
      <w:r w:rsidRPr="008E71EF">
        <w:rPr>
          <w:sz w:val="20"/>
          <w:szCs w:val="20"/>
        </w:rPr>
        <w:t>cov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txiv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hmab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txiv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ntoo-teeb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mus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txog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thaum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kawg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ntawm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kev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sau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qoob</w:t>
      </w:r>
      <w:proofErr w:type="spellEnd"/>
      <w:r w:rsidRPr="008E71EF">
        <w:rPr>
          <w:sz w:val="20"/>
          <w:szCs w:val="20"/>
        </w:rPr>
        <w:t xml:space="preserve"> loo. </w:t>
      </w:r>
    </w:p>
    <w:p w14:paraId="77DCF485" w14:textId="77777777" w:rsidR="00A3234B" w:rsidRPr="008E71EF" w:rsidRDefault="00AD166D" w:rsidP="008E71EF">
      <w:pPr>
        <w:jc w:val="both"/>
        <w:rPr>
          <w:sz w:val="20"/>
          <w:szCs w:val="20"/>
        </w:rPr>
      </w:pPr>
      <w:r w:rsidRPr="008E71EF">
        <w:rPr>
          <w:sz w:val="20"/>
          <w:szCs w:val="20"/>
        </w:rPr>
        <w:t xml:space="preserve">3. </w:t>
      </w:r>
      <w:proofErr w:type="spellStart"/>
      <w:r w:rsidRPr="008E71EF">
        <w:rPr>
          <w:sz w:val="20"/>
          <w:szCs w:val="20"/>
        </w:rPr>
        <w:t>Nco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ntsoov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xyuas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yoov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daig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thiab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txheeb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xyuas</w:t>
      </w:r>
      <w:proofErr w:type="spellEnd"/>
      <w:r w:rsidRPr="008E71EF">
        <w:rPr>
          <w:sz w:val="20"/>
          <w:szCs w:val="20"/>
        </w:rPr>
        <w:t xml:space="preserve"> SWD </w:t>
      </w:r>
      <w:proofErr w:type="spellStart"/>
      <w:r w:rsidRPr="008E71EF">
        <w:rPr>
          <w:sz w:val="20"/>
          <w:szCs w:val="20"/>
        </w:rPr>
        <w:t>kom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raug</w:t>
      </w:r>
      <w:proofErr w:type="spellEnd"/>
      <w:r w:rsidRPr="008E71EF">
        <w:rPr>
          <w:sz w:val="20"/>
          <w:szCs w:val="20"/>
        </w:rPr>
        <w:t xml:space="preserve"> los </w:t>
      </w:r>
      <w:proofErr w:type="spellStart"/>
      <w:r w:rsidRPr="008E71EF">
        <w:rPr>
          <w:sz w:val="20"/>
          <w:szCs w:val="20"/>
        </w:rPr>
        <w:t>txiav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txim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seb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lawv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nyob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thiab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tus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lej</w:t>
      </w:r>
      <w:proofErr w:type="spellEnd"/>
      <w:r w:rsidRPr="008E71EF">
        <w:rPr>
          <w:sz w:val="20"/>
          <w:szCs w:val="20"/>
        </w:rPr>
        <w:t xml:space="preserve">. </w:t>
      </w:r>
    </w:p>
    <w:p w14:paraId="729D84BB" w14:textId="08ED90B9" w:rsidR="00A3234B" w:rsidRPr="008E71EF" w:rsidRDefault="00AD166D" w:rsidP="008E71EF">
      <w:pPr>
        <w:jc w:val="both"/>
        <w:rPr>
          <w:sz w:val="20"/>
          <w:szCs w:val="20"/>
        </w:rPr>
      </w:pPr>
      <w:r w:rsidRPr="008E71EF">
        <w:rPr>
          <w:sz w:val="20"/>
          <w:szCs w:val="20"/>
        </w:rPr>
        <w:t xml:space="preserve">4. </w:t>
      </w:r>
      <w:proofErr w:type="spellStart"/>
      <w:r w:rsidRPr="008E71EF">
        <w:rPr>
          <w:sz w:val="20"/>
          <w:szCs w:val="20"/>
        </w:rPr>
        <w:t>Thaum</w:t>
      </w:r>
      <w:proofErr w:type="spellEnd"/>
      <w:r w:rsidRPr="008E71EF">
        <w:rPr>
          <w:sz w:val="20"/>
          <w:szCs w:val="20"/>
        </w:rPr>
        <w:t xml:space="preserve"> SWD </w:t>
      </w:r>
      <w:proofErr w:type="spellStart"/>
      <w:r w:rsidRPr="008E71EF">
        <w:rPr>
          <w:sz w:val="20"/>
          <w:szCs w:val="20"/>
        </w:rPr>
        <w:t>raug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kuaj</w:t>
      </w:r>
      <w:proofErr w:type="spellEnd"/>
      <w:r w:rsidRPr="008E71EF">
        <w:rPr>
          <w:sz w:val="20"/>
          <w:szCs w:val="20"/>
        </w:rPr>
        <w:t xml:space="preserve"> pom </w:t>
      </w:r>
      <w:proofErr w:type="spellStart"/>
      <w:r w:rsidRPr="008E71EF">
        <w:rPr>
          <w:sz w:val="20"/>
          <w:szCs w:val="20"/>
        </w:rPr>
        <w:t>nyob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rau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hauv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ntxiab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thaum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txiv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hmab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txiv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ntoo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siav</w:t>
      </w:r>
      <w:proofErr w:type="spellEnd"/>
      <w:r w:rsidRPr="008E71EF">
        <w:rPr>
          <w:sz w:val="20"/>
          <w:szCs w:val="20"/>
        </w:rPr>
        <w:t xml:space="preserve"> los </w:t>
      </w:r>
      <w:proofErr w:type="spellStart"/>
      <w:r w:rsidRPr="008E71EF">
        <w:rPr>
          <w:sz w:val="20"/>
          <w:szCs w:val="20"/>
        </w:rPr>
        <w:t>yog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siav</w:t>
      </w:r>
      <w:proofErr w:type="spellEnd"/>
      <w:r w:rsidRPr="008E71EF">
        <w:rPr>
          <w:sz w:val="20"/>
          <w:szCs w:val="20"/>
        </w:rPr>
        <w:t xml:space="preserve">, </w:t>
      </w:r>
      <w:proofErr w:type="spellStart"/>
      <w:r w:rsidRPr="008E71EF">
        <w:rPr>
          <w:sz w:val="20"/>
          <w:szCs w:val="20"/>
        </w:rPr>
        <w:t>siv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tswv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yim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kev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tswj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hwm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suav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nrog</w:t>
      </w:r>
      <w:proofErr w:type="spellEnd"/>
      <w:r w:rsidRPr="008E71EF">
        <w:rPr>
          <w:sz w:val="20"/>
          <w:szCs w:val="20"/>
        </w:rPr>
        <w:t xml:space="preserve"> 1) </w:t>
      </w:r>
      <w:proofErr w:type="spellStart"/>
      <w:r w:rsidRPr="008E71EF">
        <w:rPr>
          <w:sz w:val="20"/>
          <w:szCs w:val="20"/>
        </w:rPr>
        <w:t>siv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cov</w:t>
      </w:r>
      <w:proofErr w:type="spellEnd"/>
      <w:r w:rsidRPr="008E71EF">
        <w:rPr>
          <w:sz w:val="20"/>
          <w:szCs w:val="20"/>
        </w:rPr>
        <w:t xml:space="preserve"> </w:t>
      </w:r>
      <w:del w:id="551" w:author="Fong RERHANG" w:date="2021-12-08T20:45:00Z">
        <w:r w:rsidRPr="008E71EF" w:rsidDel="00653C72">
          <w:rPr>
            <w:sz w:val="20"/>
            <w:szCs w:val="20"/>
          </w:rPr>
          <w:delText>kev cais tawm</w:delText>
        </w:r>
      </w:del>
      <w:proofErr w:type="spellStart"/>
      <w:ins w:id="552" w:author="Fong RERHANG" w:date="2021-12-08T20:45:00Z">
        <w:r w:rsidR="00653C72">
          <w:rPr>
            <w:sz w:val="20"/>
            <w:szCs w:val="20"/>
          </w:rPr>
          <w:t>ntaub</w:t>
        </w:r>
        <w:proofErr w:type="spellEnd"/>
        <w:r w:rsidR="00653C72">
          <w:rPr>
            <w:sz w:val="20"/>
            <w:szCs w:val="20"/>
          </w:rPr>
          <w:t xml:space="preserve"> </w:t>
        </w:r>
        <w:proofErr w:type="spellStart"/>
        <w:r w:rsidR="00653C72">
          <w:rPr>
            <w:sz w:val="20"/>
            <w:szCs w:val="20"/>
          </w:rPr>
          <w:t>qhov</w:t>
        </w:r>
        <w:proofErr w:type="spellEnd"/>
        <w:r w:rsidR="00653C72">
          <w:rPr>
            <w:sz w:val="20"/>
            <w:szCs w:val="20"/>
          </w:rPr>
          <w:t xml:space="preserve"> </w:t>
        </w:r>
        <w:proofErr w:type="spellStart"/>
        <w:r w:rsidR="00653C72">
          <w:rPr>
            <w:sz w:val="20"/>
            <w:szCs w:val="20"/>
          </w:rPr>
          <w:t>muag</w:t>
        </w:r>
      </w:ins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yog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tias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ua</w:t>
      </w:r>
      <w:proofErr w:type="spellEnd"/>
      <w:r w:rsidRPr="008E71EF">
        <w:rPr>
          <w:sz w:val="20"/>
          <w:szCs w:val="20"/>
        </w:rPr>
        <w:t xml:space="preserve"> tau, 2) </w:t>
      </w:r>
      <w:proofErr w:type="spellStart"/>
      <w:r w:rsidRPr="008E71EF">
        <w:rPr>
          <w:sz w:val="20"/>
          <w:szCs w:val="20"/>
        </w:rPr>
        <w:t>txo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ins w:id="553" w:author="Fong RERHANG" w:date="2021-12-08T20:47:00Z">
        <w:r w:rsidR="007128BE">
          <w:rPr>
            <w:sz w:val="20"/>
            <w:szCs w:val="20"/>
          </w:rPr>
          <w:t>sij</w:t>
        </w:r>
        <w:proofErr w:type="spellEnd"/>
        <w:r w:rsidR="007128BE">
          <w:rPr>
            <w:sz w:val="20"/>
            <w:szCs w:val="20"/>
          </w:rPr>
          <w:t xml:space="preserve"> </w:t>
        </w:r>
        <w:proofErr w:type="spellStart"/>
        <w:r w:rsidR="007128BE">
          <w:rPr>
            <w:sz w:val="20"/>
            <w:szCs w:val="20"/>
          </w:rPr>
          <w:t>hawm</w:t>
        </w:r>
        <w:proofErr w:type="spellEnd"/>
        <w:r w:rsidR="007128BE">
          <w:rPr>
            <w:sz w:val="20"/>
            <w:szCs w:val="20"/>
          </w:rPr>
          <w:t xml:space="preserve"> </w:t>
        </w:r>
        <w:proofErr w:type="spellStart"/>
        <w:r w:rsidR="007128BE">
          <w:rPr>
            <w:sz w:val="20"/>
            <w:szCs w:val="20"/>
          </w:rPr>
          <w:t>sau</w:t>
        </w:r>
        <w:proofErr w:type="spellEnd"/>
        <w:r w:rsidR="007128BE">
          <w:rPr>
            <w:sz w:val="20"/>
            <w:szCs w:val="20"/>
          </w:rPr>
          <w:t xml:space="preserve"> </w:t>
        </w:r>
      </w:ins>
      <w:proofErr w:type="spellStart"/>
      <w:r w:rsidRPr="008E71EF">
        <w:rPr>
          <w:sz w:val="20"/>
          <w:szCs w:val="20"/>
        </w:rPr>
        <w:t>koj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qoob</w:t>
      </w:r>
      <w:proofErr w:type="spellEnd"/>
      <w:r w:rsidRPr="008E71EF">
        <w:rPr>
          <w:sz w:val="20"/>
          <w:szCs w:val="20"/>
        </w:rPr>
        <w:t xml:space="preserve"> loo, 3) </w:t>
      </w:r>
      <w:proofErr w:type="spellStart"/>
      <w:r w:rsidRPr="008E71EF">
        <w:rPr>
          <w:sz w:val="20"/>
          <w:szCs w:val="20"/>
        </w:rPr>
        <w:t>ua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kom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koj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qoob</w:t>
      </w:r>
      <w:proofErr w:type="spellEnd"/>
      <w:r w:rsidRPr="008E71EF">
        <w:rPr>
          <w:sz w:val="20"/>
          <w:szCs w:val="20"/>
        </w:rPr>
        <w:t xml:space="preserve"> loo </w:t>
      </w:r>
      <w:proofErr w:type="spellStart"/>
      <w:r w:rsidRPr="008E71EF">
        <w:rPr>
          <w:sz w:val="20"/>
          <w:szCs w:val="20"/>
        </w:rPr>
        <w:t>huv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si</w:t>
      </w:r>
      <w:proofErr w:type="spellEnd"/>
      <w:r w:rsidRPr="008E71EF">
        <w:rPr>
          <w:sz w:val="20"/>
          <w:szCs w:val="20"/>
        </w:rPr>
        <w:t xml:space="preserve"> los </w:t>
      </w:r>
      <w:proofErr w:type="spellStart"/>
      <w:r w:rsidRPr="008E71EF">
        <w:rPr>
          <w:sz w:val="20"/>
          <w:szCs w:val="20"/>
        </w:rPr>
        <w:t>ntawm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kev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tshem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tawm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thiab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rhuav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tshem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txiv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hmab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txiv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ntoo</w:t>
      </w:r>
      <w:proofErr w:type="spellEnd"/>
      <w:r w:rsidRPr="008E71EF">
        <w:rPr>
          <w:sz w:val="20"/>
          <w:szCs w:val="20"/>
        </w:rPr>
        <w:t xml:space="preserve"> seem, </w:t>
      </w:r>
      <w:proofErr w:type="spellStart"/>
      <w:r w:rsidRPr="008E71EF">
        <w:rPr>
          <w:sz w:val="20"/>
          <w:szCs w:val="20"/>
        </w:rPr>
        <w:t>thiab</w:t>
      </w:r>
      <w:proofErr w:type="spellEnd"/>
      <w:r w:rsidRPr="008E71EF">
        <w:rPr>
          <w:sz w:val="20"/>
          <w:szCs w:val="20"/>
        </w:rPr>
        <w:t xml:space="preserve"> 4) </w:t>
      </w:r>
      <w:proofErr w:type="spellStart"/>
      <w:r w:rsidRPr="008E71EF">
        <w:rPr>
          <w:sz w:val="20"/>
          <w:szCs w:val="20"/>
        </w:rPr>
        <w:t>siv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tshuaj</w:t>
      </w:r>
      <w:proofErr w:type="spellEnd"/>
      <w:r w:rsidRPr="008E71EF">
        <w:rPr>
          <w:sz w:val="20"/>
          <w:szCs w:val="20"/>
        </w:rPr>
        <w:t xml:space="preserve"> NOP-</w:t>
      </w:r>
      <w:proofErr w:type="spellStart"/>
      <w:r w:rsidRPr="008E71EF">
        <w:rPr>
          <w:sz w:val="20"/>
          <w:szCs w:val="20"/>
        </w:rPr>
        <w:t>raws</w:t>
      </w:r>
      <w:proofErr w:type="spellEnd"/>
      <w:r w:rsidRPr="008E71EF">
        <w:rPr>
          <w:sz w:val="20"/>
          <w:szCs w:val="20"/>
        </w:rPr>
        <w:t xml:space="preserve"> li </w:t>
      </w:r>
      <w:proofErr w:type="spellStart"/>
      <w:r w:rsidRPr="008E71EF">
        <w:rPr>
          <w:sz w:val="20"/>
          <w:szCs w:val="20"/>
        </w:rPr>
        <w:t>tshuaj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tua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kab</w:t>
      </w:r>
      <w:proofErr w:type="spellEnd"/>
      <w:r w:rsidRPr="008E71EF">
        <w:rPr>
          <w:sz w:val="20"/>
          <w:szCs w:val="20"/>
        </w:rPr>
        <w:t xml:space="preserve"> los </w:t>
      </w:r>
      <w:proofErr w:type="spellStart"/>
      <w:r w:rsidRPr="008E71EF">
        <w:rPr>
          <w:sz w:val="20"/>
          <w:szCs w:val="20"/>
        </w:rPr>
        <w:t>tiv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thaiv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txiv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hmab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txiv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ntoo</w:t>
      </w:r>
      <w:proofErr w:type="spellEnd"/>
      <w:r w:rsidRPr="008E71EF">
        <w:rPr>
          <w:sz w:val="20"/>
          <w:szCs w:val="20"/>
        </w:rPr>
        <w:t xml:space="preserve">, </w:t>
      </w:r>
      <w:proofErr w:type="spellStart"/>
      <w:r w:rsidRPr="008E71EF">
        <w:rPr>
          <w:sz w:val="20"/>
          <w:szCs w:val="20"/>
        </w:rPr>
        <w:t>raws</w:t>
      </w:r>
      <w:proofErr w:type="spellEnd"/>
      <w:r w:rsidRPr="008E71EF">
        <w:rPr>
          <w:sz w:val="20"/>
          <w:szCs w:val="20"/>
        </w:rPr>
        <w:t xml:space="preserve"> li </w:t>
      </w:r>
      <w:proofErr w:type="spellStart"/>
      <w:r w:rsidRPr="008E71EF">
        <w:rPr>
          <w:sz w:val="20"/>
          <w:szCs w:val="20"/>
        </w:rPr>
        <w:t>qhov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tsim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nyog</w:t>
      </w:r>
      <w:proofErr w:type="spellEnd"/>
      <w:r w:rsidRPr="008E71EF">
        <w:rPr>
          <w:sz w:val="20"/>
          <w:szCs w:val="20"/>
        </w:rPr>
        <w:t xml:space="preserve">. </w:t>
      </w:r>
    </w:p>
    <w:p w14:paraId="1FF9E1DD" w14:textId="18CBEDAC" w:rsidR="00A3234B" w:rsidRPr="008E71EF" w:rsidRDefault="00AD166D" w:rsidP="008E71EF">
      <w:pPr>
        <w:jc w:val="both"/>
        <w:rPr>
          <w:sz w:val="20"/>
          <w:szCs w:val="20"/>
        </w:rPr>
      </w:pPr>
      <w:r w:rsidRPr="008E71EF">
        <w:rPr>
          <w:sz w:val="20"/>
          <w:szCs w:val="20"/>
        </w:rPr>
        <w:t xml:space="preserve">5. </w:t>
      </w:r>
      <w:proofErr w:type="spellStart"/>
      <w:r w:rsidRPr="008E71EF">
        <w:rPr>
          <w:sz w:val="20"/>
          <w:szCs w:val="20"/>
        </w:rPr>
        <w:t>Thaum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xaiv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tshuaj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tua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rau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ins w:id="554" w:author="Fong RERHANG" w:date="2021-12-08T20:50:00Z">
        <w:r w:rsidR="007128BE" w:rsidRPr="008E71EF">
          <w:rPr>
            <w:sz w:val="20"/>
            <w:szCs w:val="20"/>
          </w:rPr>
          <w:t>tswj</w:t>
        </w:r>
        <w:proofErr w:type="spellEnd"/>
        <w:r w:rsidR="007128BE" w:rsidRPr="008E71EF">
          <w:rPr>
            <w:sz w:val="20"/>
            <w:szCs w:val="20"/>
          </w:rPr>
          <w:t xml:space="preserve"> </w:t>
        </w:r>
      </w:ins>
      <w:r w:rsidRPr="008E71EF">
        <w:rPr>
          <w:sz w:val="20"/>
          <w:szCs w:val="20"/>
        </w:rPr>
        <w:t>SWD</w:t>
      </w:r>
      <w:del w:id="555" w:author="Fong RERHANG" w:date="2021-12-08T20:50:00Z">
        <w:r w:rsidRPr="008E71EF" w:rsidDel="007128BE">
          <w:rPr>
            <w:sz w:val="20"/>
            <w:szCs w:val="20"/>
          </w:rPr>
          <w:delText xml:space="preserve"> tswj</w:delText>
        </w:r>
      </w:del>
      <w:r w:rsidRPr="008E71EF">
        <w:rPr>
          <w:sz w:val="20"/>
          <w:szCs w:val="20"/>
        </w:rPr>
        <w:t xml:space="preserve">, </w:t>
      </w:r>
      <w:proofErr w:type="spellStart"/>
      <w:r w:rsidRPr="008E71EF">
        <w:rPr>
          <w:sz w:val="20"/>
          <w:szCs w:val="20"/>
        </w:rPr>
        <w:t>coj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mus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rau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hauv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tus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ins w:id="556" w:author="Fong RERHANG" w:date="2021-12-08T20:51:00Z">
        <w:r w:rsidR="007128BE">
          <w:rPr>
            <w:sz w:val="20"/>
            <w:szCs w:val="20"/>
          </w:rPr>
          <w:t>npa</w:t>
        </w:r>
        <w:proofErr w:type="spellEnd"/>
        <w:r w:rsidR="007128BE">
          <w:rPr>
            <w:sz w:val="20"/>
            <w:szCs w:val="20"/>
          </w:rPr>
          <w:t xml:space="preserve"> </w:t>
        </w:r>
        <w:proofErr w:type="spellStart"/>
        <w:r w:rsidR="007128BE">
          <w:rPr>
            <w:sz w:val="20"/>
            <w:szCs w:val="20"/>
          </w:rPr>
          <w:t>xis</w:t>
        </w:r>
        <w:proofErr w:type="spellEnd"/>
        <w:r w:rsidR="007128BE">
          <w:rPr>
            <w:sz w:val="20"/>
            <w:szCs w:val="20"/>
          </w:rPr>
          <w:t xml:space="preserve"> (</w:t>
        </w:r>
      </w:ins>
      <w:r w:rsidRPr="008E71EF">
        <w:rPr>
          <w:sz w:val="20"/>
          <w:szCs w:val="20"/>
        </w:rPr>
        <w:t>account</w:t>
      </w:r>
      <w:ins w:id="557" w:author="Fong RERHANG" w:date="2021-12-08T20:51:00Z">
        <w:r w:rsidR="007128BE">
          <w:rPr>
            <w:sz w:val="20"/>
            <w:szCs w:val="20"/>
          </w:rPr>
          <w:t>)</w:t>
        </w:r>
      </w:ins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qhov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kev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ua</w:t>
      </w:r>
      <w:proofErr w:type="spellEnd"/>
      <w:r w:rsidRPr="008E71EF">
        <w:rPr>
          <w:sz w:val="20"/>
          <w:szCs w:val="20"/>
        </w:rPr>
        <w:t xml:space="preserve"> tau zoo, chav</w:t>
      </w:r>
      <w:del w:id="558" w:author="Fong RERHANG" w:date="2021-12-08T20:52:00Z">
        <w:r w:rsidRPr="008E71EF" w:rsidDel="007128BE">
          <w:rPr>
            <w:sz w:val="20"/>
            <w:szCs w:val="20"/>
          </w:rPr>
          <w:delText xml:space="preserve"> kawm</w:delText>
        </w:r>
      </w:del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tshuaj</w:t>
      </w:r>
      <w:proofErr w:type="spellEnd"/>
      <w:r w:rsidRPr="008E71EF">
        <w:rPr>
          <w:sz w:val="20"/>
          <w:szCs w:val="20"/>
        </w:rPr>
        <w:t>,</w:t>
      </w:r>
      <w:ins w:id="559" w:author="Fong RERHANG" w:date="2021-12-08T20:52:00Z">
        <w:r w:rsidR="007128BE">
          <w:rPr>
            <w:sz w:val="20"/>
            <w:szCs w:val="20"/>
          </w:rPr>
          <w:t xml:space="preserve"> </w:t>
        </w:r>
        <w:proofErr w:type="spellStart"/>
        <w:r w:rsidR="007128BE">
          <w:rPr>
            <w:sz w:val="20"/>
            <w:szCs w:val="20"/>
          </w:rPr>
          <w:t>ua</w:t>
        </w:r>
        <w:proofErr w:type="spellEnd"/>
        <w:r w:rsidR="007128BE">
          <w:rPr>
            <w:sz w:val="20"/>
            <w:szCs w:val="20"/>
          </w:rPr>
          <w:t xml:space="preserve"> </w:t>
        </w:r>
        <w:proofErr w:type="spellStart"/>
        <w:r w:rsidR="007128BE">
          <w:rPr>
            <w:sz w:val="20"/>
            <w:szCs w:val="20"/>
          </w:rPr>
          <w:t>ntej</w:t>
        </w:r>
        <w:proofErr w:type="spellEnd"/>
        <w:r w:rsidR="007128BE">
          <w:rPr>
            <w:sz w:val="20"/>
            <w:szCs w:val="20"/>
          </w:rPr>
          <w:t xml:space="preserve"> </w:t>
        </w:r>
        <w:proofErr w:type="spellStart"/>
        <w:r w:rsidR="007128BE">
          <w:rPr>
            <w:sz w:val="20"/>
            <w:szCs w:val="20"/>
          </w:rPr>
          <w:t>sau</w:t>
        </w:r>
      </w:ins>
      <w:proofErr w:type="spellEnd"/>
      <w:del w:id="560" w:author="Fong RERHANG" w:date="2021-12-08T20:52:00Z">
        <w:r w:rsidRPr="008E71EF" w:rsidDel="007128BE">
          <w:rPr>
            <w:sz w:val="20"/>
            <w:szCs w:val="20"/>
          </w:rPr>
          <w:delText xml:space="preserve"> hnub</w:delText>
        </w:r>
      </w:del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sau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qoob</w:t>
      </w:r>
      <w:proofErr w:type="spellEnd"/>
      <w:r w:rsidRPr="008E71EF">
        <w:rPr>
          <w:sz w:val="20"/>
          <w:szCs w:val="20"/>
        </w:rPr>
        <w:t xml:space="preserve">, </w:t>
      </w:r>
      <w:del w:id="561" w:author="Fong RERHANG" w:date="2021-12-08T20:53:00Z">
        <w:r w:rsidRPr="008E71EF" w:rsidDel="007128BE">
          <w:rPr>
            <w:sz w:val="20"/>
            <w:szCs w:val="20"/>
          </w:rPr>
          <w:delText xml:space="preserve">lub sijhawm ua ntej, </w:delText>
        </w:r>
      </w:del>
      <w:proofErr w:type="spellStart"/>
      <w:r w:rsidRPr="008E71EF">
        <w:rPr>
          <w:sz w:val="20"/>
          <w:szCs w:val="20"/>
        </w:rPr>
        <w:t>kev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txwv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rov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nkag</w:t>
      </w:r>
      <w:proofErr w:type="spellEnd"/>
      <w:r w:rsidRPr="008E71EF">
        <w:rPr>
          <w:sz w:val="20"/>
          <w:szCs w:val="20"/>
        </w:rPr>
        <w:t xml:space="preserve">, </w:t>
      </w:r>
      <w:proofErr w:type="spellStart"/>
      <w:r w:rsidRPr="008E71EF">
        <w:rPr>
          <w:sz w:val="20"/>
          <w:szCs w:val="20"/>
        </w:rPr>
        <w:t>thiab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koj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lub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hom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phiaj</w:t>
      </w:r>
      <w:proofErr w:type="spellEnd"/>
      <w:ins w:id="562" w:author="Fong RERHANG" w:date="2021-12-08T20:54:00Z">
        <w:r w:rsidR="007128BE">
          <w:rPr>
            <w:sz w:val="20"/>
            <w:szCs w:val="20"/>
          </w:rPr>
          <w:t xml:space="preserve"> </w:t>
        </w:r>
        <w:proofErr w:type="spellStart"/>
        <w:r w:rsidR="007128BE">
          <w:rPr>
            <w:sz w:val="20"/>
            <w:szCs w:val="20"/>
          </w:rPr>
          <w:t>khws</w:t>
        </w:r>
      </w:ins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kev</w:t>
      </w:r>
      <w:proofErr w:type="spellEnd"/>
      <w:r w:rsidRPr="008E71EF">
        <w:rPr>
          <w:sz w:val="20"/>
          <w:szCs w:val="20"/>
        </w:rPr>
        <w:t xml:space="preserve"> lag </w:t>
      </w:r>
      <w:proofErr w:type="spellStart"/>
      <w:r w:rsidRPr="008E71EF">
        <w:rPr>
          <w:sz w:val="20"/>
          <w:szCs w:val="20"/>
        </w:rPr>
        <w:t>luam</w:t>
      </w:r>
      <w:proofErr w:type="spellEnd"/>
      <w:r w:rsidRPr="008E71EF">
        <w:rPr>
          <w:sz w:val="20"/>
          <w:szCs w:val="20"/>
        </w:rPr>
        <w:t xml:space="preserve">. </w:t>
      </w:r>
    </w:p>
    <w:p w14:paraId="505A8C5D" w14:textId="626993EF" w:rsidR="00A3234B" w:rsidRPr="008E71EF" w:rsidRDefault="00AD166D" w:rsidP="008E71EF">
      <w:pPr>
        <w:jc w:val="both"/>
        <w:rPr>
          <w:sz w:val="20"/>
          <w:szCs w:val="20"/>
        </w:rPr>
      </w:pPr>
      <w:r w:rsidRPr="008E71EF">
        <w:rPr>
          <w:sz w:val="20"/>
          <w:szCs w:val="20"/>
        </w:rPr>
        <w:t xml:space="preserve">6. </w:t>
      </w:r>
      <w:proofErr w:type="spellStart"/>
      <w:r w:rsidRPr="008E71EF">
        <w:rPr>
          <w:sz w:val="20"/>
          <w:szCs w:val="20"/>
        </w:rPr>
        <w:t>Yog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tias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koj</w:t>
      </w:r>
      <w:proofErr w:type="spellEnd"/>
      <w:r w:rsidRPr="008E71EF">
        <w:rPr>
          <w:sz w:val="20"/>
          <w:szCs w:val="20"/>
        </w:rPr>
        <w:t xml:space="preserve"> tab tom </w:t>
      </w:r>
      <w:proofErr w:type="spellStart"/>
      <w:r w:rsidRPr="008E71EF">
        <w:rPr>
          <w:sz w:val="20"/>
          <w:szCs w:val="20"/>
        </w:rPr>
        <w:t>xa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tawm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txiv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hmab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txiv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ntoo</w:t>
      </w:r>
      <w:proofErr w:type="spellEnd"/>
      <w:r w:rsidRPr="008E71EF">
        <w:rPr>
          <w:sz w:val="20"/>
          <w:szCs w:val="20"/>
        </w:rPr>
        <w:t xml:space="preserve">, </w:t>
      </w:r>
      <w:proofErr w:type="spellStart"/>
      <w:r w:rsidRPr="008E71EF">
        <w:rPr>
          <w:sz w:val="20"/>
          <w:szCs w:val="20"/>
        </w:rPr>
        <w:t>ua</w:t>
      </w:r>
      <w:proofErr w:type="spellEnd"/>
      <w:r w:rsidRPr="008E71EF">
        <w:rPr>
          <w:sz w:val="20"/>
          <w:szCs w:val="20"/>
        </w:rPr>
        <w:t xml:space="preserve"> tib zoo </w:t>
      </w:r>
      <w:proofErr w:type="spellStart"/>
      <w:r w:rsidRPr="008E71EF">
        <w:rPr>
          <w:sz w:val="20"/>
          <w:szCs w:val="20"/>
        </w:rPr>
        <w:t>xyuas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qhov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kev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txwv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ntau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tshaj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qhov</w:t>
      </w:r>
      <w:proofErr w:type="spellEnd"/>
      <w:r w:rsidRPr="008E71EF">
        <w:rPr>
          <w:sz w:val="20"/>
          <w:szCs w:val="20"/>
        </w:rPr>
        <w:t xml:space="preserve"> seem (MRL) </w:t>
      </w:r>
      <w:proofErr w:type="spellStart"/>
      <w:r w:rsidRPr="008E71EF">
        <w:rPr>
          <w:sz w:val="20"/>
          <w:szCs w:val="20"/>
        </w:rPr>
        <w:t>rau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lub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teb</w:t>
      </w:r>
      <w:proofErr w:type="spellEnd"/>
      <w:ins w:id="563" w:author="Fong RERHANG" w:date="2021-12-08T20:55:00Z">
        <w:r w:rsidR="007128BE">
          <w:rPr>
            <w:sz w:val="20"/>
            <w:szCs w:val="20"/>
          </w:rPr>
          <w:t xml:space="preserve"> </w:t>
        </w:r>
      </w:ins>
      <w:r w:rsidRPr="008E71EF">
        <w:rPr>
          <w:sz w:val="20"/>
          <w:szCs w:val="20"/>
        </w:rPr>
        <w:t xml:space="preserve">chaws. </w:t>
      </w:r>
    </w:p>
    <w:p w14:paraId="3CC7A4A7" w14:textId="04AD6C83" w:rsidR="00A3234B" w:rsidRPr="008E71EF" w:rsidRDefault="00AD166D" w:rsidP="008E71EF">
      <w:pPr>
        <w:jc w:val="both"/>
        <w:rPr>
          <w:sz w:val="20"/>
          <w:szCs w:val="20"/>
        </w:rPr>
      </w:pPr>
      <w:r w:rsidRPr="008E71EF">
        <w:rPr>
          <w:sz w:val="20"/>
          <w:szCs w:val="20"/>
        </w:rPr>
        <w:t xml:space="preserve">7. </w:t>
      </w:r>
      <w:proofErr w:type="spellStart"/>
      <w:r w:rsidRPr="008E71EF">
        <w:rPr>
          <w:sz w:val="20"/>
          <w:szCs w:val="20"/>
        </w:rPr>
        <w:t>Ua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ntawv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thov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tshuaj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tua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thaum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sawv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ntxov</w:t>
      </w:r>
      <w:proofErr w:type="spellEnd"/>
      <w:r w:rsidRPr="008E71EF">
        <w:rPr>
          <w:sz w:val="20"/>
          <w:szCs w:val="20"/>
        </w:rPr>
        <w:t xml:space="preserve"> los</w:t>
      </w:r>
      <w:r w:rsidR="002315CD" w:rsidRPr="008E71EF">
        <w:rPr>
          <w:sz w:val="20"/>
          <w:szCs w:val="20"/>
        </w:rPr>
        <w:t xml:space="preserve"> </w:t>
      </w:r>
      <w:r w:rsidRPr="008E71EF">
        <w:rPr>
          <w:sz w:val="20"/>
          <w:szCs w:val="20"/>
        </w:rPr>
        <w:t xml:space="preserve">sis </w:t>
      </w:r>
      <w:proofErr w:type="spellStart"/>
      <w:r w:rsidRPr="008E71EF">
        <w:rPr>
          <w:sz w:val="20"/>
          <w:szCs w:val="20"/>
        </w:rPr>
        <w:t>yav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tsaus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ntuj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kom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lub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sij</w:t>
      </w:r>
      <w:proofErr w:type="spellEnd"/>
      <w:r w:rsidR="002315CD"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hawm</w:t>
      </w:r>
      <w:proofErr w:type="spellEnd"/>
      <w:r w:rsidRPr="008E71EF">
        <w:rPr>
          <w:sz w:val="20"/>
          <w:szCs w:val="20"/>
        </w:rPr>
        <w:t xml:space="preserve"> </w:t>
      </w:r>
      <w:del w:id="564" w:author="Fong RERHANG" w:date="2021-12-08T20:56:00Z">
        <w:r w:rsidRPr="008E71EF" w:rsidDel="007128BE">
          <w:rPr>
            <w:sz w:val="20"/>
            <w:szCs w:val="20"/>
          </w:rPr>
          <w:delText>siab tshaj</w:delText>
        </w:r>
      </w:del>
      <w:proofErr w:type="spellStart"/>
      <w:ins w:id="565" w:author="Fong RERHANG" w:date="2021-12-08T20:56:00Z">
        <w:r w:rsidR="007128BE">
          <w:rPr>
            <w:sz w:val="20"/>
            <w:szCs w:val="20"/>
          </w:rPr>
          <w:t>ntawm</w:t>
        </w:r>
      </w:ins>
      <w:proofErr w:type="spellEnd"/>
      <w:r w:rsidRPr="008E71EF">
        <w:rPr>
          <w:sz w:val="20"/>
          <w:szCs w:val="20"/>
        </w:rPr>
        <w:t xml:space="preserve"> SWD. </w:t>
      </w:r>
    </w:p>
    <w:p w14:paraId="52045E7A" w14:textId="2CE3FFF1" w:rsidR="00A3234B" w:rsidRPr="008E71EF" w:rsidRDefault="00AD166D" w:rsidP="008E71EF">
      <w:pPr>
        <w:jc w:val="both"/>
        <w:rPr>
          <w:sz w:val="20"/>
          <w:szCs w:val="20"/>
        </w:rPr>
      </w:pPr>
      <w:r w:rsidRPr="008E71EF">
        <w:rPr>
          <w:sz w:val="20"/>
          <w:szCs w:val="20"/>
        </w:rPr>
        <w:lastRenderedPageBreak/>
        <w:t xml:space="preserve">8. </w:t>
      </w:r>
      <w:del w:id="566" w:author="Fong RERHANG" w:date="2021-12-08T20:57:00Z">
        <w:r w:rsidRPr="008E71EF" w:rsidDel="00C13D1E">
          <w:rPr>
            <w:sz w:val="20"/>
            <w:szCs w:val="20"/>
          </w:rPr>
          <w:delText xml:space="preserve">Calibrate </w:delText>
        </w:r>
      </w:del>
      <w:proofErr w:type="spellStart"/>
      <w:ins w:id="567" w:author="Fong RERHANG" w:date="2021-12-08T20:57:00Z">
        <w:r w:rsidR="00C13D1E">
          <w:rPr>
            <w:sz w:val="20"/>
            <w:szCs w:val="20"/>
          </w:rPr>
          <w:t>Xam</w:t>
        </w:r>
        <w:proofErr w:type="spellEnd"/>
        <w:r w:rsidR="00C13D1E" w:rsidRPr="008E71EF">
          <w:rPr>
            <w:sz w:val="20"/>
            <w:szCs w:val="20"/>
          </w:rPr>
          <w:t xml:space="preserve"> </w:t>
        </w:r>
      </w:ins>
      <w:proofErr w:type="spellStart"/>
      <w:r w:rsidRPr="008E71EF">
        <w:rPr>
          <w:sz w:val="20"/>
          <w:szCs w:val="20"/>
        </w:rPr>
        <w:t>koj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lub</w:t>
      </w:r>
      <w:proofErr w:type="spellEnd"/>
      <w:r w:rsidRPr="008E71EF">
        <w:rPr>
          <w:sz w:val="20"/>
          <w:szCs w:val="20"/>
        </w:rPr>
        <w:t xml:space="preserve"> </w:t>
      </w:r>
      <w:del w:id="568" w:author="Fong RERHANG" w:date="2021-12-08T20:57:00Z">
        <w:r w:rsidRPr="008E71EF" w:rsidDel="00C13D1E">
          <w:rPr>
            <w:sz w:val="20"/>
            <w:szCs w:val="20"/>
          </w:rPr>
          <w:delText xml:space="preserve">sprayer </w:delText>
        </w:r>
      </w:del>
      <w:proofErr w:type="spellStart"/>
      <w:ins w:id="569" w:author="Fong RERHANG" w:date="2021-12-08T20:57:00Z">
        <w:r w:rsidR="00C13D1E">
          <w:rPr>
            <w:sz w:val="20"/>
            <w:szCs w:val="20"/>
          </w:rPr>
          <w:t>cav</w:t>
        </w:r>
        <w:proofErr w:type="spellEnd"/>
        <w:r w:rsidR="00C13D1E">
          <w:rPr>
            <w:sz w:val="20"/>
            <w:szCs w:val="20"/>
          </w:rPr>
          <w:t xml:space="preserve"> </w:t>
        </w:r>
        <w:proofErr w:type="spellStart"/>
        <w:r w:rsidR="00C13D1E">
          <w:rPr>
            <w:sz w:val="20"/>
            <w:szCs w:val="20"/>
          </w:rPr>
          <w:t>tshuag</w:t>
        </w:r>
        <w:proofErr w:type="spellEnd"/>
        <w:r w:rsidR="00C13D1E">
          <w:rPr>
            <w:sz w:val="20"/>
            <w:szCs w:val="20"/>
          </w:rPr>
          <w:t xml:space="preserve"> </w:t>
        </w:r>
        <w:proofErr w:type="spellStart"/>
        <w:r w:rsidR="00C13D1E">
          <w:rPr>
            <w:sz w:val="20"/>
            <w:szCs w:val="20"/>
          </w:rPr>
          <w:t>tshua</w:t>
        </w:r>
      </w:ins>
      <w:ins w:id="570" w:author="Fong RERHANG" w:date="2021-12-08T20:58:00Z">
        <w:r w:rsidR="00C13D1E">
          <w:rPr>
            <w:sz w:val="20"/>
            <w:szCs w:val="20"/>
          </w:rPr>
          <w:t>j</w:t>
        </w:r>
      </w:ins>
      <w:proofErr w:type="spellEnd"/>
      <w:ins w:id="571" w:author="Fong RERHANG" w:date="2021-12-08T20:57:00Z">
        <w:r w:rsidR="00C13D1E" w:rsidRPr="008E71EF">
          <w:rPr>
            <w:sz w:val="20"/>
            <w:szCs w:val="20"/>
          </w:rPr>
          <w:t xml:space="preserve"> </w:t>
        </w:r>
      </w:ins>
      <w:proofErr w:type="spellStart"/>
      <w:r w:rsidRPr="008E71EF">
        <w:rPr>
          <w:sz w:val="20"/>
          <w:szCs w:val="20"/>
        </w:rPr>
        <w:t>ua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ntej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ua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ntawv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thov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tshuaj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tua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kom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paub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meej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tias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kev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pov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hwm</w:t>
      </w:r>
      <w:proofErr w:type="spellEnd"/>
      <w:r w:rsidRPr="008E71EF">
        <w:rPr>
          <w:sz w:val="20"/>
          <w:szCs w:val="20"/>
        </w:rPr>
        <w:t xml:space="preserve"> zoo. </w:t>
      </w:r>
    </w:p>
    <w:p w14:paraId="1D5E646F" w14:textId="77777777" w:rsidR="002315CD" w:rsidRPr="008E71EF" w:rsidRDefault="00AD166D" w:rsidP="008E71EF">
      <w:pPr>
        <w:jc w:val="both"/>
        <w:rPr>
          <w:sz w:val="20"/>
          <w:szCs w:val="20"/>
        </w:rPr>
      </w:pPr>
      <w:r w:rsidRPr="008E71EF">
        <w:rPr>
          <w:sz w:val="20"/>
          <w:szCs w:val="20"/>
        </w:rPr>
        <w:t xml:space="preserve">9. </w:t>
      </w:r>
      <w:proofErr w:type="spellStart"/>
      <w:r w:rsidRPr="008E71EF">
        <w:rPr>
          <w:sz w:val="20"/>
          <w:szCs w:val="20"/>
        </w:rPr>
        <w:t>Ua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kom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muaj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kev</w:t>
      </w:r>
      <w:proofErr w:type="spellEnd"/>
      <w:r w:rsidRPr="008E71EF">
        <w:rPr>
          <w:sz w:val="20"/>
          <w:szCs w:val="20"/>
        </w:rPr>
        <w:t xml:space="preserve"> sib </w:t>
      </w:r>
      <w:proofErr w:type="spellStart"/>
      <w:r w:rsidRPr="008E71EF">
        <w:rPr>
          <w:sz w:val="20"/>
          <w:szCs w:val="20"/>
        </w:rPr>
        <w:t>koom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ua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ke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ntawm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kev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coj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noj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coj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ua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thiab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kev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tswj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lub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cev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thiab</w:t>
      </w:r>
      <w:proofErr w:type="spellEnd"/>
      <w:r w:rsidRPr="008E71EF">
        <w:rPr>
          <w:sz w:val="20"/>
          <w:szCs w:val="20"/>
        </w:rPr>
        <w:t xml:space="preserve"> tig </w:t>
      </w:r>
      <w:proofErr w:type="spellStart"/>
      <w:r w:rsidRPr="008E71EF">
        <w:rPr>
          <w:sz w:val="20"/>
          <w:szCs w:val="20"/>
        </w:rPr>
        <w:t>lwm</w:t>
      </w:r>
      <w:proofErr w:type="spellEnd"/>
      <w:r w:rsidRPr="008E71EF">
        <w:rPr>
          <w:sz w:val="20"/>
          <w:szCs w:val="20"/>
        </w:rPr>
        <w:t xml:space="preserve"> chav </w:t>
      </w:r>
      <w:proofErr w:type="spellStart"/>
      <w:r w:rsidRPr="008E71EF">
        <w:rPr>
          <w:sz w:val="20"/>
          <w:szCs w:val="20"/>
        </w:rPr>
        <w:t>kawm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ntawm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tshuaj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tua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nrog</w:t>
      </w:r>
      <w:proofErr w:type="spellEnd"/>
      <w:r w:rsidRPr="008E71EF">
        <w:rPr>
          <w:sz w:val="20"/>
          <w:szCs w:val="20"/>
        </w:rPr>
        <w:t xml:space="preserve"> Entrust sprays </w:t>
      </w:r>
      <w:proofErr w:type="spellStart"/>
      <w:r w:rsidRPr="008E71EF">
        <w:rPr>
          <w:sz w:val="20"/>
          <w:szCs w:val="20"/>
        </w:rPr>
        <w:t>kom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ncua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kev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txhim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kho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tshuaj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tua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kab</w:t>
      </w:r>
      <w:proofErr w:type="spellEnd"/>
      <w:r w:rsidRPr="008E71EF">
        <w:rPr>
          <w:sz w:val="20"/>
          <w:szCs w:val="20"/>
        </w:rPr>
        <w:t xml:space="preserve">. </w:t>
      </w:r>
    </w:p>
    <w:p w14:paraId="0CA956EC" w14:textId="052D5EAA" w:rsidR="00A3234B" w:rsidRPr="008E71EF" w:rsidRDefault="00AD166D" w:rsidP="008E71EF">
      <w:pPr>
        <w:jc w:val="both"/>
        <w:rPr>
          <w:sz w:val="20"/>
          <w:szCs w:val="20"/>
        </w:rPr>
      </w:pPr>
      <w:r w:rsidRPr="008E71EF">
        <w:rPr>
          <w:sz w:val="20"/>
          <w:szCs w:val="20"/>
        </w:rPr>
        <w:t xml:space="preserve">10. </w:t>
      </w:r>
      <w:proofErr w:type="spellStart"/>
      <w:r w:rsidRPr="008E71EF">
        <w:rPr>
          <w:sz w:val="20"/>
          <w:szCs w:val="20"/>
        </w:rPr>
        <w:t>Txuas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ntxiv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soj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ntsuam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koj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qhov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kev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tswj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hwm</w:t>
      </w:r>
      <w:proofErr w:type="spellEnd"/>
      <w:r w:rsidRPr="008E71EF">
        <w:rPr>
          <w:sz w:val="20"/>
          <w:szCs w:val="20"/>
        </w:rPr>
        <w:t xml:space="preserve"> </w:t>
      </w:r>
      <w:del w:id="572" w:author="Fong RERHANG" w:date="2021-12-08T21:00:00Z">
        <w:r w:rsidRPr="008E71EF" w:rsidDel="00C13D1E">
          <w:rPr>
            <w:sz w:val="20"/>
            <w:szCs w:val="20"/>
          </w:rPr>
          <w:delText xml:space="preserve">kev tswj hwm </w:delText>
        </w:r>
      </w:del>
      <w:r w:rsidRPr="008E71EF">
        <w:rPr>
          <w:sz w:val="20"/>
          <w:szCs w:val="20"/>
        </w:rPr>
        <w:t xml:space="preserve">los </w:t>
      </w:r>
      <w:proofErr w:type="spellStart"/>
      <w:r w:rsidRPr="008E71EF">
        <w:rPr>
          <w:sz w:val="20"/>
          <w:szCs w:val="20"/>
        </w:rPr>
        <w:t>ntawm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kev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saib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xyuas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ins w:id="573" w:author="Fong RERHANG" w:date="2021-12-08T21:01:00Z">
        <w:r w:rsidR="00C13D1E" w:rsidRPr="008E71EF">
          <w:rPr>
            <w:sz w:val="20"/>
            <w:szCs w:val="20"/>
          </w:rPr>
          <w:t>cov</w:t>
        </w:r>
        <w:proofErr w:type="spellEnd"/>
        <w:r w:rsidR="00C13D1E" w:rsidRPr="008E71EF">
          <w:rPr>
            <w:sz w:val="20"/>
            <w:szCs w:val="20"/>
          </w:rPr>
          <w:t xml:space="preserve"> </w:t>
        </w:r>
      </w:ins>
      <w:r w:rsidRPr="008E71EF">
        <w:rPr>
          <w:sz w:val="20"/>
          <w:szCs w:val="20"/>
        </w:rPr>
        <w:t>SWD</w:t>
      </w:r>
      <w:ins w:id="574" w:author="Fong RERHANG" w:date="2021-12-08T21:01:00Z">
        <w:r w:rsidR="00C13D1E">
          <w:rPr>
            <w:sz w:val="20"/>
            <w:szCs w:val="20"/>
          </w:rPr>
          <w:t xml:space="preserve"> </w:t>
        </w:r>
        <w:proofErr w:type="spellStart"/>
        <w:r w:rsidR="00C13D1E">
          <w:rPr>
            <w:sz w:val="20"/>
            <w:szCs w:val="20"/>
          </w:rPr>
          <w:t>npuam</w:t>
        </w:r>
        <w:proofErr w:type="spellEnd"/>
        <w:r w:rsidR="00C13D1E">
          <w:rPr>
            <w:sz w:val="20"/>
            <w:szCs w:val="20"/>
          </w:rPr>
          <w:t xml:space="preserve"> li ca</w:t>
        </w:r>
      </w:ins>
      <w:r w:rsidRPr="008E71EF">
        <w:rPr>
          <w:sz w:val="20"/>
          <w:szCs w:val="20"/>
        </w:rPr>
        <w:t xml:space="preserve"> </w:t>
      </w:r>
      <w:del w:id="575" w:author="Fong RERHANG" w:date="2021-12-08T21:01:00Z">
        <w:r w:rsidRPr="008E71EF" w:rsidDel="00C13D1E">
          <w:rPr>
            <w:sz w:val="20"/>
            <w:szCs w:val="20"/>
          </w:rPr>
          <w:delText xml:space="preserve">cov pej xeem </w:delText>
        </w:r>
      </w:del>
      <w:proofErr w:type="spellStart"/>
      <w:r w:rsidRPr="008E71EF">
        <w:rPr>
          <w:sz w:val="20"/>
          <w:szCs w:val="20"/>
        </w:rPr>
        <w:t>thiab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ua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piv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txwv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txiv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hmab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txiv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ntoo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siav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thiab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txiv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hmab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txiv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ntoo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tsis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tu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ncua</w:t>
      </w:r>
      <w:proofErr w:type="spellEnd"/>
      <w:r w:rsidRPr="008E71EF">
        <w:rPr>
          <w:sz w:val="20"/>
          <w:szCs w:val="20"/>
        </w:rPr>
        <w:t xml:space="preserve"> los </w:t>
      </w:r>
      <w:proofErr w:type="spellStart"/>
      <w:r w:rsidRPr="008E71EF">
        <w:rPr>
          <w:sz w:val="20"/>
          <w:szCs w:val="20"/>
        </w:rPr>
        <w:t>txiav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txim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seb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koj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kev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tswj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hwm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puas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ua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hauj</w:t>
      </w:r>
      <w:proofErr w:type="spellEnd"/>
      <w:r w:rsidR="002315CD"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lwm</w:t>
      </w:r>
      <w:proofErr w:type="spellEnd"/>
      <w:r w:rsidRPr="008E71EF">
        <w:rPr>
          <w:sz w:val="20"/>
          <w:szCs w:val="20"/>
        </w:rPr>
        <w:t xml:space="preserve">, </w:t>
      </w:r>
      <w:proofErr w:type="spellStart"/>
      <w:r w:rsidRPr="008E71EF">
        <w:rPr>
          <w:sz w:val="20"/>
          <w:szCs w:val="20"/>
        </w:rPr>
        <w:t>thiab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teb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raws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sij</w:t>
      </w:r>
      <w:proofErr w:type="spellEnd"/>
      <w:r w:rsidR="002315CD"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hawm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yog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tias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xav</w:t>
      </w:r>
      <w:proofErr w:type="spellEnd"/>
      <w:r w:rsidRPr="008E71EF">
        <w:rPr>
          <w:sz w:val="20"/>
          <w:szCs w:val="20"/>
        </w:rPr>
        <w:t xml:space="preserve"> tau.</w:t>
      </w:r>
    </w:p>
    <w:p w14:paraId="57786517" w14:textId="739419B6" w:rsidR="00A3234B" w:rsidRDefault="00AD166D" w:rsidP="008E71EF">
      <w:pPr>
        <w:jc w:val="both"/>
        <w:rPr>
          <w:sz w:val="24"/>
          <w:szCs w:val="24"/>
        </w:rPr>
      </w:pPr>
      <w:r w:rsidRPr="008E71EF">
        <w:rPr>
          <w:sz w:val="20"/>
          <w:szCs w:val="20"/>
        </w:rPr>
        <w:t xml:space="preserve">11. </w:t>
      </w:r>
      <w:del w:id="576" w:author="Fong RERHANG" w:date="2021-12-08T21:02:00Z">
        <w:r w:rsidRPr="008E71EF" w:rsidDel="00C13D1E">
          <w:rPr>
            <w:sz w:val="20"/>
            <w:szCs w:val="20"/>
          </w:rPr>
          <w:delText>Nyob twj ywm</w:delText>
        </w:r>
      </w:del>
      <w:proofErr w:type="spellStart"/>
      <w:ins w:id="577" w:author="Fong RERHANG" w:date="2021-12-08T21:02:00Z">
        <w:r w:rsidR="00C13D1E">
          <w:rPr>
            <w:sz w:val="20"/>
            <w:szCs w:val="20"/>
          </w:rPr>
          <w:t>Kom</w:t>
        </w:r>
      </w:ins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paub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txog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koj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lub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cheeb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tsam</w:t>
      </w:r>
      <w:proofErr w:type="spellEnd"/>
      <w:r w:rsidRPr="008E71EF">
        <w:rPr>
          <w:sz w:val="20"/>
          <w:szCs w:val="20"/>
        </w:rPr>
        <w:t xml:space="preserve"> SWD </w:t>
      </w:r>
      <w:proofErr w:type="spellStart"/>
      <w:r w:rsidRPr="008E71EF">
        <w:rPr>
          <w:sz w:val="20"/>
          <w:szCs w:val="20"/>
        </w:rPr>
        <w:t>siab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thiab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txheej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txheem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tswj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xyuas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tshiab</w:t>
      </w:r>
      <w:proofErr w:type="spellEnd"/>
      <w:r w:rsidRPr="008E71EF">
        <w:rPr>
          <w:sz w:val="20"/>
          <w:szCs w:val="20"/>
        </w:rPr>
        <w:t xml:space="preserve"> los </w:t>
      </w:r>
      <w:proofErr w:type="spellStart"/>
      <w:r w:rsidRPr="008E71EF">
        <w:rPr>
          <w:sz w:val="20"/>
          <w:szCs w:val="20"/>
        </w:rPr>
        <w:t>ntawm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kev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siv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peev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txheej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hauv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qab</w:t>
      </w:r>
      <w:proofErr w:type="spellEnd"/>
      <w:r w:rsidRPr="008E71EF">
        <w:rPr>
          <w:sz w:val="20"/>
          <w:szCs w:val="20"/>
        </w:rPr>
        <w:t xml:space="preserve"> no, </w:t>
      </w:r>
      <w:proofErr w:type="spellStart"/>
      <w:r w:rsidRPr="008E71EF">
        <w:rPr>
          <w:sz w:val="20"/>
          <w:szCs w:val="20"/>
        </w:rPr>
        <w:t>thiab</w:t>
      </w:r>
      <w:proofErr w:type="spellEnd"/>
      <w:r w:rsidRPr="008E71EF">
        <w:rPr>
          <w:sz w:val="20"/>
          <w:szCs w:val="20"/>
        </w:rPr>
        <w:t xml:space="preserve"> hu </w:t>
      </w:r>
      <w:proofErr w:type="spellStart"/>
      <w:r w:rsidRPr="008E71EF">
        <w:rPr>
          <w:sz w:val="20"/>
          <w:szCs w:val="20"/>
        </w:rPr>
        <w:t>rau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koj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lub</w:t>
      </w:r>
      <w:proofErr w:type="spellEnd"/>
      <w:r w:rsidRPr="008E71EF">
        <w:rPr>
          <w:sz w:val="20"/>
          <w:szCs w:val="20"/>
        </w:rPr>
        <w:t xml:space="preserve"> chaw </w:t>
      </w:r>
      <w:proofErr w:type="spellStart"/>
      <w:r w:rsidRPr="008E71EF">
        <w:rPr>
          <w:sz w:val="20"/>
          <w:szCs w:val="20"/>
        </w:rPr>
        <w:t>hauj</w:t>
      </w:r>
      <w:proofErr w:type="spellEnd"/>
      <w:ins w:id="578" w:author="Fong RERHANG" w:date="2021-12-08T21:03:00Z">
        <w:r w:rsidR="00C13D1E">
          <w:rPr>
            <w:sz w:val="20"/>
            <w:szCs w:val="20"/>
          </w:rPr>
          <w:t xml:space="preserve"> </w:t>
        </w:r>
      </w:ins>
      <w:proofErr w:type="spellStart"/>
      <w:r w:rsidRPr="008E71EF">
        <w:rPr>
          <w:sz w:val="20"/>
          <w:szCs w:val="20"/>
        </w:rPr>
        <w:t>lwm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txuas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ntxiv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hauv</w:t>
      </w:r>
      <w:proofErr w:type="spellEnd"/>
      <w:r w:rsidRPr="008E71EF">
        <w:rPr>
          <w:sz w:val="20"/>
          <w:szCs w:val="20"/>
        </w:rPr>
        <w:t xml:space="preserve"> zos </w:t>
      </w:r>
      <w:proofErr w:type="spellStart"/>
      <w:r w:rsidRPr="008E71EF">
        <w:rPr>
          <w:sz w:val="20"/>
          <w:szCs w:val="20"/>
        </w:rPr>
        <w:t>kom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paub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ntxiv</w:t>
      </w:r>
      <w:proofErr w:type="spellEnd"/>
      <w:r>
        <w:rPr>
          <w:sz w:val="24"/>
          <w:szCs w:val="24"/>
        </w:rPr>
        <w:t xml:space="preserve">. </w:t>
      </w:r>
    </w:p>
    <w:p w14:paraId="40CAF687" w14:textId="77777777" w:rsidR="00A3234B" w:rsidRDefault="00A3234B">
      <w:pPr>
        <w:rPr>
          <w:sz w:val="24"/>
          <w:szCs w:val="24"/>
        </w:rPr>
      </w:pPr>
    </w:p>
    <w:p w14:paraId="45606459" w14:textId="631003AE" w:rsidR="00A3234B" w:rsidRPr="00912741" w:rsidRDefault="00AD166D" w:rsidP="00912741">
      <w:pPr>
        <w:jc w:val="both"/>
        <w:rPr>
          <w:sz w:val="20"/>
          <w:szCs w:val="20"/>
        </w:rPr>
      </w:pPr>
      <w:proofErr w:type="spellStart"/>
      <w:r w:rsidRPr="00912741">
        <w:rPr>
          <w:sz w:val="20"/>
          <w:szCs w:val="20"/>
        </w:rPr>
        <w:t>Cov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kab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tsuag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loj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dua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tuaj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yeem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ua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rau</w:t>
      </w:r>
      <w:proofErr w:type="spellEnd"/>
      <w:r w:rsidRPr="00912741">
        <w:rPr>
          <w:sz w:val="20"/>
          <w:szCs w:val="20"/>
        </w:rPr>
        <w:t xml:space="preserve"> </w:t>
      </w:r>
      <w:del w:id="579" w:author="Fong RERHANG" w:date="2021-12-08T21:04:00Z">
        <w:r w:rsidRPr="00912741" w:rsidDel="00C13D1E">
          <w:rPr>
            <w:sz w:val="20"/>
            <w:szCs w:val="20"/>
          </w:rPr>
          <w:delText>tus neeg laus</w:delText>
        </w:r>
      </w:del>
      <w:proofErr w:type="spellStart"/>
      <w:ins w:id="580" w:author="Fong RERHANG" w:date="2021-12-08T21:04:00Z">
        <w:r w:rsidR="00C13D1E">
          <w:rPr>
            <w:sz w:val="20"/>
            <w:szCs w:val="20"/>
          </w:rPr>
          <w:t>txiv</w:t>
        </w:r>
        <w:proofErr w:type="spellEnd"/>
        <w:r w:rsidR="00C13D1E">
          <w:rPr>
            <w:sz w:val="20"/>
            <w:szCs w:val="20"/>
          </w:rPr>
          <w:t xml:space="preserve"> elder</w:t>
        </w:r>
      </w:ins>
      <w:ins w:id="581" w:author="Fong RERHANG" w:date="2021-12-08T21:05:00Z">
        <w:r w:rsidR="00C13D1E">
          <w:rPr>
            <w:sz w:val="20"/>
            <w:szCs w:val="20"/>
          </w:rPr>
          <w:t xml:space="preserve">berry </w:t>
        </w:r>
        <w:proofErr w:type="spellStart"/>
        <w:r w:rsidR="00C13D1E">
          <w:rPr>
            <w:sz w:val="20"/>
            <w:szCs w:val="20"/>
          </w:rPr>
          <w:t>xiam</w:t>
        </w:r>
      </w:ins>
      <w:proofErr w:type="spellEnd"/>
      <w:r w:rsidRPr="00912741">
        <w:rPr>
          <w:sz w:val="20"/>
          <w:szCs w:val="20"/>
        </w:rPr>
        <w:t xml:space="preserve">. </w:t>
      </w:r>
      <w:proofErr w:type="spellStart"/>
      <w:r w:rsidRPr="00912741">
        <w:rPr>
          <w:sz w:val="20"/>
          <w:szCs w:val="20"/>
        </w:rPr>
        <w:t>Cov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noog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nyiam</w:t>
      </w:r>
      <w:proofErr w:type="spellEnd"/>
      <w:r w:rsidRPr="00912741">
        <w:rPr>
          <w:sz w:val="20"/>
          <w:szCs w:val="20"/>
        </w:rPr>
        <w:t xml:space="preserve"> </w:t>
      </w:r>
      <w:del w:id="582" w:author="Fong RERHANG" w:date="2021-12-08T21:06:00Z">
        <w:r w:rsidRPr="00912741" w:rsidDel="00C13D1E">
          <w:rPr>
            <w:sz w:val="20"/>
            <w:szCs w:val="20"/>
          </w:rPr>
          <w:delText>cog qoob loo</w:delText>
        </w:r>
      </w:del>
      <w:proofErr w:type="spellStart"/>
      <w:ins w:id="583" w:author="Fong RERHANG" w:date="2021-12-08T21:06:00Z">
        <w:r w:rsidR="00C13D1E">
          <w:rPr>
            <w:sz w:val="20"/>
            <w:szCs w:val="20"/>
          </w:rPr>
          <w:t>noj</w:t>
        </w:r>
        <w:proofErr w:type="spellEnd"/>
        <w:r w:rsidR="00C13D1E">
          <w:rPr>
            <w:sz w:val="20"/>
            <w:szCs w:val="20"/>
          </w:rPr>
          <w:t xml:space="preserve"> </w:t>
        </w:r>
        <w:proofErr w:type="spellStart"/>
        <w:r w:rsidR="00C13D1E">
          <w:rPr>
            <w:sz w:val="20"/>
            <w:szCs w:val="20"/>
          </w:rPr>
          <w:t>cov</w:t>
        </w:r>
        <w:proofErr w:type="spellEnd"/>
        <w:r w:rsidR="00C13D1E">
          <w:rPr>
            <w:sz w:val="20"/>
            <w:szCs w:val="20"/>
          </w:rPr>
          <w:t xml:space="preserve"> </w:t>
        </w:r>
        <w:proofErr w:type="spellStart"/>
        <w:r w:rsidR="00C13D1E">
          <w:rPr>
            <w:sz w:val="20"/>
            <w:szCs w:val="20"/>
          </w:rPr>
          <w:t>txiv</w:t>
        </w:r>
        <w:proofErr w:type="spellEnd"/>
        <w:r w:rsidR="00C13D1E">
          <w:rPr>
            <w:sz w:val="20"/>
            <w:szCs w:val="20"/>
          </w:rPr>
          <w:t xml:space="preserve"> elderberry</w:t>
        </w:r>
      </w:ins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thiab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tuaj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yeem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noj</w:t>
      </w:r>
      <w:proofErr w:type="spellEnd"/>
      <w:r w:rsidRPr="00912741">
        <w:rPr>
          <w:sz w:val="20"/>
          <w:szCs w:val="20"/>
        </w:rPr>
        <w:t xml:space="preserve"> tag </w:t>
      </w:r>
      <w:proofErr w:type="spellStart"/>
      <w:r w:rsidRPr="00912741">
        <w:rPr>
          <w:sz w:val="20"/>
          <w:szCs w:val="20"/>
        </w:rPr>
        <w:t>nrho</w:t>
      </w:r>
      <w:proofErr w:type="spellEnd"/>
      <w:r w:rsidRPr="00912741">
        <w:rPr>
          <w:sz w:val="20"/>
          <w:szCs w:val="20"/>
        </w:rPr>
        <w:t xml:space="preserve"> </w:t>
      </w:r>
      <w:del w:id="584" w:author="Fong RERHANG" w:date="2021-12-08T21:06:00Z">
        <w:r w:rsidRPr="00912741" w:rsidDel="00C13D1E">
          <w:rPr>
            <w:sz w:val="20"/>
            <w:szCs w:val="20"/>
          </w:rPr>
          <w:delText>cov qoob loo</w:delText>
        </w:r>
      </w:del>
      <w:proofErr w:type="spellStart"/>
      <w:ins w:id="585" w:author="Fong RERHANG" w:date="2021-12-08T21:06:00Z">
        <w:r w:rsidR="00C13D1E">
          <w:rPr>
            <w:sz w:val="20"/>
            <w:szCs w:val="20"/>
          </w:rPr>
          <w:t>cov</w:t>
        </w:r>
        <w:proofErr w:type="spellEnd"/>
        <w:r w:rsidR="00C13D1E">
          <w:rPr>
            <w:sz w:val="20"/>
            <w:szCs w:val="20"/>
          </w:rPr>
          <w:t xml:space="preserve"> </w:t>
        </w:r>
        <w:proofErr w:type="spellStart"/>
        <w:r w:rsidR="00C13D1E">
          <w:rPr>
            <w:sz w:val="20"/>
            <w:szCs w:val="20"/>
          </w:rPr>
          <w:t>txiv</w:t>
        </w:r>
      </w:ins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yog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tias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tsis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tswj</w:t>
      </w:r>
      <w:proofErr w:type="spellEnd"/>
      <w:r w:rsidRPr="00912741">
        <w:rPr>
          <w:sz w:val="20"/>
          <w:szCs w:val="20"/>
        </w:rPr>
        <w:t xml:space="preserve"> tau. </w:t>
      </w:r>
      <w:proofErr w:type="spellStart"/>
      <w:r w:rsidRPr="00912741">
        <w:rPr>
          <w:sz w:val="20"/>
          <w:szCs w:val="20"/>
        </w:rPr>
        <w:t>Cov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laj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kab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mos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lwj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yuav</w:t>
      </w:r>
      <w:proofErr w:type="spellEnd"/>
      <w:ins w:id="586" w:author="Fong RERHANG" w:date="2021-12-08T21:07:00Z">
        <w:r w:rsidR="008A0C24">
          <w:rPr>
            <w:sz w:val="20"/>
            <w:szCs w:val="20"/>
          </w:rPr>
          <w:t xml:space="preserve"> </w:t>
        </w:r>
        <w:proofErr w:type="spellStart"/>
        <w:r w:rsidR="008A0C24">
          <w:rPr>
            <w:sz w:val="20"/>
            <w:szCs w:val="20"/>
          </w:rPr>
          <w:t>tsum</w:t>
        </w:r>
        <w:proofErr w:type="spellEnd"/>
        <w:r w:rsidR="008A0C24">
          <w:rPr>
            <w:sz w:val="20"/>
            <w:szCs w:val="20"/>
          </w:rPr>
          <w:t xml:space="preserve"> </w:t>
        </w:r>
        <w:proofErr w:type="spellStart"/>
        <w:r w:rsidR="008A0C24">
          <w:rPr>
            <w:sz w:val="20"/>
            <w:szCs w:val="20"/>
          </w:rPr>
          <w:t>muaj</w:t>
        </w:r>
      </w:ins>
      <w:proofErr w:type="spellEnd"/>
      <w:del w:id="587" w:author="Fong RERHANG" w:date="2021-12-08T21:07:00Z">
        <w:r w:rsidRPr="00912741" w:rsidDel="008A0C24">
          <w:rPr>
            <w:sz w:val="20"/>
            <w:szCs w:val="20"/>
          </w:rPr>
          <w:delText xml:space="preserve"> tsim nyog</w:delText>
        </w:r>
      </w:del>
      <w:r w:rsidRPr="00912741">
        <w:rPr>
          <w:sz w:val="20"/>
          <w:szCs w:val="20"/>
        </w:rPr>
        <w:t xml:space="preserve">, </w:t>
      </w:r>
      <w:proofErr w:type="spellStart"/>
      <w:r w:rsidRPr="00912741">
        <w:rPr>
          <w:sz w:val="20"/>
          <w:szCs w:val="20"/>
        </w:rPr>
        <w:t>nyob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ntawm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qhov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siab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ntawm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mos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lwj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hauv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cheeb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tsam</w:t>
      </w:r>
      <w:proofErr w:type="spellEnd"/>
      <w:r w:rsidRPr="00912741">
        <w:rPr>
          <w:sz w:val="20"/>
          <w:szCs w:val="20"/>
        </w:rPr>
        <w:t xml:space="preserve">. Mos </w:t>
      </w:r>
      <w:proofErr w:type="spellStart"/>
      <w:r w:rsidRPr="00912741">
        <w:rPr>
          <w:sz w:val="20"/>
          <w:szCs w:val="20"/>
        </w:rPr>
        <w:t>lwj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nyiam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xauj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ntawm</w:t>
      </w:r>
      <w:proofErr w:type="spellEnd"/>
      <w:r w:rsidRPr="00912741">
        <w:rPr>
          <w:sz w:val="20"/>
          <w:szCs w:val="20"/>
        </w:rPr>
        <w:t xml:space="preserve"> </w:t>
      </w:r>
      <w:del w:id="588" w:author="Fong RERHANG" w:date="2021-12-08T21:08:00Z">
        <w:r w:rsidRPr="00912741" w:rsidDel="008A0C24">
          <w:rPr>
            <w:sz w:val="20"/>
            <w:szCs w:val="20"/>
          </w:rPr>
          <w:delText>cov tub ntxhais hluas</w:delText>
        </w:r>
      </w:del>
      <w:proofErr w:type="spellStart"/>
      <w:ins w:id="589" w:author="Fong RERHANG" w:date="2021-12-08T21:08:00Z">
        <w:r w:rsidR="008A0C24">
          <w:rPr>
            <w:sz w:val="20"/>
            <w:szCs w:val="20"/>
          </w:rPr>
          <w:t>yub</w:t>
        </w:r>
        <w:proofErr w:type="spellEnd"/>
        <w:r w:rsidR="008A0C24">
          <w:rPr>
            <w:sz w:val="20"/>
            <w:szCs w:val="20"/>
          </w:rPr>
          <w:t xml:space="preserve"> me </w:t>
        </w:r>
        <w:proofErr w:type="spellStart"/>
        <w:r w:rsidR="008A0C24">
          <w:rPr>
            <w:sz w:val="20"/>
            <w:szCs w:val="20"/>
          </w:rPr>
          <w:t>me</w:t>
        </w:r>
      </w:ins>
      <w:proofErr w:type="spellEnd"/>
      <w:del w:id="590" w:author="Fong RERHANG" w:date="2021-12-08T21:08:00Z">
        <w:r w:rsidRPr="00912741" w:rsidDel="008A0C24">
          <w:rPr>
            <w:sz w:val="20"/>
            <w:szCs w:val="20"/>
          </w:rPr>
          <w:delText xml:space="preserve"> hloov pauv</w:delText>
        </w:r>
      </w:del>
      <w:r w:rsidRPr="00912741">
        <w:rPr>
          <w:sz w:val="20"/>
          <w:szCs w:val="20"/>
        </w:rPr>
        <w:t xml:space="preserve">, </w:t>
      </w:r>
      <w:proofErr w:type="spellStart"/>
      <w:r w:rsidRPr="00912741">
        <w:rPr>
          <w:sz w:val="20"/>
          <w:szCs w:val="20"/>
        </w:rPr>
        <w:t>nrog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rau</w:t>
      </w:r>
      <w:proofErr w:type="spellEnd"/>
      <w:r w:rsidRPr="00912741">
        <w:rPr>
          <w:sz w:val="20"/>
          <w:szCs w:val="20"/>
        </w:rPr>
        <w:t xml:space="preserve"> </w:t>
      </w:r>
      <w:del w:id="591" w:author="Fong RERHANG" w:date="2021-12-08T21:09:00Z">
        <w:r w:rsidRPr="00912741" w:rsidDel="008A0C24">
          <w:rPr>
            <w:sz w:val="20"/>
            <w:szCs w:val="20"/>
          </w:rPr>
          <w:delText xml:space="preserve">cov nroj tsuag paub tab </w:delText>
        </w:r>
      </w:del>
      <w:proofErr w:type="spellStart"/>
      <w:ins w:id="592" w:author="Fong RERHANG" w:date="2021-12-08T21:09:00Z">
        <w:r w:rsidR="008A0C24">
          <w:rPr>
            <w:sz w:val="20"/>
            <w:szCs w:val="20"/>
          </w:rPr>
          <w:t>ntoo</w:t>
        </w:r>
        <w:proofErr w:type="spellEnd"/>
        <w:r w:rsidR="008A0C24">
          <w:rPr>
            <w:sz w:val="20"/>
            <w:szCs w:val="20"/>
          </w:rPr>
          <w:t xml:space="preserve"> </w:t>
        </w:r>
        <w:proofErr w:type="spellStart"/>
        <w:r w:rsidR="008A0C24">
          <w:rPr>
            <w:sz w:val="20"/>
            <w:szCs w:val="20"/>
          </w:rPr>
          <w:t>ua</w:t>
        </w:r>
        <w:proofErr w:type="spellEnd"/>
        <w:r w:rsidR="008A0C24">
          <w:rPr>
            <w:sz w:val="20"/>
            <w:szCs w:val="20"/>
          </w:rPr>
          <w:t xml:space="preserve"> </w:t>
        </w:r>
        <w:proofErr w:type="spellStart"/>
        <w:r w:rsidR="008A0C24">
          <w:rPr>
            <w:sz w:val="20"/>
            <w:szCs w:val="20"/>
          </w:rPr>
          <w:t>loj</w:t>
        </w:r>
        <w:proofErr w:type="spellEnd"/>
        <w:r w:rsidR="008A0C24">
          <w:rPr>
            <w:sz w:val="20"/>
            <w:szCs w:val="20"/>
          </w:rPr>
          <w:t xml:space="preserve"> </w:t>
        </w:r>
        <w:proofErr w:type="spellStart"/>
        <w:r w:rsidR="008A0C24">
          <w:rPr>
            <w:sz w:val="20"/>
            <w:szCs w:val="20"/>
          </w:rPr>
          <w:t>txaus</w:t>
        </w:r>
        <w:proofErr w:type="spellEnd"/>
        <w:r w:rsidR="008A0C24">
          <w:rPr>
            <w:sz w:val="20"/>
            <w:szCs w:val="20"/>
          </w:rPr>
          <w:t xml:space="preserve"> </w:t>
        </w:r>
      </w:ins>
      <w:proofErr w:type="spellStart"/>
      <w:r w:rsidRPr="00912741">
        <w:rPr>
          <w:sz w:val="20"/>
          <w:szCs w:val="20"/>
        </w:rPr>
        <w:t>thaum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ntxov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caij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nplooj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ntoos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hlav</w:t>
      </w:r>
      <w:proofErr w:type="spellEnd"/>
      <w:r w:rsidRPr="00912741">
        <w:rPr>
          <w:sz w:val="20"/>
          <w:szCs w:val="20"/>
        </w:rPr>
        <w:t xml:space="preserve">, </w:t>
      </w:r>
      <w:proofErr w:type="spellStart"/>
      <w:r w:rsidRPr="00912741">
        <w:rPr>
          <w:sz w:val="20"/>
          <w:szCs w:val="20"/>
        </w:rPr>
        <w:t>thiab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tuaj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yeem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ua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rau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muaj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kev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puas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tsuaj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loj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heev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hauv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lub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sij</w:t>
      </w:r>
      <w:proofErr w:type="spellEnd"/>
      <w:r w:rsidR="00912741"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hawm</w:t>
      </w:r>
      <w:proofErr w:type="spellEnd"/>
      <w:r w:rsidRPr="00912741">
        <w:rPr>
          <w:sz w:val="20"/>
          <w:szCs w:val="20"/>
        </w:rPr>
        <w:t xml:space="preserve"> luv </w:t>
      </w:r>
      <w:proofErr w:type="spellStart"/>
      <w:r w:rsidRPr="00912741">
        <w:rPr>
          <w:sz w:val="20"/>
          <w:szCs w:val="20"/>
        </w:rPr>
        <w:t>luv</w:t>
      </w:r>
      <w:proofErr w:type="spellEnd"/>
      <w:r w:rsidRPr="00912741">
        <w:rPr>
          <w:sz w:val="20"/>
          <w:szCs w:val="20"/>
        </w:rPr>
        <w:t>.</w:t>
      </w:r>
    </w:p>
    <w:p w14:paraId="1DF672DD" w14:textId="470B3320" w:rsidR="00A3234B" w:rsidRDefault="00A3234B">
      <w:pPr>
        <w:rPr>
          <w:sz w:val="24"/>
          <w:szCs w:val="24"/>
        </w:rPr>
      </w:pPr>
    </w:p>
    <w:p w14:paraId="4C25965F" w14:textId="77777777" w:rsidR="00912741" w:rsidRDefault="00912741">
      <w:pPr>
        <w:rPr>
          <w:sz w:val="24"/>
          <w:szCs w:val="24"/>
        </w:rPr>
      </w:pPr>
    </w:p>
    <w:p w14:paraId="12A15B89" w14:textId="2E10E136" w:rsidR="00A3234B" w:rsidRPr="00B77A03" w:rsidRDefault="00AD166D" w:rsidP="00B77A03">
      <w:pPr>
        <w:jc w:val="both"/>
        <w:rPr>
          <w:sz w:val="20"/>
          <w:szCs w:val="20"/>
        </w:rPr>
      </w:pPr>
      <w:proofErr w:type="spellStart"/>
      <w:r w:rsidRPr="00B77A03">
        <w:rPr>
          <w:sz w:val="20"/>
          <w:szCs w:val="20"/>
        </w:rPr>
        <w:t>Cov</w:t>
      </w:r>
      <w:proofErr w:type="spellEnd"/>
      <w:r w:rsidRPr="00B77A03">
        <w:rPr>
          <w:sz w:val="20"/>
          <w:szCs w:val="20"/>
        </w:rPr>
        <w:t xml:space="preserve"> </w:t>
      </w:r>
      <w:proofErr w:type="spellStart"/>
      <w:r w:rsidRPr="00B77A03">
        <w:rPr>
          <w:sz w:val="20"/>
          <w:szCs w:val="20"/>
        </w:rPr>
        <w:t>txiv</w:t>
      </w:r>
      <w:proofErr w:type="spellEnd"/>
      <w:r w:rsidRPr="00B77A03">
        <w:rPr>
          <w:sz w:val="20"/>
          <w:szCs w:val="20"/>
        </w:rPr>
        <w:t xml:space="preserve"> </w:t>
      </w:r>
      <w:proofErr w:type="spellStart"/>
      <w:r w:rsidRPr="00B77A03">
        <w:rPr>
          <w:sz w:val="20"/>
          <w:szCs w:val="20"/>
        </w:rPr>
        <w:t>hmab</w:t>
      </w:r>
      <w:proofErr w:type="spellEnd"/>
      <w:r w:rsidRPr="00B77A03">
        <w:rPr>
          <w:sz w:val="20"/>
          <w:szCs w:val="20"/>
        </w:rPr>
        <w:t xml:space="preserve"> </w:t>
      </w:r>
      <w:proofErr w:type="spellStart"/>
      <w:r w:rsidRPr="00B77A03">
        <w:rPr>
          <w:sz w:val="20"/>
          <w:szCs w:val="20"/>
        </w:rPr>
        <w:t>txiv</w:t>
      </w:r>
      <w:proofErr w:type="spellEnd"/>
      <w:r w:rsidRPr="00B77A03">
        <w:rPr>
          <w:sz w:val="20"/>
          <w:szCs w:val="20"/>
        </w:rPr>
        <w:t xml:space="preserve"> </w:t>
      </w:r>
      <w:proofErr w:type="spellStart"/>
      <w:r w:rsidRPr="00B77A03">
        <w:rPr>
          <w:sz w:val="20"/>
          <w:szCs w:val="20"/>
        </w:rPr>
        <w:t>ntoo</w:t>
      </w:r>
      <w:proofErr w:type="spellEnd"/>
      <w:r w:rsidRPr="00B77A03">
        <w:rPr>
          <w:sz w:val="20"/>
          <w:szCs w:val="20"/>
        </w:rPr>
        <w:t xml:space="preserve"> </w:t>
      </w:r>
      <w:proofErr w:type="spellStart"/>
      <w:r w:rsidRPr="00B77A03">
        <w:rPr>
          <w:sz w:val="20"/>
          <w:szCs w:val="20"/>
        </w:rPr>
        <w:t>tuaj</w:t>
      </w:r>
      <w:proofErr w:type="spellEnd"/>
      <w:r w:rsidRPr="00B77A03">
        <w:rPr>
          <w:sz w:val="20"/>
          <w:szCs w:val="20"/>
        </w:rPr>
        <w:t xml:space="preserve"> </w:t>
      </w:r>
      <w:proofErr w:type="spellStart"/>
      <w:r w:rsidRPr="00B77A03">
        <w:rPr>
          <w:sz w:val="20"/>
          <w:szCs w:val="20"/>
        </w:rPr>
        <w:t>yeem</w:t>
      </w:r>
      <w:proofErr w:type="spellEnd"/>
      <w:r w:rsidRPr="00B77A03">
        <w:rPr>
          <w:sz w:val="20"/>
          <w:szCs w:val="20"/>
        </w:rPr>
        <w:t xml:space="preserve"> </w:t>
      </w:r>
      <w:proofErr w:type="spellStart"/>
      <w:r w:rsidRPr="00B77A03">
        <w:rPr>
          <w:sz w:val="20"/>
          <w:szCs w:val="20"/>
        </w:rPr>
        <w:t>raug</w:t>
      </w:r>
      <w:proofErr w:type="spellEnd"/>
      <w:r w:rsidRPr="00B77A03">
        <w:rPr>
          <w:sz w:val="20"/>
          <w:szCs w:val="20"/>
        </w:rPr>
        <w:t xml:space="preserve"> </w:t>
      </w:r>
      <w:proofErr w:type="spellStart"/>
      <w:r w:rsidRPr="00B77A03">
        <w:rPr>
          <w:sz w:val="20"/>
          <w:szCs w:val="20"/>
        </w:rPr>
        <w:t>rau</w:t>
      </w:r>
      <w:proofErr w:type="spellEnd"/>
      <w:r w:rsidRPr="00B77A03">
        <w:rPr>
          <w:sz w:val="20"/>
          <w:szCs w:val="20"/>
        </w:rPr>
        <w:t xml:space="preserve"> </w:t>
      </w:r>
      <w:proofErr w:type="spellStart"/>
      <w:r w:rsidRPr="00B77A03">
        <w:rPr>
          <w:sz w:val="20"/>
          <w:szCs w:val="20"/>
        </w:rPr>
        <w:t>cov</w:t>
      </w:r>
      <w:proofErr w:type="spellEnd"/>
      <w:r w:rsidRPr="00B77A03">
        <w:rPr>
          <w:sz w:val="20"/>
          <w:szCs w:val="20"/>
        </w:rPr>
        <w:t xml:space="preserve"> </w:t>
      </w:r>
      <w:proofErr w:type="spellStart"/>
      <w:r w:rsidRPr="00B77A03">
        <w:rPr>
          <w:sz w:val="20"/>
          <w:szCs w:val="20"/>
        </w:rPr>
        <w:t>kab</w:t>
      </w:r>
      <w:proofErr w:type="spellEnd"/>
      <w:r w:rsidRPr="00B77A03">
        <w:rPr>
          <w:sz w:val="20"/>
          <w:szCs w:val="20"/>
        </w:rPr>
        <w:t xml:space="preserve"> mob, </w:t>
      </w:r>
      <w:proofErr w:type="spellStart"/>
      <w:r w:rsidRPr="00B77A03">
        <w:rPr>
          <w:sz w:val="20"/>
          <w:szCs w:val="20"/>
        </w:rPr>
        <w:t>xeb</w:t>
      </w:r>
      <w:proofErr w:type="spellEnd"/>
      <w:r w:rsidRPr="00B77A03">
        <w:rPr>
          <w:sz w:val="20"/>
          <w:szCs w:val="20"/>
        </w:rPr>
        <w:t xml:space="preserve">, </w:t>
      </w:r>
      <w:proofErr w:type="spellStart"/>
      <w:r w:rsidRPr="00B77A03">
        <w:rPr>
          <w:sz w:val="20"/>
          <w:szCs w:val="20"/>
        </w:rPr>
        <w:t>thiab</w:t>
      </w:r>
      <w:proofErr w:type="spellEnd"/>
      <w:r w:rsidRPr="00B77A03">
        <w:rPr>
          <w:sz w:val="20"/>
          <w:szCs w:val="20"/>
        </w:rPr>
        <w:t xml:space="preserve"> </w:t>
      </w:r>
      <w:del w:id="593" w:author="Fong RERHANG" w:date="2021-12-08T21:12:00Z">
        <w:r w:rsidRPr="00B77A03" w:rsidDel="008A0C24">
          <w:rPr>
            <w:sz w:val="20"/>
            <w:szCs w:val="20"/>
          </w:rPr>
          <w:delText>powdery mildew</w:delText>
        </w:r>
      </w:del>
      <w:proofErr w:type="spellStart"/>
      <w:ins w:id="594" w:author="Fong RERHANG" w:date="2021-12-08T21:12:00Z">
        <w:r w:rsidR="008A0C24">
          <w:rPr>
            <w:sz w:val="20"/>
            <w:szCs w:val="20"/>
          </w:rPr>
          <w:t>cov</w:t>
        </w:r>
        <w:proofErr w:type="spellEnd"/>
        <w:r w:rsidR="008A0C24">
          <w:rPr>
            <w:sz w:val="20"/>
            <w:szCs w:val="20"/>
          </w:rPr>
          <w:t xml:space="preserve"> </w:t>
        </w:r>
        <w:proofErr w:type="spellStart"/>
        <w:r w:rsidR="008A0C24">
          <w:rPr>
            <w:sz w:val="20"/>
            <w:szCs w:val="20"/>
          </w:rPr>
          <w:t>hmob</w:t>
        </w:r>
        <w:proofErr w:type="spellEnd"/>
        <w:r w:rsidR="008A0C24">
          <w:rPr>
            <w:sz w:val="20"/>
            <w:szCs w:val="20"/>
          </w:rPr>
          <w:t xml:space="preserve"> </w:t>
        </w:r>
        <w:proofErr w:type="spellStart"/>
        <w:r w:rsidR="008A0C24">
          <w:rPr>
            <w:sz w:val="20"/>
            <w:szCs w:val="20"/>
          </w:rPr>
          <w:t>dawb</w:t>
        </w:r>
      </w:ins>
      <w:proofErr w:type="spellEnd"/>
      <w:r w:rsidRPr="00B77A03">
        <w:rPr>
          <w:sz w:val="20"/>
          <w:szCs w:val="20"/>
        </w:rPr>
        <w:t xml:space="preserve">. </w:t>
      </w:r>
      <w:proofErr w:type="spellStart"/>
      <w:r w:rsidRPr="00B77A03">
        <w:rPr>
          <w:sz w:val="20"/>
          <w:szCs w:val="20"/>
        </w:rPr>
        <w:t>Cov</w:t>
      </w:r>
      <w:proofErr w:type="spellEnd"/>
      <w:r w:rsidRPr="00B77A03">
        <w:rPr>
          <w:sz w:val="20"/>
          <w:szCs w:val="20"/>
        </w:rPr>
        <w:t xml:space="preserve"> </w:t>
      </w:r>
      <w:proofErr w:type="spellStart"/>
      <w:r w:rsidRPr="00B77A03">
        <w:rPr>
          <w:sz w:val="20"/>
          <w:szCs w:val="20"/>
        </w:rPr>
        <w:t>huab</w:t>
      </w:r>
      <w:proofErr w:type="spellEnd"/>
      <w:r w:rsidRPr="00B77A03">
        <w:rPr>
          <w:sz w:val="20"/>
          <w:szCs w:val="20"/>
        </w:rPr>
        <w:t xml:space="preserve"> </w:t>
      </w:r>
      <w:proofErr w:type="spellStart"/>
      <w:r w:rsidRPr="00B77A03">
        <w:rPr>
          <w:sz w:val="20"/>
          <w:szCs w:val="20"/>
        </w:rPr>
        <w:t>cua</w:t>
      </w:r>
      <w:proofErr w:type="spellEnd"/>
      <w:r w:rsidRPr="00B77A03">
        <w:rPr>
          <w:sz w:val="20"/>
          <w:szCs w:val="20"/>
        </w:rPr>
        <w:t xml:space="preserve"> zoo </w:t>
      </w:r>
      <w:proofErr w:type="spellStart"/>
      <w:r w:rsidRPr="00B77A03">
        <w:rPr>
          <w:sz w:val="20"/>
          <w:szCs w:val="20"/>
        </w:rPr>
        <w:t>thiab</w:t>
      </w:r>
      <w:proofErr w:type="spellEnd"/>
      <w:r w:rsidRPr="00B77A03">
        <w:rPr>
          <w:sz w:val="20"/>
          <w:szCs w:val="20"/>
        </w:rPr>
        <w:t xml:space="preserve"> </w:t>
      </w:r>
      <w:del w:id="595" w:author="Fong RERHANG" w:date="2021-12-08T21:13:00Z">
        <w:r w:rsidRPr="00B77A03" w:rsidDel="008A0C24">
          <w:rPr>
            <w:sz w:val="20"/>
            <w:szCs w:val="20"/>
          </w:rPr>
          <w:delText xml:space="preserve">pruning </w:delText>
        </w:r>
      </w:del>
      <w:proofErr w:type="spellStart"/>
      <w:ins w:id="596" w:author="Fong RERHANG" w:date="2021-12-08T21:13:00Z">
        <w:r w:rsidR="008A0C24">
          <w:rPr>
            <w:sz w:val="20"/>
            <w:szCs w:val="20"/>
          </w:rPr>
          <w:t>kev</w:t>
        </w:r>
        <w:proofErr w:type="spellEnd"/>
        <w:r w:rsidR="008A0C24">
          <w:rPr>
            <w:sz w:val="20"/>
            <w:szCs w:val="20"/>
          </w:rPr>
          <w:t xml:space="preserve"> </w:t>
        </w:r>
        <w:proofErr w:type="spellStart"/>
        <w:r w:rsidR="008A0C24">
          <w:rPr>
            <w:sz w:val="20"/>
            <w:szCs w:val="20"/>
          </w:rPr>
          <w:t>txiav</w:t>
        </w:r>
        <w:proofErr w:type="spellEnd"/>
        <w:r w:rsidR="008A0C24">
          <w:rPr>
            <w:sz w:val="20"/>
            <w:szCs w:val="20"/>
          </w:rPr>
          <w:t xml:space="preserve"> </w:t>
        </w:r>
        <w:proofErr w:type="spellStart"/>
        <w:r w:rsidR="008A0C24">
          <w:rPr>
            <w:sz w:val="20"/>
            <w:szCs w:val="20"/>
          </w:rPr>
          <w:t>ceg</w:t>
        </w:r>
        <w:proofErr w:type="spellEnd"/>
        <w:r w:rsidR="008A0C24" w:rsidRPr="00B77A03">
          <w:rPr>
            <w:sz w:val="20"/>
            <w:szCs w:val="20"/>
          </w:rPr>
          <w:t xml:space="preserve"> </w:t>
        </w:r>
      </w:ins>
      <w:proofErr w:type="spellStart"/>
      <w:r w:rsidRPr="00B77A03">
        <w:rPr>
          <w:sz w:val="20"/>
          <w:szCs w:val="20"/>
        </w:rPr>
        <w:t>ntawm</w:t>
      </w:r>
      <w:proofErr w:type="spellEnd"/>
      <w:r w:rsidRPr="00B77A03">
        <w:rPr>
          <w:sz w:val="20"/>
          <w:szCs w:val="20"/>
        </w:rPr>
        <w:t xml:space="preserve"> </w:t>
      </w:r>
      <w:del w:id="597" w:author="Fong RERHANG" w:date="2021-12-08T21:14:00Z">
        <w:r w:rsidRPr="00B77A03" w:rsidDel="008A0C24">
          <w:rPr>
            <w:sz w:val="20"/>
            <w:szCs w:val="20"/>
          </w:rPr>
          <w:delText>cov kab mob kab mob</w:delText>
        </w:r>
      </w:del>
      <w:proofErr w:type="spellStart"/>
      <w:ins w:id="598" w:author="Fong RERHANG" w:date="2021-12-08T21:14:00Z">
        <w:r w:rsidR="008A0C24">
          <w:rPr>
            <w:sz w:val="20"/>
            <w:szCs w:val="20"/>
          </w:rPr>
          <w:t>cov</w:t>
        </w:r>
        <w:proofErr w:type="spellEnd"/>
        <w:r w:rsidR="008A0C24">
          <w:rPr>
            <w:sz w:val="20"/>
            <w:szCs w:val="20"/>
          </w:rPr>
          <w:t xml:space="preserve"> </w:t>
        </w:r>
        <w:proofErr w:type="spellStart"/>
        <w:r w:rsidR="008A0C24">
          <w:rPr>
            <w:sz w:val="20"/>
            <w:szCs w:val="20"/>
          </w:rPr>
          <w:t>kab</w:t>
        </w:r>
        <w:proofErr w:type="spellEnd"/>
        <w:r w:rsidR="008A0C24">
          <w:rPr>
            <w:sz w:val="20"/>
            <w:szCs w:val="20"/>
          </w:rPr>
          <w:t xml:space="preserve"> </w:t>
        </w:r>
        <w:proofErr w:type="spellStart"/>
        <w:r w:rsidR="008A0C24">
          <w:rPr>
            <w:sz w:val="20"/>
            <w:szCs w:val="20"/>
          </w:rPr>
          <w:t>tsib</w:t>
        </w:r>
        <w:proofErr w:type="spellEnd"/>
        <w:r w:rsidR="008A0C24">
          <w:rPr>
            <w:sz w:val="20"/>
            <w:szCs w:val="20"/>
          </w:rPr>
          <w:t xml:space="preserve"> </w:t>
        </w:r>
        <w:proofErr w:type="spellStart"/>
        <w:r w:rsidR="008A0C24">
          <w:rPr>
            <w:sz w:val="20"/>
            <w:szCs w:val="20"/>
          </w:rPr>
          <w:t>uas</w:t>
        </w:r>
        <w:proofErr w:type="spellEnd"/>
        <w:r w:rsidR="008A0C24">
          <w:rPr>
            <w:sz w:val="20"/>
            <w:szCs w:val="20"/>
          </w:rPr>
          <w:t xml:space="preserve"> </w:t>
        </w:r>
        <w:proofErr w:type="spellStart"/>
        <w:r w:rsidR="008A0C24">
          <w:rPr>
            <w:sz w:val="20"/>
            <w:szCs w:val="20"/>
          </w:rPr>
          <w:t>muaj</w:t>
        </w:r>
        <w:proofErr w:type="spellEnd"/>
        <w:r w:rsidR="008A0C24">
          <w:rPr>
            <w:sz w:val="20"/>
            <w:szCs w:val="20"/>
          </w:rPr>
          <w:t xml:space="preserve"> </w:t>
        </w:r>
        <w:proofErr w:type="spellStart"/>
        <w:r w:rsidR="008A0C24">
          <w:rPr>
            <w:sz w:val="20"/>
            <w:szCs w:val="20"/>
          </w:rPr>
          <w:t>kab</w:t>
        </w:r>
        <w:proofErr w:type="spellEnd"/>
        <w:r w:rsidR="008A0C24">
          <w:rPr>
            <w:sz w:val="20"/>
            <w:szCs w:val="20"/>
          </w:rPr>
          <w:t xml:space="preserve"> </w:t>
        </w:r>
        <w:proofErr w:type="spellStart"/>
        <w:r w:rsidR="008A0C24">
          <w:rPr>
            <w:sz w:val="20"/>
            <w:szCs w:val="20"/>
          </w:rPr>
          <w:t>noj</w:t>
        </w:r>
      </w:ins>
      <w:proofErr w:type="spellEnd"/>
      <w:r w:rsidRPr="00B77A03">
        <w:rPr>
          <w:sz w:val="20"/>
          <w:szCs w:val="20"/>
        </w:rPr>
        <w:t xml:space="preserve"> </w:t>
      </w:r>
      <w:proofErr w:type="spellStart"/>
      <w:r w:rsidRPr="00B77A03">
        <w:rPr>
          <w:sz w:val="20"/>
          <w:szCs w:val="20"/>
        </w:rPr>
        <w:t>feem</w:t>
      </w:r>
      <w:proofErr w:type="spellEnd"/>
      <w:r w:rsidRPr="00B77A03">
        <w:rPr>
          <w:sz w:val="20"/>
          <w:szCs w:val="20"/>
        </w:rPr>
        <w:t xml:space="preserve"> </w:t>
      </w:r>
      <w:proofErr w:type="spellStart"/>
      <w:r w:rsidRPr="00B77A03">
        <w:rPr>
          <w:sz w:val="20"/>
          <w:szCs w:val="20"/>
        </w:rPr>
        <w:t>ntau</w:t>
      </w:r>
      <w:proofErr w:type="spellEnd"/>
      <w:r w:rsidRPr="00B77A03">
        <w:rPr>
          <w:sz w:val="20"/>
          <w:szCs w:val="20"/>
        </w:rPr>
        <w:t xml:space="preserve"> </w:t>
      </w:r>
      <w:proofErr w:type="spellStart"/>
      <w:r w:rsidRPr="00B77A03">
        <w:rPr>
          <w:sz w:val="20"/>
          <w:szCs w:val="20"/>
        </w:rPr>
        <w:t>yog</w:t>
      </w:r>
      <w:proofErr w:type="spellEnd"/>
      <w:r w:rsidRPr="00B77A03">
        <w:rPr>
          <w:sz w:val="20"/>
          <w:szCs w:val="20"/>
        </w:rPr>
        <w:t xml:space="preserve"> </w:t>
      </w:r>
      <w:proofErr w:type="spellStart"/>
      <w:r w:rsidRPr="00B77A03">
        <w:rPr>
          <w:sz w:val="20"/>
          <w:szCs w:val="20"/>
        </w:rPr>
        <w:t>cov</w:t>
      </w:r>
      <w:proofErr w:type="spellEnd"/>
      <w:r w:rsidRPr="00B77A03">
        <w:rPr>
          <w:sz w:val="20"/>
          <w:szCs w:val="20"/>
        </w:rPr>
        <w:t xml:space="preserve"> </w:t>
      </w:r>
      <w:proofErr w:type="spellStart"/>
      <w:r w:rsidRPr="00B77A03">
        <w:rPr>
          <w:sz w:val="20"/>
          <w:szCs w:val="20"/>
        </w:rPr>
        <w:t>tswv</w:t>
      </w:r>
      <w:proofErr w:type="spellEnd"/>
      <w:r w:rsidRPr="00B77A03">
        <w:rPr>
          <w:sz w:val="20"/>
          <w:szCs w:val="20"/>
        </w:rPr>
        <w:t xml:space="preserve"> </w:t>
      </w:r>
      <w:proofErr w:type="spellStart"/>
      <w:r w:rsidRPr="00B77A03">
        <w:rPr>
          <w:sz w:val="20"/>
          <w:szCs w:val="20"/>
        </w:rPr>
        <w:t>yim</w:t>
      </w:r>
      <w:proofErr w:type="spellEnd"/>
      <w:r w:rsidRPr="00B77A03">
        <w:rPr>
          <w:sz w:val="20"/>
          <w:szCs w:val="20"/>
        </w:rPr>
        <w:t xml:space="preserve"> </w:t>
      </w:r>
      <w:proofErr w:type="spellStart"/>
      <w:r w:rsidRPr="00B77A03">
        <w:rPr>
          <w:sz w:val="20"/>
          <w:szCs w:val="20"/>
        </w:rPr>
        <w:t>tswj</w:t>
      </w:r>
      <w:proofErr w:type="spellEnd"/>
      <w:r w:rsidRPr="00B77A03">
        <w:rPr>
          <w:sz w:val="20"/>
          <w:szCs w:val="20"/>
        </w:rPr>
        <w:t xml:space="preserve"> </w:t>
      </w:r>
      <w:proofErr w:type="spellStart"/>
      <w:r w:rsidRPr="00B77A03">
        <w:rPr>
          <w:sz w:val="20"/>
          <w:szCs w:val="20"/>
        </w:rPr>
        <w:t>xyuas</w:t>
      </w:r>
      <w:proofErr w:type="spellEnd"/>
      <w:r w:rsidRPr="00B77A03">
        <w:rPr>
          <w:sz w:val="20"/>
          <w:szCs w:val="20"/>
        </w:rPr>
        <w:t xml:space="preserve"> zoo </w:t>
      </w:r>
      <w:proofErr w:type="spellStart"/>
      <w:r w:rsidRPr="00B77A03">
        <w:rPr>
          <w:sz w:val="20"/>
          <w:szCs w:val="20"/>
        </w:rPr>
        <w:t>tshaj</w:t>
      </w:r>
      <w:proofErr w:type="spellEnd"/>
      <w:r w:rsidRPr="00B77A03">
        <w:rPr>
          <w:sz w:val="20"/>
          <w:szCs w:val="20"/>
        </w:rPr>
        <w:t xml:space="preserve"> </w:t>
      </w:r>
      <w:proofErr w:type="spellStart"/>
      <w:r w:rsidRPr="00B77A03">
        <w:rPr>
          <w:sz w:val="20"/>
          <w:szCs w:val="20"/>
        </w:rPr>
        <w:t>plaws</w:t>
      </w:r>
      <w:proofErr w:type="spellEnd"/>
      <w:r w:rsidRPr="00B77A03">
        <w:rPr>
          <w:sz w:val="20"/>
          <w:szCs w:val="20"/>
        </w:rPr>
        <w:t>.</w:t>
      </w:r>
    </w:p>
    <w:p w14:paraId="534142AD" w14:textId="25575D68" w:rsidR="00A3234B" w:rsidRDefault="00A3234B">
      <w:pPr>
        <w:rPr>
          <w:b/>
          <w:sz w:val="24"/>
          <w:szCs w:val="24"/>
        </w:rPr>
      </w:pPr>
    </w:p>
    <w:p w14:paraId="23A71A0D" w14:textId="77777777" w:rsidR="00B77A03" w:rsidRDefault="00B77A03">
      <w:pPr>
        <w:rPr>
          <w:b/>
          <w:sz w:val="24"/>
          <w:szCs w:val="24"/>
        </w:rPr>
      </w:pPr>
    </w:p>
    <w:p w14:paraId="09A7D1A0" w14:textId="023C3B8D" w:rsidR="00A3234B" w:rsidRDefault="001A3EA9">
      <w:pPr>
        <w:rPr>
          <w:b/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Txiav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Tawm</w:t>
      </w:r>
      <w:proofErr w:type="spellEnd"/>
      <w:del w:id="599" w:author="Fong RERHANG" w:date="2021-12-08T21:14:00Z">
        <w:r w:rsidDel="008A0C24">
          <w:rPr>
            <w:sz w:val="24"/>
            <w:szCs w:val="24"/>
            <w:u w:val="single"/>
          </w:rPr>
          <w:delText xml:space="preserve"> (</w:delText>
        </w:r>
        <w:r w:rsidR="00AD166D" w:rsidDel="008A0C24">
          <w:rPr>
            <w:sz w:val="24"/>
            <w:szCs w:val="24"/>
            <w:u w:val="single"/>
          </w:rPr>
          <w:delText>Pruning</w:delText>
        </w:r>
        <w:r w:rsidDel="008A0C24">
          <w:rPr>
            <w:sz w:val="24"/>
            <w:szCs w:val="24"/>
            <w:u w:val="single"/>
          </w:rPr>
          <w:delText>)</w:delText>
        </w:r>
      </w:del>
      <w:r w:rsidR="00AD166D">
        <w:rPr>
          <w:b/>
          <w:sz w:val="24"/>
          <w:szCs w:val="24"/>
        </w:rPr>
        <w:t>:</w:t>
      </w:r>
    </w:p>
    <w:p w14:paraId="06219463" w14:textId="77777777" w:rsidR="00A3234B" w:rsidRDefault="00A3234B">
      <w:pPr>
        <w:rPr>
          <w:sz w:val="24"/>
          <w:szCs w:val="24"/>
        </w:rPr>
      </w:pPr>
    </w:p>
    <w:p w14:paraId="5146425A" w14:textId="4BFD9D58" w:rsidR="00A3234B" w:rsidRDefault="00AD166D" w:rsidP="00AC41E0">
      <w:pPr>
        <w:jc w:val="both"/>
        <w:rPr>
          <w:sz w:val="24"/>
          <w:szCs w:val="24"/>
        </w:rPr>
      </w:pPr>
      <w:proofErr w:type="spellStart"/>
      <w:r w:rsidRPr="00AC41E0">
        <w:rPr>
          <w:sz w:val="20"/>
          <w:szCs w:val="20"/>
        </w:rPr>
        <w:t>Feem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ntau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cov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neeg</w:t>
      </w:r>
      <w:proofErr w:type="spellEnd"/>
      <w:r w:rsidRPr="00AC41E0">
        <w:rPr>
          <w:sz w:val="20"/>
          <w:szCs w:val="20"/>
        </w:rPr>
        <w:t xml:space="preserve"> cog </w:t>
      </w:r>
      <w:del w:id="600" w:author="Fong RERHANG" w:date="2021-12-08T21:16:00Z">
        <w:r w:rsidRPr="00AC41E0" w:rsidDel="008A0C24">
          <w:rPr>
            <w:sz w:val="20"/>
            <w:szCs w:val="20"/>
          </w:rPr>
          <w:delText xml:space="preserve">qoob loo </w:delText>
        </w:r>
      </w:del>
      <w:proofErr w:type="spellStart"/>
      <w:r w:rsidRPr="00AC41E0">
        <w:rPr>
          <w:sz w:val="20"/>
          <w:szCs w:val="20"/>
        </w:rPr>
        <w:t>nyob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rau</w:t>
      </w:r>
      <w:proofErr w:type="spellEnd"/>
      <w:r w:rsidRPr="00AC41E0">
        <w:rPr>
          <w:sz w:val="20"/>
          <w:szCs w:val="20"/>
        </w:rPr>
        <w:t xml:space="preserve"> sab </w:t>
      </w:r>
      <w:proofErr w:type="spellStart"/>
      <w:r w:rsidRPr="00AC41E0">
        <w:rPr>
          <w:sz w:val="20"/>
          <w:szCs w:val="20"/>
        </w:rPr>
        <w:t>qaum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teb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huab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cua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ua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rau</w:t>
      </w:r>
      <w:proofErr w:type="spellEnd"/>
      <w:r w:rsidRPr="00AC41E0">
        <w:rPr>
          <w:sz w:val="20"/>
          <w:szCs w:val="20"/>
        </w:rPr>
        <w:t xml:space="preserve"> tag </w:t>
      </w:r>
      <w:proofErr w:type="spellStart"/>
      <w:r w:rsidRPr="00AC41E0">
        <w:rPr>
          <w:sz w:val="20"/>
          <w:szCs w:val="20"/>
        </w:rPr>
        <w:t>nrho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cov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ins w:id="601" w:author="Fong RERHANG" w:date="2021-12-08T21:16:00Z">
        <w:r w:rsidR="008A0C24">
          <w:rPr>
            <w:sz w:val="20"/>
            <w:szCs w:val="20"/>
          </w:rPr>
          <w:t>ntoo</w:t>
        </w:r>
        <w:proofErr w:type="spellEnd"/>
        <w:r w:rsidR="008A0C24">
          <w:rPr>
            <w:sz w:val="20"/>
            <w:szCs w:val="20"/>
          </w:rPr>
          <w:t xml:space="preserve"> </w:t>
        </w:r>
      </w:ins>
      <w:r w:rsidRPr="00AC41E0">
        <w:rPr>
          <w:sz w:val="20"/>
          <w:szCs w:val="20"/>
        </w:rPr>
        <w:t xml:space="preserve">coppice </w:t>
      </w:r>
      <w:proofErr w:type="spellStart"/>
      <w:r w:rsidRPr="00AC41E0">
        <w:rPr>
          <w:sz w:val="20"/>
          <w:szCs w:val="20"/>
        </w:rPr>
        <w:t>thaum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cov</w:t>
      </w:r>
      <w:proofErr w:type="spellEnd"/>
      <w:r w:rsidRPr="00AC41E0">
        <w:rPr>
          <w:sz w:val="20"/>
          <w:szCs w:val="20"/>
        </w:rPr>
        <w:t xml:space="preserve"> </w:t>
      </w:r>
      <w:del w:id="602" w:author="Fong RERHANG" w:date="2021-12-08T21:17:00Z">
        <w:r w:rsidRPr="00AC41E0" w:rsidDel="00B95835">
          <w:rPr>
            <w:sz w:val="20"/>
            <w:szCs w:val="20"/>
          </w:rPr>
          <w:delText>nroj tsuag</w:delText>
        </w:r>
      </w:del>
      <w:proofErr w:type="spellStart"/>
      <w:ins w:id="603" w:author="Fong RERHANG" w:date="2021-12-08T21:17:00Z">
        <w:r w:rsidR="00B95835">
          <w:rPr>
            <w:sz w:val="20"/>
            <w:szCs w:val="20"/>
          </w:rPr>
          <w:t>nto</w:t>
        </w:r>
      </w:ins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nyob</w:t>
      </w:r>
      <w:proofErr w:type="spellEnd"/>
      <w:r w:rsidRPr="00AC41E0">
        <w:rPr>
          <w:sz w:val="20"/>
          <w:szCs w:val="20"/>
        </w:rPr>
        <w:t xml:space="preserve"> </w:t>
      </w:r>
      <w:ins w:id="604" w:author="Fong RERHANG" w:date="2021-12-08T21:17:00Z">
        <w:r w:rsidR="00B95835">
          <w:rPr>
            <w:sz w:val="20"/>
            <w:szCs w:val="20"/>
          </w:rPr>
          <w:t xml:space="preserve">zoo </w:t>
        </w:r>
        <w:proofErr w:type="spellStart"/>
        <w:r w:rsidR="00B95835">
          <w:rPr>
            <w:sz w:val="20"/>
            <w:szCs w:val="20"/>
          </w:rPr>
          <w:t>lawm</w:t>
        </w:r>
      </w:ins>
      <w:proofErr w:type="spellEnd"/>
      <w:del w:id="605" w:author="Fong RERHANG" w:date="2021-12-08T21:17:00Z">
        <w:r w:rsidRPr="00AC41E0" w:rsidDel="00B95835">
          <w:rPr>
            <w:sz w:val="20"/>
            <w:szCs w:val="20"/>
          </w:rPr>
          <w:delText>twj ywm</w:delText>
        </w:r>
      </w:del>
      <w:r w:rsidRPr="00AC41E0">
        <w:rPr>
          <w:sz w:val="20"/>
          <w:szCs w:val="20"/>
        </w:rPr>
        <w:t xml:space="preserve">, </w:t>
      </w:r>
      <w:proofErr w:type="spellStart"/>
      <w:ins w:id="606" w:author="Fong RERHANG" w:date="2021-12-08T21:31:00Z">
        <w:r w:rsidR="00031B7D">
          <w:rPr>
            <w:sz w:val="20"/>
            <w:szCs w:val="20"/>
          </w:rPr>
          <w:t>siv</w:t>
        </w:r>
        <w:proofErr w:type="spellEnd"/>
        <w:r w:rsidR="00031B7D">
          <w:rPr>
            <w:sz w:val="20"/>
            <w:szCs w:val="20"/>
          </w:rPr>
          <w:t xml:space="preserve"> </w:t>
        </w:r>
        <w:proofErr w:type="spellStart"/>
        <w:r w:rsidR="00031B7D">
          <w:rPr>
            <w:sz w:val="20"/>
            <w:szCs w:val="20"/>
          </w:rPr>
          <w:t>cov</w:t>
        </w:r>
        <w:proofErr w:type="spellEnd"/>
        <w:r w:rsidR="00031B7D">
          <w:rPr>
            <w:sz w:val="20"/>
            <w:szCs w:val="20"/>
          </w:rPr>
          <w:t xml:space="preserve"> </w:t>
        </w:r>
        <w:proofErr w:type="spellStart"/>
        <w:r w:rsidR="00031B7D">
          <w:rPr>
            <w:sz w:val="20"/>
            <w:szCs w:val="20"/>
          </w:rPr>
          <w:t>ch</w:t>
        </w:r>
      </w:ins>
      <w:ins w:id="607" w:author="Fong RERHANG" w:date="2021-12-08T21:32:00Z">
        <w:r w:rsidR="00031B7D">
          <w:rPr>
            <w:sz w:val="20"/>
            <w:szCs w:val="20"/>
          </w:rPr>
          <w:t>iaj</w:t>
        </w:r>
        <w:proofErr w:type="spellEnd"/>
        <w:r w:rsidR="00031B7D">
          <w:rPr>
            <w:sz w:val="20"/>
            <w:szCs w:val="20"/>
          </w:rPr>
          <w:t xml:space="preserve"> </w:t>
        </w:r>
        <w:proofErr w:type="spellStart"/>
        <w:r w:rsidR="00031B7D">
          <w:rPr>
            <w:sz w:val="20"/>
            <w:szCs w:val="20"/>
          </w:rPr>
          <w:t>txiav</w:t>
        </w:r>
        <w:proofErr w:type="spellEnd"/>
        <w:r w:rsidR="00031B7D">
          <w:rPr>
            <w:sz w:val="20"/>
            <w:szCs w:val="20"/>
          </w:rPr>
          <w:t xml:space="preserve"> </w:t>
        </w:r>
        <w:proofErr w:type="spellStart"/>
        <w:r w:rsidR="00031B7D">
          <w:rPr>
            <w:sz w:val="20"/>
            <w:szCs w:val="20"/>
          </w:rPr>
          <w:t>cov</w:t>
        </w:r>
        <w:proofErr w:type="spellEnd"/>
        <w:r w:rsidR="00031B7D">
          <w:rPr>
            <w:sz w:val="20"/>
            <w:szCs w:val="20"/>
          </w:rPr>
          <w:t xml:space="preserve"> </w:t>
        </w:r>
        <w:proofErr w:type="spellStart"/>
        <w:r w:rsidR="00031B7D">
          <w:rPr>
            <w:sz w:val="20"/>
            <w:szCs w:val="20"/>
          </w:rPr>
          <w:t>kab</w:t>
        </w:r>
        <w:proofErr w:type="spellEnd"/>
        <w:r w:rsidR="00031B7D">
          <w:rPr>
            <w:sz w:val="20"/>
            <w:szCs w:val="20"/>
          </w:rPr>
          <w:t xml:space="preserve"> </w:t>
        </w:r>
        <w:proofErr w:type="spellStart"/>
        <w:r w:rsidR="00031B7D">
          <w:rPr>
            <w:sz w:val="20"/>
            <w:szCs w:val="20"/>
          </w:rPr>
          <w:t>tsib</w:t>
        </w:r>
        <w:proofErr w:type="spellEnd"/>
        <w:r w:rsidR="00031B7D">
          <w:rPr>
            <w:sz w:val="20"/>
            <w:szCs w:val="20"/>
          </w:rPr>
          <w:t xml:space="preserve"> </w:t>
        </w:r>
        <w:proofErr w:type="spellStart"/>
        <w:r w:rsidR="00031B7D">
          <w:rPr>
            <w:sz w:val="20"/>
            <w:szCs w:val="20"/>
          </w:rPr>
          <w:t>kom</w:t>
        </w:r>
        <w:proofErr w:type="spellEnd"/>
        <w:r w:rsidR="00031B7D">
          <w:rPr>
            <w:sz w:val="20"/>
            <w:szCs w:val="20"/>
          </w:rPr>
          <w:t xml:space="preserve"> </w:t>
        </w:r>
        <w:proofErr w:type="spellStart"/>
        <w:r w:rsidR="00031B7D">
          <w:rPr>
            <w:sz w:val="20"/>
            <w:szCs w:val="20"/>
          </w:rPr>
          <w:t>muaj</w:t>
        </w:r>
        <w:proofErr w:type="spellEnd"/>
        <w:r w:rsidR="00031B7D">
          <w:rPr>
            <w:sz w:val="20"/>
            <w:szCs w:val="20"/>
          </w:rPr>
          <w:t xml:space="preserve"> </w:t>
        </w:r>
        <w:proofErr w:type="spellStart"/>
        <w:r w:rsidR="00031B7D">
          <w:rPr>
            <w:sz w:val="20"/>
            <w:szCs w:val="20"/>
          </w:rPr>
          <w:t>qhov</w:t>
        </w:r>
        <w:proofErr w:type="spellEnd"/>
        <w:r w:rsidR="00031B7D">
          <w:rPr>
            <w:sz w:val="20"/>
            <w:szCs w:val="20"/>
          </w:rPr>
          <w:t xml:space="preserve"> </w:t>
        </w:r>
        <w:proofErr w:type="spellStart"/>
        <w:r w:rsidR="00031B7D">
          <w:rPr>
            <w:sz w:val="20"/>
            <w:szCs w:val="20"/>
          </w:rPr>
          <w:t>thuav</w:t>
        </w:r>
        <w:proofErr w:type="spellEnd"/>
        <w:r w:rsidR="00031B7D">
          <w:rPr>
            <w:sz w:val="20"/>
            <w:szCs w:val="20"/>
          </w:rPr>
          <w:t xml:space="preserve"> </w:t>
        </w:r>
        <w:proofErr w:type="spellStart"/>
        <w:r w:rsidR="00031B7D">
          <w:rPr>
            <w:sz w:val="20"/>
            <w:szCs w:val="20"/>
          </w:rPr>
          <w:t>dav</w:t>
        </w:r>
        <w:proofErr w:type="spellEnd"/>
        <w:r w:rsidR="00031B7D">
          <w:rPr>
            <w:sz w:val="20"/>
            <w:szCs w:val="20"/>
          </w:rPr>
          <w:t xml:space="preserve"> </w:t>
        </w:r>
      </w:ins>
      <w:del w:id="608" w:author="Fong RERHANG" w:date="2021-12-08T21:32:00Z">
        <w:r w:rsidRPr="00AC41E0" w:rsidDel="00031B7D">
          <w:rPr>
            <w:sz w:val="20"/>
            <w:szCs w:val="20"/>
          </w:rPr>
          <w:delText>txawm tias nrog lub pruner txuag lub canes rau kev nthuav tawm ntxiv,</w:delText>
        </w:r>
      </w:del>
      <w:ins w:id="609" w:author="Fong RERHANG" w:date="2021-12-08T21:32:00Z">
        <w:r w:rsidR="00031B7D">
          <w:rPr>
            <w:sz w:val="20"/>
            <w:szCs w:val="20"/>
          </w:rPr>
          <w:t>,</w:t>
        </w:r>
      </w:ins>
      <w:r w:rsidRPr="00AC41E0">
        <w:rPr>
          <w:sz w:val="20"/>
          <w:szCs w:val="20"/>
        </w:rPr>
        <w:t xml:space="preserve"> los </w:t>
      </w:r>
      <w:proofErr w:type="spellStart"/>
      <w:r w:rsidRPr="00AC41E0">
        <w:rPr>
          <w:sz w:val="20"/>
          <w:szCs w:val="20"/>
        </w:rPr>
        <w:t>yog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ins w:id="610" w:author="Fong RERHANG" w:date="2021-12-08T21:34:00Z">
        <w:r w:rsidR="00031B7D">
          <w:rPr>
            <w:sz w:val="20"/>
            <w:szCs w:val="20"/>
          </w:rPr>
          <w:t>siv</w:t>
        </w:r>
        <w:proofErr w:type="spellEnd"/>
        <w:r w:rsidR="00031B7D">
          <w:rPr>
            <w:sz w:val="20"/>
            <w:szCs w:val="20"/>
          </w:rPr>
          <w:t xml:space="preserve"> </w:t>
        </w:r>
        <w:proofErr w:type="spellStart"/>
        <w:r w:rsidR="00031B7D">
          <w:rPr>
            <w:sz w:val="20"/>
            <w:szCs w:val="20"/>
          </w:rPr>
          <w:t>tus</w:t>
        </w:r>
        <w:proofErr w:type="spellEnd"/>
        <w:r w:rsidR="00031B7D">
          <w:rPr>
            <w:sz w:val="20"/>
            <w:szCs w:val="20"/>
          </w:rPr>
          <w:t xml:space="preserve"> </w:t>
        </w:r>
        <w:proofErr w:type="spellStart"/>
        <w:r w:rsidR="00031B7D">
          <w:rPr>
            <w:sz w:val="20"/>
            <w:szCs w:val="20"/>
          </w:rPr>
          <w:t>chiaj</w:t>
        </w:r>
        <w:proofErr w:type="spellEnd"/>
        <w:r w:rsidR="00031B7D">
          <w:rPr>
            <w:sz w:val="20"/>
            <w:szCs w:val="20"/>
          </w:rPr>
          <w:t xml:space="preserve"> </w:t>
        </w:r>
        <w:proofErr w:type="spellStart"/>
        <w:r w:rsidR="00031B7D">
          <w:rPr>
            <w:sz w:val="20"/>
            <w:szCs w:val="20"/>
          </w:rPr>
          <w:t>txiav</w:t>
        </w:r>
        <w:proofErr w:type="spellEnd"/>
        <w:r w:rsidR="00031B7D">
          <w:rPr>
            <w:sz w:val="20"/>
            <w:szCs w:val="20"/>
          </w:rPr>
          <w:t xml:space="preserve"> </w:t>
        </w:r>
        <w:proofErr w:type="spellStart"/>
        <w:r w:rsidR="00031B7D">
          <w:rPr>
            <w:sz w:val="20"/>
            <w:szCs w:val="20"/>
          </w:rPr>
          <w:t>ua</w:t>
        </w:r>
        <w:proofErr w:type="spellEnd"/>
        <w:r w:rsidR="00031B7D">
          <w:rPr>
            <w:sz w:val="20"/>
            <w:szCs w:val="20"/>
          </w:rPr>
          <w:t xml:space="preserve"> </w:t>
        </w:r>
        <w:proofErr w:type="spellStart"/>
        <w:r w:rsidR="00031B7D">
          <w:rPr>
            <w:sz w:val="20"/>
            <w:szCs w:val="20"/>
          </w:rPr>
          <w:t>siv</w:t>
        </w:r>
        <w:proofErr w:type="spellEnd"/>
        <w:r w:rsidR="00031B7D">
          <w:rPr>
            <w:sz w:val="20"/>
            <w:szCs w:val="20"/>
          </w:rPr>
          <w:t xml:space="preserve"> </w:t>
        </w:r>
        <w:proofErr w:type="spellStart"/>
        <w:r w:rsidR="00031B7D">
          <w:rPr>
            <w:sz w:val="20"/>
            <w:szCs w:val="20"/>
          </w:rPr>
          <w:t>daim</w:t>
        </w:r>
        <w:proofErr w:type="spellEnd"/>
        <w:r w:rsidR="00031B7D">
          <w:rPr>
            <w:sz w:val="20"/>
            <w:szCs w:val="20"/>
          </w:rPr>
          <w:t xml:space="preserve"> </w:t>
        </w:r>
      </w:ins>
      <w:proofErr w:type="spellStart"/>
      <w:ins w:id="611" w:author="Fong RERHANG" w:date="2021-12-08T21:35:00Z">
        <w:r w:rsidR="00031B7D">
          <w:rPr>
            <w:sz w:val="20"/>
            <w:szCs w:val="20"/>
          </w:rPr>
          <w:t>hniav</w:t>
        </w:r>
        <w:proofErr w:type="spellEnd"/>
        <w:r w:rsidR="00031B7D">
          <w:rPr>
            <w:sz w:val="20"/>
            <w:szCs w:val="20"/>
          </w:rPr>
          <w:t xml:space="preserve"> </w:t>
        </w:r>
        <w:proofErr w:type="spellStart"/>
        <w:r w:rsidR="00031B7D">
          <w:rPr>
            <w:sz w:val="20"/>
            <w:szCs w:val="20"/>
          </w:rPr>
          <w:t>kaws</w:t>
        </w:r>
        <w:proofErr w:type="spellEnd"/>
        <w:r w:rsidR="00031B7D">
          <w:rPr>
            <w:sz w:val="20"/>
            <w:szCs w:val="20"/>
          </w:rPr>
          <w:t xml:space="preserve"> </w:t>
        </w:r>
      </w:ins>
      <w:del w:id="612" w:author="Fong RERHANG" w:date="2021-12-08T21:35:00Z">
        <w:r w:rsidRPr="00AC41E0" w:rsidDel="00031B7D">
          <w:rPr>
            <w:sz w:val="20"/>
            <w:szCs w:val="20"/>
          </w:rPr>
          <w:delText>nrog ib tug trimmer siv chainsaw hniav,</w:delText>
        </w:r>
      </w:del>
      <w:ins w:id="613" w:author="Fong RERHANG" w:date="2021-12-08T21:35:00Z">
        <w:r w:rsidR="00031B7D">
          <w:rPr>
            <w:sz w:val="20"/>
            <w:szCs w:val="20"/>
          </w:rPr>
          <w:t>,</w:t>
        </w:r>
      </w:ins>
      <w:r w:rsidRPr="00AC41E0">
        <w:rPr>
          <w:sz w:val="20"/>
          <w:szCs w:val="20"/>
        </w:rPr>
        <w:t xml:space="preserve"> los </w:t>
      </w:r>
      <w:proofErr w:type="spellStart"/>
      <w:r w:rsidRPr="00AC41E0">
        <w:rPr>
          <w:sz w:val="20"/>
          <w:szCs w:val="20"/>
        </w:rPr>
        <w:t>yog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nrog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ib</w:t>
      </w:r>
      <w:del w:id="614" w:author="Fong RERHANG" w:date="2021-12-08T21:35:00Z">
        <w:r w:rsidRPr="00AC41E0" w:rsidDel="00031B7D">
          <w:rPr>
            <w:sz w:val="20"/>
            <w:szCs w:val="20"/>
          </w:rPr>
          <w:delText xml:space="preserve"> </w:delText>
        </w:r>
      </w:del>
      <w:ins w:id="615" w:author="Fong RERHANG" w:date="2021-12-08T21:35:00Z">
        <w:r w:rsidR="00031B7D">
          <w:rPr>
            <w:sz w:val="20"/>
            <w:szCs w:val="20"/>
          </w:rPr>
          <w:t>lub</w:t>
        </w:r>
        <w:proofErr w:type="spellEnd"/>
        <w:r w:rsidR="00031B7D">
          <w:rPr>
            <w:sz w:val="20"/>
            <w:szCs w:val="20"/>
          </w:rPr>
          <w:t xml:space="preserve"> </w:t>
        </w:r>
        <w:proofErr w:type="spellStart"/>
        <w:r w:rsidR="00031B7D">
          <w:rPr>
            <w:sz w:val="20"/>
            <w:szCs w:val="20"/>
          </w:rPr>
          <w:t>cav</w:t>
        </w:r>
        <w:proofErr w:type="spellEnd"/>
        <w:r w:rsidR="00031B7D">
          <w:rPr>
            <w:sz w:val="20"/>
            <w:szCs w:val="20"/>
          </w:rPr>
          <w:t xml:space="preserve"> </w:t>
        </w:r>
        <w:proofErr w:type="spellStart"/>
        <w:r w:rsidR="00031B7D">
          <w:rPr>
            <w:sz w:val="20"/>
            <w:szCs w:val="20"/>
          </w:rPr>
          <w:t>nyav</w:t>
        </w:r>
        <w:proofErr w:type="spellEnd"/>
        <w:r w:rsidR="00031B7D">
          <w:rPr>
            <w:sz w:val="20"/>
            <w:szCs w:val="20"/>
          </w:rPr>
          <w:t xml:space="preserve"> </w:t>
        </w:r>
        <w:proofErr w:type="spellStart"/>
        <w:r w:rsidR="00031B7D">
          <w:rPr>
            <w:sz w:val="20"/>
            <w:szCs w:val="20"/>
          </w:rPr>
          <w:t>txiav</w:t>
        </w:r>
      </w:ins>
      <w:proofErr w:type="spellEnd"/>
      <w:del w:id="616" w:author="Fong RERHANG" w:date="2021-12-08T21:35:00Z">
        <w:r w:rsidRPr="00AC41E0" w:rsidDel="00031B7D">
          <w:rPr>
            <w:sz w:val="20"/>
            <w:szCs w:val="20"/>
          </w:rPr>
          <w:delText>tug hnyav hnyav hnyav bar mower</w:delText>
        </w:r>
      </w:del>
      <w:r w:rsidRPr="00AC41E0">
        <w:rPr>
          <w:sz w:val="20"/>
          <w:szCs w:val="20"/>
        </w:rPr>
        <w:t xml:space="preserve">. </w:t>
      </w:r>
      <w:proofErr w:type="spellStart"/>
      <w:r w:rsidRPr="00AC41E0">
        <w:rPr>
          <w:sz w:val="20"/>
          <w:szCs w:val="20"/>
        </w:rPr>
        <w:t>Txawm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hais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tias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qhov</w:t>
      </w:r>
      <w:proofErr w:type="spellEnd"/>
      <w:r w:rsidRPr="00AC41E0">
        <w:rPr>
          <w:sz w:val="20"/>
          <w:szCs w:val="20"/>
        </w:rPr>
        <w:t xml:space="preserve"> no </w:t>
      </w:r>
      <w:proofErr w:type="spellStart"/>
      <w:r w:rsidRPr="00AC41E0">
        <w:rPr>
          <w:sz w:val="20"/>
          <w:szCs w:val="20"/>
        </w:rPr>
        <w:t>tuaj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yeem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txo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cov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txiaj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ntsig</w:t>
      </w:r>
      <w:proofErr w:type="spellEnd"/>
      <w:r w:rsidRPr="00AC41E0">
        <w:rPr>
          <w:sz w:val="20"/>
          <w:szCs w:val="20"/>
        </w:rPr>
        <w:t xml:space="preserve"> me </w:t>
      </w:r>
      <w:proofErr w:type="spellStart"/>
      <w:r w:rsidRPr="00AC41E0">
        <w:rPr>
          <w:sz w:val="20"/>
          <w:szCs w:val="20"/>
        </w:rPr>
        <w:t>ntsis</w:t>
      </w:r>
      <w:proofErr w:type="spellEnd"/>
      <w:r w:rsidRPr="00AC41E0">
        <w:rPr>
          <w:sz w:val="20"/>
          <w:szCs w:val="20"/>
        </w:rPr>
        <w:t xml:space="preserve">, </w:t>
      </w:r>
      <w:proofErr w:type="spellStart"/>
      <w:r w:rsidRPr="00AC41E0">
        <w:rPr>
          <w:sz w:val="20"/>
          <w:szCs w:val="20"/>
        </w:rPr>
        <w:t>nws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ua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rau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cov</w:t>
      </w:r>
      <w:proofErr w:type="spellEnd"/>
      <w:r w:rsidRPr="00AC41E0">
        <w:rPr>
          <w:sz w:val="20"/>
          <w:szCs w:val="20"/>
        </w:rPr>
        <w:t xml:space="preserve"> </w:t>
      </w:r>
      <w:del w:id="617" w:author="Fong RERHANG" w:date="2021-12-08T21:37:00Z">
        <w:r w:rsidRPr="00AC41E0" w:rsidDel="00C70085">
          <w:rPr>
            <w:sz w:val="20"/>
            <w:szCs w:val="20"/>
          </w:rPr>
          <w:delText>nroj tsuag</w:delText>
        </w:r>
      </w:del>
      <w:proofErr w:type="spellStart"/>
      <w:ins w:id="618" w:author="Fong RERHANG" w:date="2021-12-08T21:37:00Z">
        <w:r w:rsidR="00C70085">
          <w:rPr>
            <w:sz w:val="20"/>
            <w:szCs w:val="20"/>
          </w:rPr>
          <w:t>qoob</w:t>
        </w:r>
        <w:proofErr w:type="spellEnd"/>
        <w:r w:rsidR="00C70085">
          <w:rPr>
            <w:sz w:val="20"/>
            <w:szCs w:val="20"/>
          </w:rPr>
          <w:t xml:space="preserve"> </w:t>
        </w:r>
        <w:proofErr w:type="spellStart"/>
        <w:r w:rsidR="00C70085">
          <w:rPr>
            <w:sz w:val="20"/>
            <w:szCs w:val="20"/>
          </w:rPr>
          <w:t>ua</w:t>
        </w:r>
      </w:ins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muaj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ins w:id="619" w:author="Fong RERHANG" w:date="2021-12-08T21:37:00Z">
        <w:r w:rsidR="00C70085">
          <w:rPr>
            <w:sz w:val="20"/>
            <w:szCs w:val="20"/>
          </w:rPr>
          <w:t>qhob</w:t>
        </w:r>
        <w:proofErr w:type="spellEnd"/>
        <w:r w:rsidR="00C70085">
          <w:rPr>
            <w:sz w:val="20"/>
            <w:szCs w:val="20"/>
          </w:rPr>
          <w:t xml:space="preserve"> zoo</w:t>
        </w:r>
      </w:ins>
      <w:del w:id="620" w:author="Fong RERHANG" w:date="2021-12-08T21:37:00Z">
        <w:r w:rsidRPr="00AC41E0" w:rsidDel="00C70085">
          <w:rPr>
            <w:sz w:val="20"/>
            <w:szCs w:val="20"/>
          </w:rPr>
          <w:delText>lub qhov rais sau zoo</w:delText>
        </w:r>
      </w:del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ib</w:t>
      </w:r>
      <w:proofErr w:type="spellEnd"/>
      <w:r w:rsidRPr="00AC41E0">
        <w:rPr>
          <w:sz w:val="20"/>
          <w:szCs w:val="20"/>
        </w:rPr>
        <w:t xml:space="preserve"> yam </w:t>
      </w:r>
      <w:proofErr w:type="spellStart"/>
      <w:r w:rsidRPr="00AC41E0">
        <w:rPr>
          <w:sz w:val="20"/>
          <w:szCs w:val="20"/>
        </w:rPr>
        <w:t>thiab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tso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cai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rau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kev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tswj</w:t>
      </w:r>
      <w:proofErr w:type="spellEnd"/>
      <w:r w:rsidRPr="00AC41E0">
        <w:rPr>
          <w:sz w:val="20"/>
          <w:szCs w:val="20"/>
        </w:rPr>
        <w:t xml:space="preserve"> </w:t>
      </w:r>
      <w:ins w:id="621" w:author="Fong RERHANG" w:date="2021-12-08T21:38:00Z">
        <w:r w:rsidR="00C70085">
          <w:rPr>
            <w:sz w:val="20"/>
            <w:szCs w:val="20"/>
          </w:rPr>
          <w:t xml:space="preserve">yam </w:t>
        </w:r>
        <w:proofErr w:type="spellStart"/>
        <w:r w:rsidR="00C70085">
          <w:rPr>
            <w:sz w:val="20"/>
            <w:szCs w:val="20"/>
          </w:rPr>
          <w:t>nruaj</w:t>
        </w:r>
        <w:proofErr w:type="spellEnd"/>
        <w:r w:rsidR="00C70085">
          <w:rPr>
            <w:sz w:val="20"/>
            <w:szCs w:val="20"/>
          </w:rPr>
          <w:t xml:space="preserve"> </w:t>
        </w:r>
        <w:proofErr w:type="spellStart"/>
        <w:r w:rsidR="00C70085">
          <w:rPr>
            <w:sz w:val="20"/>
            <w:szCs w:val="20"/>
          </w:rPr>
          <w:t>ntseg</w:t>
        </w:r>
      </w:ins>
      <w:proofErr w:type="spellEnd"/>
      <w:del w:id="622" w:author="Fong RERHANG" w:date="2021-12-08T21:38:00Z">
        <w:r w:rsidRPr="00AC41E0" w:rsidDel="00C70085">
          <w:rPr>
            <w:sz w:val="20"/>
            <w:szCs w:val="20"/>
          </w:rPr>
          <w:delText>tau ntau dua</w:delText>
        </w:r>
      </w:del>
      <w:r w:rsidRPr="00AC41E0">
        <w:rPr>
          <w:sz w:val="20"/>
          <w:szCs w:val="20"/>
        </w:rPr>
        <w:t xml:space="preserve">. </w:t>
      </w:r>
      <w:proofErr w:type="spellStart"/>
      <w:r w:rsidRPr="00AC41E0">
        <w:rPr>
          <w:sz w:val="20"/>
          <w:szCs w:val="20"/>
        </w:rPr>
        <w:t>Nws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tseem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muab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lub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sij</w:t>
      </w:r>
      <w:proofErr w:type="spellEnd"/>
      <w:r w:rsidR="00AC41E0"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hawm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rau</w:t>
      </w:r>
      <w:proofErr w:type="spellEnd"/>
      <w:r w:rsidRPr="00AC41E0">
        <w:rPr>
          <w:sz w:val="20"/>
          <w:szCs w:val="20"/>
        </w:rPr>
        <w:t xml:space="preserve"> </w:t>
      </w:r>
      <w:del w:id="623" w:author="Fong RERHANG" w:date="2021-12-08T21:39:00Z">
        <w:r w:rsidRPr="00AC41E0" w:rsidDel="00C70085">
          <w:rPr>
            <w:sz w:val="20"/>
            <w:szCs w:val="20"/>
          </w:rPr>
          <w:delText xml:space="preserve">dormant tsuag teb ciam teb yog tias tsim nyog. </w:delText>
        </w:r>
      </w:del>
      <w:del w:id="624" w:author="Fong RERHANG" w:date="2021-12-08T21:40:00Z">
        <w:r w:rsidRPr="00AC41E0" w:rsidDel="00C70085">
          <w:rPr>
            <w:sz w:val="20"/>
            <w:szCs w:val="20"/>
          </w:rPr>
          <w:delText>Xwb</w:delText>
        </w:r>
      </w:del>
      <w:r w:rsidRPr="00AC41E0">
        <w:rPr>
          <w:sz w:val="20"/>
          <w:szCs w:val="20"/>
        </w:rPr>
        <w:t xml:space="preserve">, </w:t>
      </w:r>
      <w:proofErr w:type="spellStart"/>
      <w:r w:rsidRPr="00AC41E0">
        <w:rPr>
          <w:sz w:val="20"/>
          <w:szCs w:val="20"/>
        </w:rPr>
        <w:t>qee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tus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neeg</w:t>
      </w:r>
      <w:proofErr w:type="spellEnd"/>
      <w:r w:rsidRPr="00AC41E0">
        <w:rPr>
          <w:sz w:val="20"/>
          <w:szCs w:val="20"/>
        </w:rPr>
        <w:t xml:space="preserve"> cog </w:t>
      </w:r>
      <w:proofErr w:type="spellStart"/>
      <w:r w:rsidRPr="00AC41E0">
        <w:rPr>
          <w:sz w:val="20"/>
          <w:szCs w:val="20"/>
        </w:rPr>
        <w:t>qoob</w:t>
      </w:r>
      <w:proofErr w:type="spellEnd"/>
      <w:r w:rsidRPr="00AC41E0">
        <w:rPr>
          <w:sz w:val="20"/>
          <w:szCs w:val="20"/>
        </w:rPr>
        <w:t xml:space="preserve"> loo </w:t>
      </w:r>
      <w:del w:id="625" w:author="Fong RERHANG" w:date="2021-12-08T21:40:00Z">
        <w:r w:rsidRPr="00AC41E0" w:rsidDel="00C70085">
          <w:rPr>
            <w:sz w:val="20"/>
            <w:szCs w:val="20"/>
          </w:rPr>
          <w:delText xml:space="preserve">prune </w:delText>
        </w:r>
      </w:del>
      <w:proofErr w:type="spellStart"/>
      <w:ins w:id="626" w:author="Fong RERHANG" w:date="2021-12-08T21:40:00Z">
        <w:r w:rsidR="00C70085">
          <w:rPr>
            <w:sz w:val="20"/>
            <w:szCs w:val="20"/>
          </w:rPr>
          <w:t>ua</w:t>
        </w:r>
        <w:proofErr w:type="spellEnd"/>
        <w:r w:rsidR="00C70085">
          <w:rPr>
            <w:sz w:val="20"/>
            <w:szCs w:val="20"/>
          </w:rPr>
          <w:t xml:space="preserve"> </w:t>
        </w:r>
        <w:proofErr w:type="spellStart"/>
        <w:r w:rsidR="00C70085">
          <w:rPr>
            <w:sz w:val="20"/>
            <w:szCs w:val="20"/>
          </w:rPr>
          <w:t>txiav</w:t>
        </w:r>
        <w:proofErr w:type="spellEnd"/>
        <w:r w:rsidR="00C70085">
          <w:rPr>
            <w:sz w:val="20"/>
            <w:szCs w:val="20"/>
          </w:rPr>
          <w:t xml:space="preserve"> </w:t>
        </w:r>
      </w:ins>
      <w:proofErr w:type="spellStart"/>
      <w:ins w:id="627" w:author="Fong RERHANG" w:date="2021-12-08T21:41:00Z">
        <w:r w:rsidR="00C70085">
          <w:rPr>
            <w:sz w:val="20"/>
            <w:szCs w:val="20"/>
          </w:rPr>
          <w:t>ceg</w:t>
        </w:r>
      </w:ins>
      <w:proofErr w:type="spellEnd"/>
      <w:ins w:id="628" w:author="Fong RERHANG" w:date="2021-12-08T21:40:00Z">
        <w:r w:rsidR="00C70085" w:rsidRPr="00AC41E0">
          <w:rPr>
            <w:sz w:val="20"/>
            <w:szCs w:val="20"/>
          </w:rPr>
          <w:t xml:space="preserve"> </w:t>
        </w:r>
      </w:ins>
      <w:proofErr w:type="spellStart"/>
      <w:r w:rsidRPr="00AC41E0">
        <w:rPr>
          <w:sz w:val="20"/>
          <w:szCs w:val="20"/>
        </w:rPr>
        <w:t>rov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qab</w:t>
      </w:r>
      <w:proofErr w:type="spellEnd"/>
      <w:r w:rsidRPr="00AC41E0">
        <w:rPr>
          <w:sz w:val="20"/>
          <w:szCs w:val="20"/>
        </w:rPr>
        <w:t xml:space="preserve"> tab sis </w:t>
      </w:r>
      <w:proofErr w:type="spellStart"/>
      <w:r w:rsidRPr="00AC41E0">
        <w:rPr>
          <w:sz w:val="20"/>
          <w:szCs w:val="20"/>
        </w:rPr>
        <w:t>tawm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ib</w:t>
      </w:r>
      <w:proofErr w:type="spellEnd"/>
      <w:r w:rsidRPr="00AC41E0">
        <w:rPr>
          <w:sz w:val="20"/>
          <w:szCs w:val="20"/>
        </w:rPr>
        <w:t xml:space="preserve"> los </w:t>
      </w:r>
      <w:proofErr w:type="spellStart"/>
      <w:r w:rsidRPr="00AC41E0">
        <w:rPr>
          <w:sz w:val="20"/>
          <w:szCs w:val="20"/>
        </w:rPr>
        <w:t>yog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ob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lub</w:t>
      </w:r>
      <w:proofErr w:type="spellEnd"/>
      <w:r w:rsidRPr="00AC41E0">
        <w:rPr>
          <w:sz w:val="20"/>
          <w:szCs w:val="20"/>
        </w:rPr>
        <w:t xml:space="preserve"> canes </w:t>
      </w:r>
      <w:proofErr w:type="spellStart"/>
      <w:r w:rsidRPr="00AC41E0">
        <w:rPr>
          <w:sz w:val="20"/>
          <w:szCs w:val="20"/>
        </w:rPr>
        <w:t>ntawm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thawj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xyoo</w:t>
      </w:r>
      <w:proofErr w:type="spellEnd"/>
      <w:r w:rsidRPr="00AC41E0">
        <w:rPr>
          <w:sz w:val="20"/>
          <w:szCs w:val="20"/>
        </w:rPr>
        <w:t xml:space="preserve"> los </w:t>
      </w:r>
      <w:proofErr w:type="spellStart"/>
      <w:r w:rsidRPr="00AC41E0">
        <w:rPr>
          <w:sz w:val="20"/>
          <w:szCs w:val="20"/>
        </w:rPr>
        <w:t>yog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ob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xyoo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ntoo</w:t>
      </w:r>
      <w:proofErr w:type="spellEnd"/>
      <w:r w:rsidRPr="00AC41E0">
        <w:rPr>
          <w:sz w:val="20"/>
          <w:szCs w:val="20"/>
        </w:rPr>
        <w:t xml:space="preserve"> los </w:t>
      </w:r>
      <w:proofErr w:type="spellStart"/>
      <w:r w:rsidRPr="00AC41E0">
        <w:rPr>
          <w:sz w:val="20"/>
          <w:szCs w:val="20"/>
        </w:rPr>
        <w:t>txhawb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cov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txiv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hmab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txiv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ntoo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thaum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ntxov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thiab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cov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nroj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tsuag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muaj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zog</w:t>
      </w:r>
      <w:proofErr w:type="spellEnd"/>
      <w:r w:rsidRPr="00AC41E0">
        <w:rPr>
          <w:sz w:val="20"/>
          <w:szCs w:val="20"/>
        </w:rPr>
        <w:t xml:space="preserve">, </w:t>
      </w:r>
      <w:proofErr w:type="spellStart"/>
      <w:r w:rsidRPr="00AC41E0">
        <w:rPr>
          <w:sz w:val="20"/>
          <w:szCs w:val="20"/>
        </w:rPr>
        <w:t>siab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dua</w:t>
      </w:r>
      <w:proofErr w:type="spellEnd"/>
      <w:r>
        <w:rPr>
          <w:sz w:val="24"/>
          <w:szCs w:val="24"/>
        </w:rPr>
        <w:t>.</w:t>
      </w:r>
    </w:p>
    <w:p w14:paraId="0F6C4CDE" w14:textId="77777777" w:rsidR="00A3234B" w:rsidRDefault="00A3234B">
      <w:pPr>
        <w:rPr>
          <w:sz w:val="24"/>
          <w:szCs w:val="24"/>
        </w:rPr>
      </w:pPr>
    </w:p>
    <w:p w14:paraId="48CD8FC7" w14:textId="59790DE1" w:rsidR="00A3234B" w:rsidRPr="00AC41E0" w:rsidRDefault="00AD166D" w:rsidP="00AC41E0">
      <w:pPr>
        <w:jc w:val="both"/>
        <w:rPr>
          <w:sz w:val="20"/>
          <w:szCs w:val="20"/>
        </w:rPr>
      </w:pPr>
      <w:r w:rsidRPr="00AC41E0">
        <w:rPr>
          <w:sz w:val="20"/>
          <w:szCs w:val="20"/>
          <w:u w:val="single"/>
        </w:rPr>
        <w:t xml:space="preserve">Kev </w:t>
      </w:r>
      <w:del w:id="629" w:author="Fong RERHANG" w:date="2021-12-08T21:41:00Z">
        <w:r w:rsidRPr="00AC41E0" w:rsidDel="00C70085">
          <w:rPr>
            <w:sz w:val="20"/>
            <w:szCs w:val="20"/>
            <w:u w:val="single"/>
          </w:rPr>
          <w:delText>Nyab Xeeb</w:delText>
        </w:r>
      </w:del>
      <w:proofErr w:type="spellStart"/>
      <w:ins w:id="630" w:author="Fong RERHANG" w:date="2021-12-08T21:41:00Z">
        <w:r w:rsidR="00C70085">
          <w:rPr>
            <w:sz w:val="20"/>
            <w:szCs w:val="20"/>
            <w:u w:val="single"/>
          </w:rPr>
          <w:t>Nruaj</w:t>
        </w:r>
        <w:proofErr w:type="spellEnd"/>
        <w:r w:rsidR="00C70085">
          <w:rPr>
            <w:sz w:val="20"/>
            <w:szCs w:val="20"/>
            <w:u w:val="single"/>
          </w:rPr>
          <w:t xml:space="preserve"> </w:t>
        </w:r>
        <w:proofErr w:type="spellStart"/>
        <w:r w:rsidR="00C70085">
          <w:rPr>
            <w:sz w:val="20"/>
            <w:szCs w:val="20"/>
            <w:u w:val="single"/>
          </w:rPr>
          <w:t>Ntseg</w:t>
        </w:r>
      </w:ins>
      <w:proofErr w:type="spellEnd"/>
      <w:r w:rsidRPr="00AC41E0">
        <w:rPr>
          <w:sz w:val="20"/>
          <w:szCs w:val="20"/>
          <w:u w:val="single"/>
        </w:rPr>
        <w:t xml:space="preserve"> </w:t>
      </w:r>
      <w:proofErr w:type="spellStart"/>
      <w:r w:rsidR="00AC41E0" w:rsidRPr="00AC41E0">
        <w:rPr>
          <w:sz w:val="20"/>
          <w:szCs w:val="20"/>
          <w:u w:val="single"/>
        </w:rPr>
        <w:t>Ntawm</w:t>
      </w:r>
      <w:proofErr w:type="spellEnd"/>
      <w:r w:rsidR="00AC41E0" w:rsidRPr="00AC41E0">
        <w:rPr>
          <w:sz w:val="20"/>
          <w:szCs w:val="20"/>
          <w:u w:val="single"/>
        </w:rPr>
        <w:t xml:space="preserve"> </w:t>
      </w:r>
      <w:del w:id="631" w:author="Fong RERHANG" w:date="2021-12-08T21:41:00Z">
        <w:r w:rsidRPr="00AC41E0" w:rsidDel="00C70085">
          <w:rPr>
            <w:sz w:val="20"/>
            <w:szCs w:val="20"/>
            <w:u w:val="single"/>
          </w:rPr>
          <w:delText xml:space="preserve">Khoom </w:delText>
        </w:r>
      </w:del>
      <w:ins w:id="632" w:author="Fong RERHANG" w:date="2021-12-08T21:41:00Z">
        <w:r w:rsidR="00C70085">
          <w:rPr>
            <w:sz w:val="20"/>
            <w:szCs w:val="20"/>
            <w:u w:val="single"/>
          </w:rPr>
          <w:t>Kev</w:t>
        </w:r>
        <w:r w:rsidR="00C70085" w:rsidRPr="00AC41E0">
          <w:rPr>
            <w:sz w:val="20"/>
            <w:szCs w:val="20"/>
            <w:u w:val="single"/>
          </w:rPr>
          <w:t xml:space="preserve"> </w:t>
        </w:r>
      </w:ins>
      <w:proofErr w:type="spellStart"/>
      <w:r w:rsidRPr="00AC41E0">
        <w:rPr>
          <w:sz w:val="20"/>
          <w:szCs w:val="20"/>
          <w:u w:val="single"/>
        </w:rPr>
        <w:t>Noj</w:t>
      </w:r>
      <w:proofErr w:type="spellEnd"/>
      <w:ins w:id="633" w:author="Fong RERHANG" w:date="2021-12-08T21:42:00Z">
        <w:r w:rsidR="00C70085">
          <w:rPr>
            <w:sz w:val="20"/>
            <w:szCs w:val="20"/>
            <w:u w:val="single"/>
          </w:rPr>
          <w:t xml:space="preserve"> Kev Haus</w:t>
        </w:r>
      </w:ins>
      <w:r w:rsidRPr="00AC41E0">
        <w:rPr>
          <w:sz w:val="20"/>
          <w:szCs w:val="20"/>
          <w:u w:val="single"/>
        </w:rPr>
        <w:t>:</w:t>
      </w:r>
    </w:p>
    <w:p w14:paraId="1111A8CD" w14:textId="4368421C" w:rsidR="00A3234B" w:rsidRDefault="00AD166D" w:rsidP="00AC41E0">
      <w:pPr>
        <w:jc w:val="both"/>
        <w:rPr>
          <w:sz w:val="24"/>
          <w:szCs w:val="24"/>
        </w:rPr>
      </w:pPr>
      <w:proofErr w:type="spellStart"/>
      <w:r w:rsidRPr="00AC41E0">
        <w:rPr>
          <w:sz w:val="20"/>
          <w:szCs w:val="20"/>
        </w:rPr>
        <w:t>Cov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neeg</w:t>
      </w:r>
      <w:proofErr w:type="spellEnd"/>
      <w:r w:rsidRPr="00AC41E0">
        <w:rPr>
          <w:sz w:val="20"/>
          <w:szCs w:val="20"/>
        </w:rPr>
        <w:t xml:space="preserve"> cog </w:t>
      </w:r>
      <w:proofErr w:type="spellStart"/>
      <w:r w:rsidRPr="00AC41E0">
        <w:rPr>
          <w:sz w:val="20"/>
          <w:szCs w:val="20"/>
        </w:rPr>
        <w:t>qoob</w:t>
      </w:r>
      <w:proofErr w:type="spellEnd"/>
      <w:r w:rsidRPr="00AC41E0">
        <w:rPr>
          <w:sz w:val="20"/>
          <w:szCs w:val="20"/>
        </w:rPr>
        <w:t xml:space="preserve"> loo </w:t>
      </w:r>
      <w:proofErr w:type="spellStart"/>
      <w:r w:rsidRPr="00AC41E0">
        <w:rPr>
          <w:sz w:val="20"/>
          <w:szCs w:val="20"/>
        </w:rPr>
        <w:t>yuav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tsum</w:t>
      </w:r>
      <w:proofErr w:type="spellEnd"/>
      <w:r w:rsidRPr="00AC41E0">
        <w:rPr>
          <w:sz w:val="20"/>
          <w:szCs w:val="20"/>
        </w:rPr>
        <w:t xml:space="preserve"> tau </w:t>
      </w:r>
      <w:del w:id="634" w:author="Fong RERHANG" w:date="2021-12-08T21:42:00Z">
        <w:r w:rsidRPr="00AC41E0" w:rsidDel="00C70085">
          <w:rPr>
            <w:sz w:val="20"/>
            <w:szCs w:val="20"/>
          </w:rPr>
          <w:delText>qhia lawv</w:delText>
        </w:r>
      </w:del>
      <w:proofErr w:type="spellStart"/>
      <w:ins w:id="635" w:author="Fong RERHANG" w:date="2021-12-08T21:42:00Z">
        <w:r w:rsidR="00C70085">
          <w:rPr>
            <w:sz w:val="20"/>
            <w:szCs w:val="20"/>
          </w:rPr>
          <w:t>kawm</w:t>
        </w:r>
        <w:proofErr w:type="spellEnd"/>
        <w:r w:rsidR="00C70085">
          <w:rPr>
            <w:sz w:val="20"/>
            <w:szCs w:val="20"/>
          </w:rPr>
          <w:t xml:space="preserve"> </w:t>
        </w:r>
        <w:proofErr w:type="spellStart"/>
        <w:r w:rsidR="00C70085">
          <w:rPr>
            <w:sz w:val="20"/>
            <w:szCs w:val="20"/>
          </w:rPr>
          <w:t>rau</w:t>
        </w:r>
        <w:proofErr w:type="spellEnd"/>
        <w:r w:rsidR="00C70085">
          <w:rPr>
            <w:sz w:val="20"/>
            <w:szCs w:val="20"/>
          </w:rPr>
          <w:t xml:space="preserve"> </w:t>
        </w:r>
        <w:proofErr w:type="spellStart"/>
        <w:r w:rsidR="00C70085">
          <w:rPr>
            <w:sz w:val="20"/>
            <w:szCs w:val="20"/>
          </w:rPr>
          <w:t>lawv</w:t>
        </w:r>
      </w:ins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tus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kheej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thiab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tsim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cov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txheej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txheem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kom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ntseeg</w:t>
      </w:r>
      <w:proofErr w:type="spellEnd"/>
      <w:r w:rsidRPr="00AC41E0">
        <w:rPr>
          <w:sz w:val="20"/>
          <w:szCs w:val="20"/>
        </w:rPr>
        <w:t xml:space="preserve"> tau </w:t>
      </w:r>
      <w:proofErr w:type="spellStart"/>
      <w:r w:rsidRPr="00AC41E0">
        <w:rPr>
          <w:sz w:val="20"/>
          <w:szCs w:val="20"/>
        </w:rPr>
        <w:t>tias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lawv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ua</w:t>
      </w:r>
      <w:proofErr w:type="spellEnd"/>
      <w:r w:rsidRPr="00AC41E0">
        <w:rPr>
          <w:sz w:val="20"/>
          <w:szCs w:val="20"/>
        </w:rPr>
        <w:t xml:space="preserve"> tau </w:t>
      </w:r>
      <w:proofErr w:type="spellStart"/>
      <w:r w:rsidRPr="00AC41E0">
        <w:rPr>
          <w:sz w:val="20"/>
          <w:szCs w:val="20"/>
        </w:rPr>
        <w:t>raws</w:t>
      </w:r>
      <w:proofErr w:type="spellEnd"/>
      <w:r w:rsidRPr="00AC41E0">
        <w:rPr>
          <w:sz w:val="20"/>
          <w:szCs w:val="20"/>
        </w:rPr>
        <w:t xml:space="preserve"> li </w:t>
      </w:r>
      <w:proofErr w:type="spellStart"/>
      <w:r w:rsidRPr="00AC41E0">
        <w:rPr>
          <w:sz w:val="20"/>
          <w:szCs w:val="20"/>
        </w:rPr>
        <w:t>txoj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cai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ntawm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="00AC41E0" w:rsidRPr="00AC41E0">
        <w:rPr>
          <w:sz w:val="20"/>
          <w:szCs w:val="20"/>
        </w:rPr>
        <w:t>Txoj</w:t>
      </w:r>
      <w:proofErr w:type="spellEnd"/>
      <w:r w:rsidR="00AC41E0" w:rsidRPr="00AC41E0">
        <w:rPr>
          <w:sz w:val="20"/>
          <w:szCs w:val="20"/>
        </w:rPr>
        <w:t xml:space="preserve"> Cai </w:t>
      </w:r>
      <w:proofErr w:type="spellStart"/>
      <w:r w:rsidR="00AC41E0" w:rsidRPr="00AC41E0">
        <w:rPr>
          <w:sz w:val="20"/>
          <w:szCs w:val="20"/>
        </w:rPr>
        <w:t>Saib</w:t>
      </w:r>
      <w:proofErr w:type="spellEnd"/>
      <w:r w:rsidR="00AC41E0" w:rsidRPr="00AC41E0">
        <w:rPr>
          <w:sz w:val="20"/>
          <w:szCs w:val="20"/>
        </w:rPr>
        <w:t xml:space="preserve"> </w:t>
      </w:r>
      <w:proofErr w:type="spellStart"/>
      <w:r w:rsidR="00AC41E0" w:rsidRPr="00AC41E0">
        <w:rPr>
          <w:sz w:val="20"/>
          <w:szCs w:val="20"/>
        </w:rPr>
        <w:t>Xyuas</w:t>
      </w:r>
      <w:proofErr w:type="spellEnd"/>
      <w:r w:rsidR="00AC41E0" w:rsidRPr="00AC41E0">
        <w:rPr>
          <w:sz w:val="20"/>
          <w:szCs w:val="20"/>
        </w:rPr>
        <w:t xml:space="preserve"> </w:t>
      </w:r>
      <w:proofErr w:type="spellStart"/>
      <w:r w:rsidR="00AC41E0" w:rsidRPr="00AC41E0">
        <w:rPr>
          <w:sz w:val="20"/>
          <w:szCs w:val="20"/>
        </w:rPr>
        <w:t>Khoom</w:t>
      </w:r>
      <w:proofErr w:type="spellEnd"/>
      <w:r w:rsidR="00AC41E0" w:rsidRPr="00AC41E0">
        <w:rPr>
          <w:sz w:val="20"/>
          <w:szCs w:val="20"/>
        </w:rPr>
        <w:t xml:space="preserve"> </w:t>
      </w:r>
      <w:proofErr w:type="spellStart"/>
      <w:r w:rsidR="00AC41E0" w:rsidRPr="00AC41E0">
        <w:rPr>
          <w:sz w:val="20"/>
          <w:szCs w:val="20"/>
        </w:rPr>
        <w:t>Noj</w:t>
      </w:r>
      <w:proofErr w:type="spellEnd"/>
      <w:r w:rsidR="00AC41E0" w:rsidRPr="00AC41E0">
        <w:rPr>
          <w:sz w:val="20"/>
          <w:szCs w:val="20"/>
        </w:rPr>
        <w:t xml:space="preserve"> </w:t>
      </w:r>
      <w:proofErr w:type="spellStart"/>
      <w:r w:rsidR="00AC41E0" w:rsidRPr="00AC41E0">
        <w:rPr>
          <w:sz w:val="20"/>
          <w:szCs w:val="20"/>
        </w:rPr>
        <w:t>Khoom</w:t>
      </w:r>
      <w:proofErr w:type="spellEnd"/>
      <w:r w:rsidR="00AC41E0" w:rsidRPr="00AC41E0">
        <w:rPr>
          <w:sz w:val="20"/>
          <w:szCs w:val="20"/>
        </w:rPr>
        <w:t xml:space="preserve"> Haus (</w:t>
      </w:r>
      <w:r w:rsidRPr="00AC41E0">
        <w:rPr>
          <w:sz w:val="20"/>
          <w:szCs w:val="20"/>
        </w:rPr>
        <w:t xml:space="preserve">Food Safety Modernization Act FSMA) </w:t>
      </w:r>
      <w:proofErr w:type="spellStart"/>
      <w:r w:rsidRPr="00AC41E0">
        <w:rPr>
          <w:sz w:val="20"/>
          <w:szCs w:val="20"/>
        </w:rPr>
        <w:t>thiab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Txoj</w:t>
      </w:r>
      <w:proofErr w:type="spellEnd"/>
      <w:r w:rsidRPr="00AC41E0">
        <w:rPr>
          <w:sz w:val="20"/>
          <w:szCs w:val="20"/>
        </w:rPr>
        <w:t xml:space="preserve"> Cai </w:t>
      </w:r>
      <w:proofErr w:type="spellStart"/>
      <w:r w:rsidRPr="00AC41E0">
        <w:rPr>
          <w:sz w:val="20"/>
          <w:szCs w:val="20"/>
        </w:rPr>
        <w:t>Tsim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Khoom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Noj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Khoom</w:t>
      </w:r>
      <w:proofErr w:type="spellEnd"/>
      <w:r w:rsidRPr="00AC41E0">
        <w:rPr>
          <w:sz w:val="20"/>
          <w:szCs w:val="20"/>
        </w:rPr>
        <w:t xml:space="preserve"> </w:t>
      </w:r>
      <w:r w:rsidR="00AC41E0" w:rsidRPr="00AC41E0">
        <w:rPr>
          <w:sz w:val="20"/>
          <w:szCs w:val="20"/>
        </w:rPr>
        <w:t>Haus</w:t>
      </w:r>
      <w:r w:rsidRPr="00AC41E0">
        <w:rPr>
          <w:sz w:val="20"/>
          <w:szCs w:val="20"/>
        </w:rPr>
        <w:t>. (</w:t>
      </w:r>
      <w:proofErr w:type="spellStart"/>
      <w:r w:rsidRPr="00AC41E0">
        <w:rPr>
          <w:sz w:val="20"/>
          <w:szCs w:val="20"/>
        </w:rPr>
        <w:t>Saib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peb</w:t>
      </w:r>
      <w:proofErr w:type="spellEnd"/>
      <w:r w:rsidR="00AC41E0" w:rsidRPr="00AC41E0">
        <w:rPr>
          <w:sz w:val="20"/>
          <w:szCs w:val="20"/>
        </w:rPr>
        <w:t xml:space="preserve"> </w:t>
      </w:r>
      <w:hyperlink r:id="rId5">
        <w:proofErr w:type="spellStart"/>
        <w:r w:rsidR="00AC41E0" w:rsidRPr="00AC41E0">
          <w:rPr>
            <w:color w:val="1155CC"/>
            <w:sz w:val="20"/>
            <w:szCs w:val="20"/>
            <w:u w:val="single"/>
          </w:rPr>
          <w:t>Txoj</w:t>
        </w:r>
        <w:proofErr w:type="spellEnd"/>
        <w:r w:rsidR="00AC41E0" w:rsidRPr="00AC41E0">
          <w:rPr>
            <w:color w:val="1155CC"/>
            <w:sz w:val="20"/>
            <w:szCs w:val="20"/>
            <w:u w:val="single"/>
          </w:rPr>
          <w:t xml:space="preserve"> Cai </w:t>
        </w:r>
        <w:proofErr w:type="spellStart"/>
        <w:r w:rsidR="00AC41E0" w:rsidRPr="00AC41E0">
          <w:rPr>
            <w:color w:val="1155CC"/>
            <w:sz w:val="20"/>
            <w:szCs w:val="20"/>
            <w:u w:val="single"/>
          </w:rPr>
          <w:t>Saib</w:t>
        </w:r>
        <w:proofErr w:type="spellEnd"/>
        <w:r w:rsidR="00AC41E0" w:rsidRPr="00AC41E0">
          <w:rPr>
            <w:color w:val="1155CC"/>
            <w:sz w:val="20"/>
            <w:szCs w:val="20"/>
            <w:u w:val="single"/>
          </w:rPr>
          <w:t xml:space="preserve"> </w:t>
        </w:r>
        <w:proofErr w:type="spellStart"/>
        <w:r w:rsidR="00AC41E0" w:rsidRPr="00AC41E0">
          <w:rPr>
            <w:color w:val="1155CC"/>
            <w:sz w:val="20"/>
            <w:szCs w:val="20"/>
            <w:u w:val="single"/>
          </w:rPr>
          <w:t>Xyuas</w:t>
        </w:r>
        <w:proofErr w:type="spellEnd"/>
        <w:r w:rsidR="00AC41E0" w:rsidRPr="00AC41E0">
          <w:rPr>
            <w:color w:val="1155CC"/>
            <w:sz w:val="20"/>
            <w:szCs w:val="20"/>
            <w:u w:val="single"/>
          </w:rPr>
          <w:t xml:space="preserve"> </w:t>
        </w:r>
        <w:proofErr w:type="spellStart"/>
        <w:r w:rsidR="00AC41E0" w:rsidRPr="00AC41E0">
          <w:rPr>
            <w:color w:val="1155CC"/>
            <w:sz w:val="20"/>
            <w:szCs w:val="20"/>
            <w:u w:val="single"/>
          </w:rPr>
          <w:t>Khoom</w:t>
        </w:r>
        <w:proofErr w:type="spellEnd"/>
        <w:r w:rsidR="00AC41E0" w:rsidRPr="00AC41E0">
          <w:rPr>
            <w:color w:val="1155CC"/>
            <w:sz w:val="20"/>
            <w:szCs w:val="20"/>
            <w:u w:val="single"/>
          </w:rPr>
          <w:t xml:space="preserve"> </w:t>
        </w:r>
        <w:proofErr w:type="spellStart"/>
        <w:r w:rsidR="00AC41E0" w:rsidRPr="00AC41E0">
          <w:rPr>
            <w:color w:val="1155CC"/>
            <w:sz w:val="20"/>
            <w:szCs w:val="20"/>
            <w:u w:val="single"/>
          </w:rPr>
          <w:t>Noj</w:t>
        </w:r>
        <w:proofErr w:type="spellEnd"/>
        <w:r w:rsidR="00AC41E0" w:rsidRPr="00AC41E0">
          <w:rPr>
            <w:color w:val="1155CC"/>
            <w:sz w:val="20"/>
            <w:szCs w:val="20"/>
            <w:u w:val="single"/>
          </w:rPr>
          <w:t xml:space="preserve"> </w:t>
        </w:r>
        <w:proofErr w:type="spellStart"/>
        <w:r w:rsidR="00AC41E0" w:rsidRPr="00AC41E0">
          <w:rPr>
            <w:color w:val="1155CC"/>
            <w:sz w:val="20"/>
            <w:szCs w:val="20"/>
            <w:u w:val="single"/>
          </w:rPr>
          <w:t>Khoom</w:t>
        </w:r>
        <w:proofErr w:type="spellEnd"/>
        <w:r w:rsidR="00AC41E0" w:rsidRPr="00AC41E0">
          <w:rPr>
            <w:color w:val="1155CC"/>
            <w:sz w:val="20"/>
            <w:szCs w:val="20"/>
            <w:u w:val="single"/>
          </w:rPr>
          <w:t xml:space="preserve"> Haus </w:t>
        </w:r>
      </w:hyperlink>
      <w:r w:rsidR="00AC41E0" w:rsidRPr="00AC41E0">
        <w:rPr>
          <w:sz w:val="20"/>
          <w:szCs w:val="20"/>
        </w:rPr>
        <w:t xml:space="preserve"> </w:t>
      </w:r>
      <w:proofErr w:type="spellStart"/>
      <w:r w:rsidR="00AC41E0" w:rsidRPr="00AC41E0">
        <w:rPr>
          <w:sz w:val="20"/>
          <w:szCs w:val="20"/>
        </w:rPr>
        <w:t>txoj</w:t>
      </w:r>
      <w:proofErr w:type="spellEnd"/>
      <w:r w:rsidR="00AC41E0" w:rsidRPr="00AC41E0">
        <w:rPr>
          <w:sz w:val="20"/>
          <w:szCs w:val="20"/>
        </w:rPr>
        <w:t xml:space="preserve"> </w:t>
      </w:r>
      <w:proofErr w:type="spellStart"/>
      <w:r w:rsidR="00AC41E0" w:rsidRPr="00AC41E0">
        <w:rPr>
          <w:sz w:val="20"/>
          <w:szCs w:val="20"/>
        </w:rPr>
        <w:t>hauj</w:t>
      </w:r>
      <w:proofErr w:type="spellEnd"/>
      <w:r w:rsidR="00AC41E0" w:rsidRPr="00AC41E0">
        <w:rPr>
          <w:sz w:val="20"/>
          <w:szCs w:val="20"/>
        </w:rPr>
        <w:t xml:space="preserve"> </w:t>
      </w:r>
      <w:proofErr w:type="spellStart"/>
      <w:r w:rsidR="00AC41E0" w:rsidRPr="00AC41E0">
        <w:rPr>
          <w:sz w:val="20"/>
          <w:szCs w:val="20"/>
        </w:rPr>
        <w:t>lwm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kom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paub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ntau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ntxiv</w:t>
      </w:r>
      <w:proofErr w:type="spellEnd"/>
      <w:r w:rsidRPr="00AC41E0">
        <w:rPr>
          <w:sz w:val="20"/>
          <w:szCs w:val="20"/>
        </w:rPr>
        <w:t xml:space="preserve">.) </w:t>
      </w:r>
      <w:proofErr w:type="spellStart"/>
      <w:r w:rsidRPr="00AC41E0">
        <w:rPr>
          <w:sz w:val="20"/>
          <w:szCs w:val="20"/>
        </w:rPr>
        <w:t>Cov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kev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cai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thiab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cov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cai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yuav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txawv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ntawm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lub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xeev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mus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rau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ib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lub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xeev</w:t>
      </w:r>
      <w:proofErr w:type="spellEnd"/>
      <w:r w:rsidRPr="00AC41E0">
        <w:rPr>
          <w:sz w:val="20"/>
          <w:szCs w:val="20"/>
        </w:rPr>
        <w:t xml:space="preserve">. </w:t>
      </w:r>
      <w:proofErr w:type="spellStart"/>
      <w:r w:rsidRPr="00AC41E0">
        <w:rPr>
          <w:sz w:val="20"/>
          <w:szCs w:val="20"/>
        </w:rPr>
        <w:t>Ntau</w:t>
      </w:r>
      <w:proofErr w:type="spellEnd"/>
      <w:r w:rsidRPr="00AC41E0">
        <w:rPr>
          <w:sz w:val="20"/>
          <w:szCs w:val="20"/>
        </w:rPr>
        <w:t xml:space="preserve"> yam </w:t>
      </w:r>
      <w:proofErr w:type="spellStart"/>
      <w:r w:rsidRPr="00AC41E0">
        <w:rPr>
          <w:sz w:val="20"/>
          <w:szCs w:val="20"/>
        </w:rPr>
        <w:t>yuav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nyob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ntawm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qhov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yuav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tsum</w:t>
      </w:r>
      <w:proofErr w:type="spellEnd"/>
      <w:r w:rsidRPr="00AC41E0">
        <w:rPr>
          <w:sz w:val="20"/>
          <w:szCs w:val="20"/>
        </w:rPr>
        <w:t xml:space="preserve"> tau </w:t>
      </w:r>
      <w:proofErr w:type="spellStart"/>
      <w:r w:rsidRPr="00AC41E0">
        <w:rPr>
          <w:sz w:val="20"/>
          <w:szCs w:val="20"/>
        </w:rPr>
        <w:t>ua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ntawm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kev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ua</w:t>
      </w:r>
      <w:proofErr w:type="spellEnd"/>
      <w:r w:rsidRPr="00AC41E0">
        <w:rPr>
          <w:sz w:val="20"/>
          <w:szCs w:val="20"/>
        </w:rPr>
        <w:t xml:space="preserve"> lag </w:t>
      </w:r>
      <w:proofErr w:type="spellStart"/>
      <w:r w:rsidRPr="00AC41E0">
        <w:rPr>
          <w:sz w:val="20"/>
          <w:szCs w:val="20"/>
        </w:rPr>
        <w:t>luam</w:t>
      </w:r>
      <w:proofErr w:type="spellEnd"/>
      <w:r w:rsidRPr="00AC41E0">
        <w:rPr>
          <w:sz w:val="20"/>
          <w:szCs w:val="20"/>
        </w:rPr>
        <w:t xml:space="preserve"> los</w:t>
      </w:r>
      <w:r w:rsidR="00AC41E0" w:rsidRPr="00AC41E0">
        <w:rPr>
          <w:sz w:val="20"/>
          <w:szCs w:val="20"/>
        </w:rPr>
        <w:t xml:space="preserve"> </w:t>
      </w:r>
      <w:r w:rsidRPr="00AC41E0">
        <w:rPr>
          <w:sz w:val="20"/>
          <w:szCs w:val="20"/>
        </w:rPr>
        <w:t xml:space="preserve">sis </w:t>
      </w:r>
      <w:proofErr w:type="spellStart"/>
      <w:r w:rsidRPr="00AC41E0">
        <w:rPr>
          <w:sz w:val="20"/>
          <w:szCs w:val="20"/>
        </w:rPr>
        <w:t>cov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neeg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siv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khoom</w:t>
      </w:r>
      <w:proofErr w:type="spellEnd"/>
      <w:r w:rsidRPr="00AC41E0">
        <w:rPr>
          <w:sz w:val="20"/>
          <w:szCs w:val="20"/>
        </w:rPr>
        <w:t xml:space="preserve">. </w:t>
      </w:r>
      <w:proofErr w:type="spellStart"/>
      <w:r w:rsidRPr="00AC41E0">
        <w:rPr>
          <w:sz w:val="20"/>
          <w:szCs w:val="20"/>
        </w:rPr>
        <w:t>Ntau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cov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khoom</w:t>
      </w:r>
      <w:proofErr w:type="spellEnd"/>
      <w:r w:rsidRPr="00AC41E0">
        <w:rPr>
          <w:sz w:val="20"/>
          <w:szCs w:val="20"/>
        </w:rPr>
        <w:t xml:space="preserve"> lag </w:t>
      </w:r>
      <w:proofErr w:type="spellStart"/>
      <w:r w:rsidRPr="00AC41E0">
        <w:rPr>
          <w:sz w:val="20"/>
          <w:szCs w:val="20"/>
        </w:rPr>
        <w:t>luam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ins w:id="636" w:author="Fong RERHANG" w:date="2021-12-08T21:45:00Z">
        <w:r w:rsidR="00C70085">
          <w:rPr>
            <w:sz w:val="20"/>
            <w:szCs w:val="20"/>
          </w:rPr>
          <w:t>txiv</w:t>
        </w:r>
        <w:proofErr w:type="spellEnd"/>
        <w:r w:rsidR="00C70085">
          <w:rPr>
            <w:sz w:val="20"/>
            <w:szCs w:val="20"/>
          </w:rPr>
          <w:t xml:space="preserve"> </w:t>
        </w:r>
      </w:ins>
      <w:r w:rsidRPr="00AC41E0">
        <w:rPr>
          <w:sz w:val="20"/>
          <w:szCs w:val="20"/>
        </w:rPr>
        <w:t xml:space="preserve">elderberry tau </w:t>
      </w:r>
      <w:proofErr w:type="spellStart"/>
      <w:r w:rsidRPr="00AC41E0">
        <w:rPr>
          <w:sz w:val="20"/>
          <w:szCs w:val="20"/>
        </w:rPr>
        <w:t>dhau</w:t>
      </w:r>
      <w:proofErr w:type="spellEnd"/>
      <w:r w:rsidRPr="00AC41E0">
        <w:rPr>
          <w:sz w:val="20"/>
          <w:szCs w:val="20"/>
        </w:rPr>
        <w:t xml:space="preserve"> los </w:t>
      </w:r>
      <w:proofErr w:type="spellStart"/>
      <w:r w:rsidRPr="00AC41E0">
        <w:rPr>
          <w:sz w:val="20"/>
          <w:szCs w:val="20"/>
        </w:rPr>
        <w:t>ua</w:t>
      </w:r>
      <w:proofErr w:type="spellEnd"/>
      <w:r w:rsidRPr="00AC41E0">
        <w:rPr>
          <w:sz w:val="20"/>
          <w:szCs w:val="20"/>
        </w:rPr>
        <w:t xml:space="preserve"> "</w:t>
      </w:r>
      <w:proofErr w:type="spellStart"/>
      <w:del w:id="637" w:author="Fong RERHANG" w:date="2021-12-08T21:46:00Z">
        <w:r w:rsidRPr="00AC41E0" w:rsidDel="00C70085">
          <w:rPr>
            <w:sz w:val="20"/>
            <w:szCs w:val="20"/>
          </w:rPr>
          <w:delText>kub</w:delText>
        </w:r>
      </w:del>
      <w:ins w:id="638" w:author="Fong RERHANG" w:date="2021-12-08T21:46:00Z">
        <w:r w:rsidR="00C70085">
          <w:rPr>
            <w:sz w:val="20"/>
            <w:szCs w:val="20"/>
          </w:rPr>
          <w:t>Hlas</w:t>
        </w:r>
      </w:ins>
      <w:r w:rsidRPr="00AC41E0">
        <w:rPr>
          <w:sz w:val="20"/>
          <w:szCs w:val="20"/>
        </w:rPr>
        <w:t>-</w:t>
      </w:r>
      <w:ins w:id="639" w:author="Fong RERHANG" w:date="2021-12-08T21:46:00Z">
        <w:r w:rsidR="00C70085">
          <w:rPr>
            <w:sz w:val="20"/>
            <w:szCs w:val="20"/>
          </w:rPr>
          <w:t>theem</w:t>
        </w:r>
      </w:ins>
      <w:proofErr w:type="spellEnd"/>
      <w:del w:id="640" w:author="Fong RERHANG" w:date="2021-12-08T21:46:00Z">
        <w:r w:rsidRPr="00AC41E0" w:rsidDel="00C70085">
          <w:rPr>
            <w:sz w:val="20"/>
            <w:szCs w:val="20"/>
          </w:rPr>
          <w:delText>kauj ruam</w:delText>
        </w:r>
      </w:del>
      <w:r w:rsidRPr="00AC41E0">
        <w:rPr>
          <w:sz w:val="20"/>
          <w:szCs w:val="20"/>
        </w:rPr>
        <w:t xml:space="preserve">" </w:t>
      </w:r>
      <w:proofErr w:type="spellStart"/>
      <w:r w:rsidRPr="00AC41E0">
        <w:rPr>
          <w:sz w:val="20"/>
          <w:szCs w:val="20"/>
        </w:rPr>
        <w:t>hauv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lawv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cov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kev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ua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hauj</w:t>
      </w:r>
      <w:proofErr w:type="spellEnd"/>
      <w:r w:rsidR="00AC41E0"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lwm</w:t>
      </w:r>
      <w:proofErr w:type="spellEnd"/>
      <w:r w:rsidRPr="00AC41E0">
        <w:rPr>
          <w:sz w:val="20"/>
          <w:szCs w:val="20"/>
        </w:rPr>
        <w:t xml:space="preserve"> (</w:t>
      </w:r>
      <w:proofErr w:type="spellStart"/>
      <w:r w:rsidRPr="00AC41E0">
        <w:rPr>
          <w:sz w:val="20"/>
          <w:szCs w:val="20"/>
        </w:rPr>
        <w:t>piv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txwv</w:t>
      </w:r>
      <w:proofErr w:type="spellEnd"/>
      <w:r w:rsidRPr="00AC41E0">
        <w:rPr>
          <w:sz w:val="20"/>
          <w:szCs w:val="20"/>
        </w:rPr>
        <w:t xml:space="preserve"> li, </w:t>
      </w:r>
      <w:ins w:id="641" w:author="Fong RERHANG" w:date="2021-12-08T21:47:00Z">
        <w:r w:rsidR="00DD3757">
          <w:rPr>
            <w:sz w:val="20"/>
            <w:szCs w:val="20"/>
          </w:rPr>
          <w:t xml:space="preserve"> </w:t>
        </w:r>
        <w:proofErr w:type="spellStart"/>
        <w:r w:rsidR="00DD3757">
          <w:rPr>
            <w:sz w:val="20"/>
            <w:szCs w:val="20"/>
          </w:rPr>
          <w:t>cov</w:t>
        </w:r>
        <w:proofErr w:type="spellEnd"/>
        <w:r w:rsidR="00DD3757">
          <w:rPr>
            <w:sz w:val="20"/>
            <w:szCs w:val="20"/>
          </w:rPr>
          <w:t xml:space="preserve"> </w:t>
        </w:r>
      </w:ins>
      <w:proofErr w:type="spellStart"/>
      <w:r w:rsidRPr="00AC41E0">
        <w:rPr>
          <w:sz w:val="20"/>
          <w:szCs w:val="20"/>
        </w:rPr>
        <w:t>khov</w:t>
      </w:r>
      <w:proofErr w:type="spellEnd"/>
      <w:r w:rsidRPr="00AC41E0">
        <w:rPr>
          <w:sz w:val="20"/>
          <w:szCs w:val="20"/>
        </w:rPr>
        <w:t xml:space="preserve">) </w:t>
      </w:r>
      <w:proofErr w:type="spellStart"/>
      <w:r w:rsidRPr="00AC41E0">
        <w:rPr>
          <w:sz w:val="20"/>
          <w:szCs w:val="20"/>
        </w:rPr>
        <w:t>uas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tso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cai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rau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lawv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kom</w:t>
      </w:r>
      <w:proofErr w:type="spellEnd"/>
      <w:r w:rsidRPr="00AC41E0">
        <w:rPr>
          <w:sz w:val="20"/>
          <w:szCs w:val="20"/>
        </w:rPr>
        <w:t xml:space="preserve"> tau </w:t>
      </w:r>
      <w:proofErr w:type="spellStart"/>
      <w:r w:rsidRPr="00AC41E0">
        <w:rPr>
          <w:sz w:val="20"/>
          <w:szCs w:val="20"/>
        </w:rPr>
        <w:t>raws</w:t>
      </w:r>
      <w:proofErr w:type="spellEnd"/>
      <w:r w:rsidRPr="00AC41E0">
        <w:rPr>
          <w:sz w:val="20"/>
          <w:szCs w:val="20"/>
        </w:rPr>
        <w:t xml:space="preserve"> los</w:t>
      </w:r>
      <w:r w:rsidR="00AC41E0" w:rsidRPr="00AC41E0">
        <w:rPr>
          <w:sz w:val="20"/>
          <w:szCs w:val="20"/>
        </w:rPr>
        <w:t xml:space="preserve"> </w:t>
      </w:r>
      <w:r w:rsidRPr="00AC41E0">
        <w:rPr>
          <w:sz w:val="20"/>
          <w:szCs w:val="20"/>
        </w:rPr>
        <w:t xml:space="preserve">sis </w:t>
      </w:r>
      <w:proofErr w:type="spellStart"/>
      <w:r w:rsidRPr="00AC41E0">
        <w:rPr>
          <w:sz w:val="20"/>
          <w:szCs w:val="20"/>
        </w:rPr>
        <w:t>raug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zam</w:t>
      </w:r>
      <w:proofErr w:type="spellEnd"/>
      <w:r w:rsidRPr="00AC41E0">
        <w:rPr>
          <w:sz w:val="20"/>
          <w:szCs w:val="20"/>
        </w:rPr>
        <w:t xml:space="preserve"> los </w:t>
      </w:r>
      <w:proofErr w:type="spellStart"/>
      <w:r w:rsidRPr="00AC41E0">
        <w:rPr>
          <w:sz w:val="20"/>
          <w:szCs w:val="20"/>
        </w:rPr>
        <w:t>ntawm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qee</w:t>
      </w:r>
      <w:proofErr w:type="spellEnd"/>
      <w:r w:rsidRPr="00AC41E0">
        <w:rPr>
          <w:sz w:val="20"/>
          <w:szCs w:val="20"/>
        </w:rPr>
        <w:t xml:space="preserve"> yam </w:t>
      </w:r>
      <w:proofErr w:type="spellStart"/>
      <w:r w:rsidRPr="00AC41E0">
        <w:rPr>
          <w:sz w:val="20"/>
          <w:szCs w:val="20"/>
        </w:rPr>
        <w:t>kev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cai</w:t>
      </w:r>
      <w:proofErr w:type="spellEnd"/>
      <w:r w:rsidRPr="00AC41E0">
        <w:rPr>
          <w:sz w:val="20"/>
          <w:szCs w:val="20"/>
        </w:rPr>
        <w:t xml:space="preserve"> </w:t>
      </w:r>
      <w:del w:id="642" w:author="Fong RERHANG" w:date="2021-12-08T21:48:00Z">
        <w:r w:rsidRPr="00AC41E0" w:rsidDel="00DD3757">
          <w:rPr>
            <w:sz w:val="20"/>
            <w:szCs w:val="20"/>
          </w:rPr>
          <w:delText>noj zaub mov</w:delText>
        </w:r>
      </w:del>
      <w:proofErr w:type="spellStart"/>
      <w:ins w:id="643" w:author="Fong RERHANG" w:date="2021-12-08T21:48:00Z">
        <w:r w:rsidR="00DD3757">
          <w:rPr>
            <w:sz w:val="20"/>
            <w:szCs w:val="20"/>
          </w:rPr>
          <w:t>kev</w:t>
        </w:r>
        <w:proofErr w:type="spellEnd"/>
        <w:r w:rsidR="00DD3757">
          <w:rPr>
            <w:sz w:val="20"/>
            <w:szCs w:val="20"/>
          </w:rPr>
          <w:t xml:space="preserve"> </w:t>
        </w:r>
        <w:proofErr w:type="spellStart"/>
        <w:r w:rsidR="00DD3757">
          <w:rPr>
            <w:sz w:val="20"/>
            <w:szCs w:val="20"/>
          </w:rPr>
          <w:t>noj</w:t>
        </w:r>
        <w:proofErr w:type="spellEnd"/>
        <w:r w:rsidR="00DD3757">
          <w:rPr>
            <w:sz w:val="20"/>
            <w:szCs w:val="20"/>
          </w:rPr>
          <w:t xml:space="preserve"> </w:t>
        </w:r>
        <w:proofErr w:type="spellStart"/>
        <w:r w:rsidR="00DD3757">
          <w:rPr>
            <w:sz w:val="20"/>
            <w:szCs w:val="20"/>
          </w:rPr>
          <w:t>kev</w:t>
        </w:r>
        <w:proofErr w:type="spellEnd"/>
        <w:r w:rsidR="00DD3757">
          <w:rPr>
            <w:sz w:val="20"/>
            <w:szCs w:val="20"/>
          </w:rPr>
          <w:t xml:space="preserve"> </w:t>
        </w:r>
        <w:proofErr w:type="spellStart"/>
        <w:r w:rsidR="00DD3757">
          <w:rPr>
            <w:sz w:val="20"/>
            <w:szCs w:val="20"/>
          </w:rPr>
          <w:t>haus</w:t>
        </w:r>
      </w:ins>
      <w:proofErr w:type="spellEnd"/>
      <w:r w:rsidRPr="00AC41E0">
        <w:rPr>
          <w:sz w:val="20"/>
          <w:szCs w:val="20"/>
        </w:rPr>
        <w:t xml:space="preserve">. Tab sis </w:t>
      </w:r>
      <w:proofErr w:type="spellStart"/>
      <w:r w:rsidRPr="00AC41E0">
        <w:rPr>
          <w:sz w:val="20"/>
          <w:szCs w:val="20"/>
        </w:rPr>
        <w:t>nws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yog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ib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qho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tseem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ceeb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uas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yuav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tsum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nco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ntsoov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tias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txawm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tias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tus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neeg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siv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khoom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thiab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kev</w:t>
      </w:r>
      <w:proofErr w:type="spellEnd"/>
      <w:r w:rsidRPr="00AC41E0">
        <w:rPr>
          <w:sz w:val="20"/>
          <w:szCs w:val="20"/>
        </w:rPr>
        <w:t xml:space="preserve"> lag </w:t>
      </w:r>
      <w:proofErr w:type="spellStart"/>
      <w:r w:rsidRPr="00AC41E0">
        <w:rPr>
          <w:sz w:val="20"/>
          <w:szCs w:val="20"/>
        </w:rPr>
        <w:t>luam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tsis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xav</w:t>
      </w:r>
      <w:proofErr w:type="spellEnd"/>
      <w:r w:rsidRPr="00AC41E0">
        <w:rPr>
          <w:sz w:val="20"/>
          <w:szCs w:val="20"/>
        </w:rPr>
        <w:t xml:space="preserve"> tau </w:t>
      </w:r>
      <w:proofErr w:type="spellStart"/>
      <w:r w:rsidRPr="00AC41E0">
        <w:rPr>
          <w:sz w:val="20"/>
          <w:szCs w:val="20"/>
        </w:rPr>
        <w:t>kev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tshuaj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xyuas</w:t>
      </w:r>
      <w:proofErr w:type="spellEnd"/>
      <w:r w:rsidRPr="00AC41E0">
        <w:rPr>
          <w:sz w:val="20"/>
          <w:szCs w:val="20"/>
        </w:rPr>
        <w:t xml:space="preserve"> los</w:t>
      </w:r>
      <w:ins w:id="644" w:author="Fong RERHANG" w:date="2021-12-08T21:49:00Z">
        <w:r w:rsidR="00DD3757">
          <w:rPr>
            <w:sz w:val="20"/>
            <w:szCs w:val="20"/>
          </w:rPr>
          <w:t xml:space="preserve"> </w:t>
        </w:r>
      </w:ins>
      <w:r w:rsidRPr="00AC41E0">
        <w:rPr>
          <w:sz w:val="20"/>
          <w:szCs w:val="20"/>
        </w:rPr>
        <w:t xml:space="preserve">sis </w:t>
      </w:r>
      <w:proofErr w:type="spellStart"/>
      <w:r w:rsidRPr="00AC41E0">
        <w:rPr>
          <w:sz w:val="20"/>
          <w:szCs w:val="20"/>
        </w:rPr>
        <w:t>cov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ntaub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ntawv</w:t>
      </w:r>
      <w:proofErr w:type="spellEnd"/>
      <w:r w:rsidRPr="00AC41E0">
        <w:rPr>
          <w:sz w:val="20"/>
          <w:szCs w:val="20"/>
        </w:rPr>
        <w:t xml:space="preserve">, </w:t>
      </w:r>
      <w:proofErr w:type="spellStart"/>
      <w:r w:rsidRPr="00AC41E0">
        <w:rPr>
          <w:sz w:val="20"/>
          <w:szCs w:val="20"/>
        </w:rPr>
        <w:t>lub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hom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phiaj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ntawm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cov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cai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tswj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kev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nyab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xeeb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ntawm</w:t>
      </w:r>
      <w:proofErr w:type="spellEnd"/>
      <w:r w:rsidRPr="00AC41E0">
        <w:rPr>
          <w:sz w:val="20"/>
          <w:szCs w:val="20"/>
        </w:rPr>
        <w:t xml:space="preserve"> </w:t>
      </w:r>
      <w:del w:id="645" w:author="Fong RERHANG" w:date="2021-12-08T21:49:00Z">
        <w:r w:rsidRPr="00AC41E0" w:rsidDel="00DD3757">
          <w:rPr>
            <w:sz w:val="20"/>
            <w:szCs w:val="20"/>
          </w:rPr>
          <w:delText xml:space="preserve">zaub mov </w:delText>
        </w:r>
      </w:del>
      <w:proofErr w:type="spellStart"/>
      <w:ins w:id="646" w:author="Fong RERHANG" w:date="2021-12-08T21:49:00Z">
        <w:r w:rsidR="00DD3757">
          <w:rPr>
            <w:sz w:val="20"/>
            <w:szCs w:val="20"/>
          </w:rPr>
          <w:lastRenderedPageBreak/>
          <w:t>khoom</w:t>
        </w:r>
        <w:proofErr w:type="spellEnd"/>
        <w:r w:rsidR="00DD3757">
          <w:rPr>
            <w:sz w:val="20"/>
            <w:szCs w:val="20"/>
          </w:rPr>
          <w:t xml:space="preserve"> </w:t>
        </w:r>
        <w:proofErr w:type="spellStart"/>
        <w:r w:rsidR="00DD3757">
          <w:rPr>
            <w:sz w:val="20"/>
            <w:szCs w:val="20"/>
          </w:rPr>
          <w:t>noj</w:t>
        </w:r>
        <w:proofErr w:type="spellEnd"/>
        <w:r w:rsidR="00DD3757">
          <w:rPr>
            <w:sz w:val="20"/>
            <w:szCs w:val="20"/>
          </w:rPr>
          <w:t xml:space="preserve"> </w:t>
        </w:r>
      </w:ins>
      <w:proofErr w:type="spellStart"/>
      <w:r w:rsidRPr="00AC41E0">
        <w:rPr>
          <w:sz w:val="20"/>
          <w:szCs w:val="20"/>
        </w:rPr>
        <w:t>ib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txwm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siv</w:t>
      </w:r>
      <w:proofErr w:type="spellEnd"/>
      <w:r w:rsidRPr="00AC41E0">
        <w:rPr>
          <w:sz w:val="20"/>
          <w:szCs w:val="20"/>
        </w:rPr>
        <w:t xml:space="preserve">: </w:t>
      </w:r>
      <w:proofErr w:type="spellStart"/>
      <w:r w:rsidRPr="00AC41E0">
        <w:rPr>
          <w:sz w:val="20"/>
          <w:szCs w:val="20"/>
        </w:rPr>
        <w:t>ua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txhua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kauj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ruam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tsim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nyog</w:t>
      </w:r>
      <w:proofErr w:type="spellEnd"/>
      <w:r w:rsidRPr="00AC41E0">
        <w:rPr>
          <w:sz w:val="20"/>
          <w:szCs w:val="20"/>
        </w:rPr>
        <w:t xml:space="preserve"> los </w:t>
      </w:r>
      <w:proofErr w:type="spellStart"/>
      <w:r w:rsidRPr="00AC41E0">
        <w:rPr>
          <w:sz w:val="20"/>
          <w:szCs w:val="20"/>
        </w:rPr>
        <w:t>xyuas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kom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cov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neeg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siv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khoom</w:t>
      </w:r>
      <w:proofErr w:type="spellEnd"/>
      <w:r w:rsidRPr="00AC41E0">
        <w:rPr>
          <w:sz w:val="20"/>
          <w:szCs w:val="20"/>
        </w:rPr>
        <w:t xml:space="preserve"> tau </w:t>
      </w:r>
      <w:proofErr w:type="spellStart"/>
      <w:r w:rsidRPr="00AC41E0">
        <w:rPr>
          <w:sz w:val="20"/>
          <w:szCs w:val="20"/>
        </w:rPr>
        <w:t>txais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cov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khoom</w:t>
      </w:r>
      <w:proofErr w:type="spellEnd"/>
      <w:r w:rsidRPr="00AC41E0">
        <w:rPr>
          <w:sz w:val="20"/>
          <w:szCs w:val="20"/>
        </w:rPr>
        <w:t xml:space="preserve"> lag </w:t>
      </w:r>
      <w:proofErr w:type="spellStart"/>
      <w:r w:rsidRPr="00AC41E0">
        <w:rPr>
          <w:sz w:val="20"/>
          <w:szCs w:val="20"/>
        </w:rPr>
        <w:t>luam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uas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tuaj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yeem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siv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nyab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xeeb</w:t>
      </w:r>
      <w:proofErr w:type="spellEnd"/>
      <w:r>
        <w:rPr>
          <w:sz w:val="24"/>
          <w:szCs w:val="24"/>
        </w:rPr>
        <w:t>.</w:t>
      </w:r>
    </w:p>
    <w:p w14:paraId="6D857C57" w14:textId="77777777" w:rsidR="00A3234B" w:rsidRDefault="00A3234B">
      <w:pPr>
        <w:rPr>
          <w:sz w:val="24"/>
          <w:szCs w:val="24"/>
        </w:rPr>
      </w:pPr>
    </w:p>
    <w:p w14:paraId="34FFF477" w14:textId="7EE858B6" w:rsidR="00A3234B" w:rsidRPr="003067A2" w:rsidRDefault="00AD166D" w:rsidP="003067A2">
      <w:pPr>
        <w:jc w:val="both"/>
        <w:rPr>
          <w:sz w:val="20"/>
          <w:szCs w:val="20"/>
        </w:rPr>
      </w:pPr>
      <w:proofErr w:type="spellStart"/>
      <w:r w:rsidRPr="003067A2">
        <w:rPr>
          <w:sz w:val="20"/>
          <w:szCs w:val="20"/>
        </w:rPr>
        <w:t>Cov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ins w:id="647" w:author="Fong RERHANG" w:date="2021-12-08T21:51:00Z">
        <w:r w:rsidR="00DD3757">
          <w:rPr>
            <w:sz w:val="20"/>
            <w:szCs w:val="20"/>
          </w:rPr>
          <w:t>hauj</w:t>
        </w:r>
        <w:proofErr w:type="spellEnd"/>
        <w:r w:rsidR="00DD3757">
          <w:rPr>
            <w:sz w:val="20"/>
            <w:szCs w:val="20"/>
          </w:rPr>
          <w:t xml:space="preserve"> </w:t>
        </w:r>
        <w:proofErr w:type="spellStart"/>
        <w:r w:rsidR="00DD3757">
          <w:rPr>
            <w:sz w:val="20"/>
            <w:szCs w:val="20"/>
          </w:rPr>
          <w:t>lwm</w:t>
        </w:r>
        <w:proofErr w:type="spellEnd"/>
        <w:r w:rsidR="00DD3757">
          <w:rPr>
            <w:sz w:val="20"/>
            <w:szCs w:val="20"/>
          </w:rPr>
          <w:t xml:space="preserve"> </w:t>
        </w:r>
      </w:ins>
      <w:proofErr w:type="spellStart"/>
      <w:ins w:id="648" w:author="Fong RERHANG" w:date="2021-12-08T21:52:00Z">
        <w:r w:rsidR="00DD3757">
          <w:rPr>
            <w:sz w:val="20"/>
            <w:szCs w:val="20"/>
          </w:rPr>
          <w:t>tswj</w:t>
        </w:r>
        <w:proofErr w:type="spellEnd"/>
        <w:r w:rsidR="00DD3757">
          <w:rPr>
            <w:sz w:val="20"/>
            <w:szCs w:val="20"/>
          </w:rPr>
          <w:t xml:space="preserve"> </w:t>
        </w:r>
        <w:proofErr w:type="spellStart"/>
        <w:r w:rsidR="00DD3757">
          <w:rPr>
            <w:sz w:val="20"/>
            <w:szCs w:val="20"/>
          </w:rPr>
          <w:t>hwm</w:t>
        </w:r>
        <w:proofErr w:type="spellEnd"/>
        <w:r w:rsidR="00DD3757">
          <w:rPr>
            <w:sz w:val="20"/>
            <w:szCs w:val="20"/>
          </w:rPr>
          <w:t xml:space="preserve"> </w:t>
        </w:r>
      </w:ins>
      <w:proofErr w:type="spellStart"/>
      <w:r w:rsidRPr="003067A2">
        <w:rPr>
          <w:sz w:val="20"/>
          <w:szCs w:val="20"/>
        </w:rPr>
        <w:t>kev</w:t>
      </w:r>
      <w:proofErr w:type="spellEnd"/>
      <w:ins w:id="649" w:author="Fong RERHANG" w:date="2021-12-08T21:51:00Z">
        <w:r w:rsidR="00DD3757">
          <w:rPr>
            <w:sz w:val="20"/>
            <w:szCs w:val="20"/>
          </w:rPr>
          <w:t xml:space="preserve"> </w:t>
        </w:r>
        <w:proofErr w:type="spellStart"/>
        <w:r w:rsidR="00DD3757">
          <w:rPr>
            <w:sz w:val="20"/>
            <w:szCs w:val="20"/>
          </w:rPr>
          <w:t>n</w:t>
        </w:r>
      </w:ins>
      <w:ins w:id="650" w:author="Fong RERHANG" w:date="2021-12-08T21:52:00Z">
        <w:r w:rsidR="00DD3757">
          <w:rPr>
            <w:sz w:val="20"/>
            <w:szCs w:val="20"/>
          </w:rPr>
          <w:t>oj</w:t>
        </w:r>
        <w:proofErr w:type="spellEnd"/>
        <w:r w:rsidR="00DD3757">
          <w:rPr>
            <w:sz w:val="20"/>
            <w:szCs w:val="20"/>
          </w:rPr>
          <w:t xml:space="preserve"> </w:t>
        </w:r>
        <w:proofErr w:type="spellStart"/>
        <w:r w:rsidR="00DD3757">
          <w:rPr>
            <w:sz w:val="20"/>
            <w:szCs w:val="20"/>
          </w:rPr>
          <w:t>haus</w:t>
        </w:r>
      </w:ins>
      <w:proofErr w:type="spellEnd"/>
      <w:del w:id="651" w:author="Fong RERHANG" w:date="2021-12-08T21:52:00Z">
        <w:r w:rsidRPr="003067A2" w:rsidDel="00DD3757">
          <w:rPr>
            <w:sz w:val="20"/>
            <w:szCs w:val="20"/>
          </w:rPr>
          <w:delText xml:space="preserve"> coj ua kev nyab xeeb </w:delText>
        </w:r>
        <w:r w:rsidR="003067A2" w:rsidRPr="003067A2" w:rsidDel="00DD3757">
          <w:rPr>
            <w:sz w:val="20"/>
            <w:szCs w:val="20"/>
          </w:rPr>
          <w:delText xml:space="preserve">ntawm </w:delText>
        </w:r>
        <w:r w:rsidRPr="003067A2" w:rsidDel="00DD3757">
          <w:rPr>
            <w:sz w:val="20"/>
            <w:szCs w:val="20"/>
          </w:rPr>
          <w:delText>noj zaub mov</w:delText>
        </w:r>
      </w:del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muaj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xws</w:t>
      </w:r>
      <w:proofErr w:type="spellEnd"/>
      <w:r w:rsidRPr="003067A2">
        <w:rPr>
          <w:sz w:val="20"/>
          <w:szCs w:val="20"/>
        </w:rPr>
        <w:t xml:space="preserve"> li:</w:t>
      </w:r>
    </w:p>
    <w:p w14:paraId="5A525192" w14:textId="1E33A699" w:rsidR="00A3234B" w:rsidRPr="003067A2" w:rsidRDefault="00AD166D" w:rsidP="003067A2">
      <w:pPr>
        <w:numPr>
          <w:ilvl w:val="0"/>
          <w:numId w:val="1"/>
        </w:numPr>
        <w:jc w:val="both"/>
        <w:rPr>
          <w:sz w:val="20"/>
          <w:szCs w:val="20"/>
        </w:rPr>
      </w:pPr>
      <w:proofErr w:type="spellStart"/>
      <w:r w:rsidRPr="003067A2">
        <w:rPr>
          <w:sz w:val="20"/>
          <w:szCs w:val="20"/>
        </w:rPr>
        <w:t>Ua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kom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huv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huv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hauv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thaj</w:t>
      </w:r>
      <w:proofErr w:type="spellEnd"/>
      <w:r w:rsidRPr="003067A2">
        <w:rPr>
          <w:sz w:val="20"/>
          <w:szCs w:val="20"/>
        </w:rPr>
        <w:t xml:space="preserve"> chaw </w:t>
      </w:r>
      <w:proofErr w:type="spellStart"/>
      <w:r w:rsidRPr="003067A2">
        <w:rPr>
          <w:sz w:val="20"/>
          <w:szCs w:val="20"/>
        </w:rPr>
        <w:t>ntxuav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thiab</w:t>
      </w:r>
      <w:proofErr w:type="spellEnd"/>
      <w:ins w:id="652" w:author="Fong RERHANG" w:date="2021-12-08T21:53:00Z">
        <w:r w:rsidR="00DD3757">
          <w:rPr>
            <w:sz w:val="20"/>
            <w:szCs w:val="20"/>
          </w:rPr>
          <w:t xml:space="preserve"> </w:t>
        </w:r>
        <w:proofErr w:type="spellStart"/>
        <w:r w:rsidR="00DD3757">
          <w:rPr>
            <w:sz w:val="20"/>
            <w:szCs w:val="20"/>
          </w:rPr>
          <w:t>tham</w:t>
        </w:r>
        <w:proofErr w:type="spellEnd"/>
        <w:r w:rsidR="00DD3757">
          <w:rPr>
            <w:sz w:val="20"/>
            <w:szCs w:val="20"/>
          </w:rPr>
          <w:t xml:space="preserve"> chaws</w:t>
        </w:r>
      </w:ins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ua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hauj</w:t>
      </w:r>
      <w:proofErr w:type="spellEnd"/>
      <w:ins w:id="653" w:author="Fong RERHANG" w:date="2021-12-08T21:53:00Z">
        <w:r w:rsidR="00DD3757">
          <w:rPr>
            <w:sz w:val="20"/>
            <w:szCs w:val="20"/>
          </w:rPr>
          <w:t xml:space="preserve"> </w:t>
        </w:r>
      </w:ins>
      <w:proofErr w:type="spellStart"/>
      <w:r w:rsidRPr="003067A2">
        <w:rPr>
          <w:sz w:val="20"/>
          <w:szCs w:val="20"/>
        </w:rPr>
        <w:t>lwm</w:t>
      </w:r>
      <w:proofErr w:type="spellEnd"/>
    </w:p>
    <w:p w14:paraId="23102DCD" w14:textId="77777777" w:rsidR="00A3234B" w:rsidRPr="003067A2" w:rsidRDefault="00AD166D" w:rsidP="003067A2">
      <w:pPr>
        <w:numPr>
          <w:ilvl w:val="0"/>
          <w:numId w:val="1"/>
        </w:numPr>
        <w:jc w:val="both"/>
        <w:rPr>
          <w:sz w:val="20"/>
          <w:szCs w:val="20"/>
        </w:rPr>
      </w:pPr>
      <w:r w:rsidRPr="003067A2">
        <w:rPr>
          <w:sz w:val="20"/>
          <w:szCs w:val="20"/>
        </w:rPr>
        <w:t xml:space="preserve">Siv </w:t>
      </w:r>
      <w:proofErr w:type="spellStart"/>
      <w:r w:rsidRPr="003067A2">
        <w:rPr>
          <w:sz w:val="20"/>
          <w:szCs w:val="20"/>
        </w:rPr>
        <w:t>cov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kauj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ruam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ua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kom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huv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huv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uas</w:t>
      </w:r>
      <w:proofErr w:type="spellEnd"/>
      <w:r w:rsidRPr="003067A2">
        <w:rPr>
          <w:sz w:val="20"/>
          <w:szCs w:val="20"/>
        </w:rPr>
        <w:t xml:space="preserve"> pom zoo </w:t>
      </w:r>
      <w:proofErr w:type="spellStart"/>
      <w:r w:rsidRPr="003067A2">
        <w:rPr>
          <w:sz w:val="20"/>
          <w:szCs w:val="20"/>
        </w:rPr>
        <w:t>hauv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cov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txheej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txheem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ntxuav</w:t>
      </w:r>
      <w:proofErr w:type="spellEnd"/>
      <w:r w:rsidRPr="003067A2">
        <w:rPr>
          <w:sz w:val="20"/>
          <w:szCs w:val="20"/>
        </w:rPr>
        <w:t xml:space="preserve">. </w:t>
      </w:r>
    </w:p>
    <w:p w14:paraId="3EB9CA32" w14:textId="2147D050" w:rsidR="00A3234B" w:rsidRPr="003067A2" w:rsidRDefault="00AD166D" w:rsidP="003067A2">
      <w:pPr>
        <w:numPr>
          <w:ilvl w:val="0"/>
          <w:numId w:val="1"/>
        </w:numPr>
        <w:jc w:val="both"/>
        <w:rPr>
          <w:sz w:val="20"/>
          <w:szCs w:val="20"/>
        </w:rPr>
      </w:pPr>
      <w:proofErr w:type="spellStart"/>
      <w:r w:rsidRPr="003067A2">
        <w:rPr>
          <w:sz w:val="20"/>
          <w:szCs w:val="20"/>
        </w:rPr>
        <w:t>Muaj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txhua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leej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txhua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tus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nyob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rau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hauv</w:t>
      </w:r>
      <w:proofErr w:type="spellEnd"/>
      <w:r w:rsidRPr="003067A2">
        <w:rPr>
          <w:sz w:val="20"/>
          <w:szCs w:val="20"/>
        </w:rPr>
        <w:t xml:space="preserve"> </w:t>
      </w:r>
      <w:del w:id="654" w:author="Fong RERHANG" w:date="2021-12-08T21:54:00Z">
        <w:r w:rsidRPr="003067A2" w:rsidDel="00DD3757">
          <w:rPr>
            <w:sz w:val="20"/>
            <w:szCs w:val="20"/>
          </w:rPr>
          <w:delText xml:space="preserve">kev sib cuag </w:delText>
        </w:r>
      </w:del>
      <w:proofErr w:type="spellStart"/>
      <w:ins w:id="655" w:author="Fong RERHANG" w:date="2021-12-08T21:54:00Z">
        <w:r w:rsidR="00DD3757">
          <w:rPr>
            <w:sz w:val="20"/>
            <w:szCs w:val="20"/>
          </w:rPr>
          <w:t>kev</w:t>
        </w:r>
        <w:proofErr w:type="spellEnd"/>
        <w:r w:rsidR="00DD3757">
          <w:rPr>
            <w:sz w:val="20"/>
            <w:szCs w:val="20"/>
          </w:rPr>
          <w:t xml:space="preserve"> </w:t>
        </w:r>
      </w:ins>
      <w:proofErr w:type="spellStart"/>
      <w:ins w:id="656" w:author="Fong RERHANG" w:date="2021-12-08T21:55:00Z">
        <w:r w:rsidR="00DD3757">
          <w:rPr>
            <w:sz w:val="20"/>
            <w:szCs w:val="20"/>
          </w:rPr>
          <w:t>kov</w:t>
        </w:r>
        <w:proofErr w:type="spellEnd"/>
        <w:r w:rsidR="00DD3757">
          <w:rPr>
            <w:sz w:val="20"/>
            <w:szCs w:val="20"/>
          </w:rPr>
          <w:t xml:space="preserve"> </w:t>
        </w:r>
      </w:ins>
      <w:proofErr w:type="spellStart"/>
      <w:r w:rsidRPr="003067A2">
        <w:rPr>
          <w:sz w:val="20"/>
          <w:szCs w:val="20"/>
        </w:rPr>
        <w:t>nrog</w:t>
      </w:r>
      <w:proofErr w:type="spellEnd"/>
      <w:ins w:id="657" w:author="Fong RERHANG" w:date="2021-12-08T21:55:00Z">
        <w:r w:rsidR="00DD3757">
          <w:rPr>
            <w:sz w:val="20"/>
            <w:szCs w:val="20"/>
          </w:rPr>
          <w:t xml:space="preserve"> </w:t>
        </w:r>
        <w:proofErr w:type="spellStart"/>
        <w:r w:rsidR="00DD3757">
          <w:rPr>
            <w:sz w:val="20"/>
            <w:szCs w:val="20"/>
          </w:rPr>
          <w:t>cov</w:t>
        </w:r>
        <w:proofErr w:type="spellEnd"/>
        <w:r w:rsidR="00DD3757">
          <w:rPr>
            <w:sz w:val="20"/>
            <w:szCs w:val="20"/>
          </w:rPr>
          <w:t xml:space="preserve"> </w:t>
        </w:r>
        <w:proofErr w:type="spellStart"/>
        <w:r w:rsidR="00DD3757">
          <w:rPr>
            <w:sz w:val="20"/>
            <w:szCs w:val="20"/>
          </w:rPr>
          <w:t>txiv</w:t>
        </w:r>
        <w:proofErr w:type="spellEnd"/>
        <w:r w:rsidR="00DD3757">
          <w:rPr>
            <w:sz w:val="20"/>
            <w:szCs w:val="20"/>
          </w:rPr>
          <w:t xml:space="preserve"> pos</w:t>
        </w:r>
      </w:ins>
      <w:del w:id="658" w:author="Fong RERHANG" w:date="2021-12-08T21:55:00Z">
        <w:r w:rsidRPr="003067A2" w:rsidDel="00DD3757">
          <w:rPr>
            <w:sz w:val="20"/>
            <w:szCs w:val="20"/>
          </w:rPr>
          <w:delText xml:space="preserve"> berries,</w:delText>
        </w:r>
      </w:del>
      <w:ins w:id="659" w:author="Fong RERHANG" w:date="2021-12-08T21:55:00Z">
        <w:r w:rsidR="00DD3757">
          <w:rPr>
            <w:sz w:val="20"/>
            <w:szCs w:val="20"/>
          </w:rPr>
          <w:t>,</w:t>
        </w:r>
      </w:ins>
      <w:r w:rsidRPr="003067A2">
        <w:rPr>
          <w:sz w:val="20"/>
          <w:szCs w:val="20"/>
        </w:rPr>
        <w:t xml:space="preserve"> los </w:t>
      </w:r>
      <w:proofErr w:type="spellStart"/>
      <w:r w:rsidRPr="003067A2">
        <w:rPr>
          <w:sz w:val="20"/>
          <w:szCs w:val="20"/>
        </w:rPr>
        <w:t>ntawm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sau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mus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rau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ntim-tawm</w:t>
      </w:r>
      <w:proofErr w:type="spellEnd"/>
      <w:r w:rsidRPr="003067A2">
        <w:rPr>
          <w:sz w:val="20"/>
          <w:szCs w:val="20"/>
        </w:rPr>
        <w:t xml:space="preserve">, </w:t>
      </w:r>
      <w:proofErr w:type="spellStart"/>
      <w:r w:rsidRPr="003067A2">
        <w:rPr>
          <w:sz w:val="20"/>
          <w:szCs w:val="20"/>
        </w:rPr>
        <w:t>ntxuav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tes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ua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ntej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tuav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lub</w:t>
      </w:r>
      <w:proofErr w:type="spellEnd"/>
      <w:ins w:id="660" w:author="Fong RERHANG" w:date="2021-12-08T21:55:00Z">
        <w:r w:rsidR="00DD3757">
          <w:rPr>
            <w:sz w:val="20"/>
            <w:szCs w:val="20"/>
          </w:rPr>
          <w:t xml:space="preserve"> </w:t>
        </w:r>
        <w:proofErr w:type="spellStart"/>
        <w:r w:rsidR="00DD3757">
          <w:rPr>
            <w:sz w:val="20"/>
            <w:szCs w:val="20"/>
          </w:rPr>
          <w:t>cov</w:t>
        </w:r>
        <w:proofErr w:type="spellEnd"/>
        <w:r w:rsidR="00DD3757">
          <w:rPr>
            <w:sz w:val="20"/>
            <w:szCs w:val="20"/>
          </w:rPr>
          <w:t xml:space="preserve"> </w:t>
        </w:r>
        <w:proofErr w:type="spellStart"/>
        <w:r w:rsidR="00DD3757">
          <w:rPr>
            <w:sz w:val="20"/>
            <w:szCs w:val="20"/>
          </w:rPr>
          <w:t>txiv</w:t>
        </w:r>
        <w:proofErr w:type="spellEnd"/>
        <w:r w:rsidR="00DD3757">
          <w:rPr>
            <w:sz w:val="20"/>
            <w:szCs w:val="20"/>
          </w:rPr>
          <w:t xml:space="preserve"> po</w:t>
        </w:r>
      </w:ins>
      <w:ins w:id="661" w:author="Fong RERHANG" w:date="2021-12-08T21:56:00Z">
        <w:r w:rsidR="00DD3757">
          <w:rPr>
            <w:sz w:val="20"/>
            <w:szCs w:val="20"/>
          </w:rPr>
          <w:t xml:space="preserve">s </w:t>
        </w:r>
      </w:ins>
      <w:del w:id="662" w:author="Fong RERHANG" w:date="2021-12-08T21:56:00Z">
        <w:r w:rsidRPr="003067A2" w:rsidDel="00DD3757">
          <w:rPr>
            <w:sz w:val="20"/>
            <w:szCs w:val="20"/>
          </w:rPr>
          <w:delText xml:space="preserve"> </w:delText>
        </w:r>
      </w:del>
      <w:r w:rsidRPr="003067A2">
        <w:rPr>
          <w:sz w:val="20"/>
          <w:szCs w:val="20"/>
        </w:rPr>
        <w:t>berr</w:t>
      </w:r>
      <w:ins w:id="663" w:author="Fong RERHANG" w:date="2021-12-08T21:55:00Z">
        <w:r w:rsidR="00DD3757">
          <w:rPr>
            <w:sz w:val="20"/>
            <w:szCs w:val="20"/>
          </w:rPr>
          <w:t>y</w:t>
        </w:r>
      </w:ins>
      <w:del w:id="664" w:author="Fong RERHANG" w:date="2021-12-08T21:55:00Z">
        <w:r w:rsidRPr="003067A2" w:rsidDel="00DD3757">
          <w:rPr>
            <w:sz w:val="20"/>
            <w:szCs w:val="20"/>
          </w:rPr>
          <w:delText>ies</w:delText>
        </w:r>
      </w:del>
    </w:p>
    <w:p w14:paraId="788EA6E5" w14:textId="4A31990B" w:rsidR="00A3234B" w:rsidRPr="003067A2" w:rsidRDefault="00AD166D" w:rsidP="003067A2">
      <w:pPr>
        <w:numPr>
          <w:ilvl w:val="0"/>
          <w:numId w:val="1"/>
        </w:numPr>
        <w:jc w:val="both"/>
        <w:rPr>
          <w:sz w:val="20"/>
          <w:szCs w:val="20"/>
        </w:rPr>
      </w:pPr>
      <w:proofErr w:type="spellStart"/>
      <w:r w:rsidRPr="003067A2">
        <w:rPr>
          <w:sz w:val="20"/>
          <w:szCs w:val="20"/>
        </w:rPr>
        <w:t>Khaws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cov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ntaub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ntawv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ntawm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cov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txheej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txheem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thiab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cov</w:t>
      </w:r>
      <w:proofErr w:type="spellEnd"/>
      <w:r w:rsidRPr="003067A2">
        <w:rPr>
          <w:sz w:val="20"/>
          <w:szCs w:val="20"/>
        </w:rPr>
        <w:t xml:space="preserve"> </w:t>
      </w:r>
      <w:del w:id="665" w:author="Fong RERHANG" w:date="2021-12-08T21:57:00Z">
        <w:r w:rsidRPr="003067A2" w:rsidDel="005B6C09">
          <w:rPr>
            <w:sz w:val="20"/>
            <w:szCs w:val="20"/>
          </w:rPr>
          <w:delText>txheej txheem</w:delText>
        </w:r>
      </w:del>
      <w:proofErr w:type="spellStart"/>
      <w:ins w:id="666" w:author="Fong RERHANG" w:date="2021-12-08T21:57:00Z">
        <w:r w:rsidR="005B6C09">
          <w:rPr>
            <w:sz w:val="20"/>
            <w:szCs w:val="20"/>
          </w:rPr>
          <w:t>theem</w:t>
        </w:r>
      </w:ins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ua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raws</w:t>
      </w:r>
      <w:proofErr w:type="spellEnd"/>
    </w:p>
    <w:p w14:paraId="13A58B04" w14:textId="77777777" w:rsidR="00A3234B" w:rsidRDefault="00A3234B">
      <w:pPr>
        <w:rPr>
          <w:sz w:val="24"/>
          <w:szCs w:val="24"/>
        </w:rPr>
      </w:pPr>
    </w:p>
    <w:p w14:paraId="50D2DA9D" w14:textId="442E3D0C" w:rsidR="00A3234B" w:rsidRDefault="00AD166D" w:rsidP="003067A2">
      <w:pPr>
        <w:jc w:val="both"/>
        <w:rPr>
          <w:sz w:val="24"/>
          <w:szCs w:val="24"/>
        </w:rPr>
      </w:pPr>
      <w:proofErr w:type="spellStart"/>
      <w:r w:rsidRPr="003067A2">
        <w:rPr>
          <w:sz w:val="20"/>
          <w:szCs w:val="20"/>
        </w:rPr>
        <w:t>Thaum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muaj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kev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txaus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siab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rau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kev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koom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nrog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cov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tsiaj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nyeg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rau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hauv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cov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qoob</w:t>
      </w:r>
      <w:proofErr w:type="spellEnd"/>
      <w:r w:rsidRPr="003067A2">
        <w:rPr>
          <w:sz w:val="20"/>
          <w:szCs w:val="20"/>
        </w:rPr>
        <w:t xml:space="preserve"> loo</w:t>
      </w:r>
      <w:del w:id="667" w:author="Fong RERHANG" w:date="2021-12-08T22:00:00Z">
        <w:r w:rsidRPr="003067A2" w:rsidDel="005B6C09">
          <w:rPr>
            <w:sz w:val="20"/>
            <w:szCs w:val="20"/>
          </w:rPr>
          <w:delText xml:space="preserve"> qoob loo</w:delText>
        </w:r>
      </w:del>
      <w:r w:rsidRPr="003067A2">
        <w:rPr>
          <w:sz w:val="20"/>
          <w:szCs w:val="20"/>
        </w:rPr>
        <w:t xml:space="preserve">, </w:t>
      </w:r>
      <w:proofErr w:type="spellStart"/>
      <w:r w:rsidRPr="003067A2">
        <w:rPr>
          <w:sz w:val="20"/>
          <w:szCs w:val="20"/>
        </w:rPr>
        <w:t>muaj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cov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ntaub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ntawv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tsawg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tsawg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muaj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nyob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rau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ntawm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cov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kev</w:t>
      </w:r>
      <w:proofErr w:type="spellEnd"/>
      <w:r w:rsidRPr="003067A2">
        <w:rPr>
          <w:sz w:val="20"/>
          <w:szCs w:val="20"/>
        </w:rPr>
        <w:t xml:space="preserve"> </w:t>
      </w:r>
      <w:del w:id="668" w:author="Fong RERHANG" w:date="2021-12-08T22:00:00Z">
        <w:r w:rsidRPr="003067A2" w:rsidDel="005B6C09">
          <w:rPr>
            <w:sz w:val="20"/>
            <w:szCs w:val="20"/>
          </w:rPr>
          <w:delText xml:space="preserve">coj ua zoo </w:delText>
        </w:r>
      </w:del>
      <w:proofErr w:type="spellStart"/>
      <w:r w:rsidRPr="003067A2">
        <w:rPr>
          <w:sz w:val="20"/>
          <w:szCs w:val="20"/>
        </w:rPr>
        <w:t>tshaj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plaws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rau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kev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ua</w:t>
      </w:r>
      <w:proofErr w:type="spellEnd"/>
      <w:r w:rsidRPr="003067A2">
        <w:rPr>
          <w:sz w:val="20"/>
          <w:szCs w:val="20"/>
        </w:rPr>
        <w:t xml:space="preserve"> li </w:t>
      </w:r>
      <w:proofErr w:type="spellStart"/>
      <w:r w:rsidRPr="003067A2">
        <w:rPr>
          <w:sz w:val="20"/>
          <w:szCs w:val="20"/>
        </w:rPr>
        <w:t>ntawd</w:t>
      </w:r>
      <w:proofErr w:type="spellEnd"/>
      <w:r w:rsidRPr="003067A2">
        <w:rPr>
          <w:sz w:val="20"/>
          <w:szCs w:val="20"/>
        </w:rPr>
        <w:t xml:space="preserve">. Kev </w:t>
      </w:r>
      <w:proofErr w:type="spellStart"/>
      <w:r w:rsidRPr="003067A2">
        <w:rPr>
          <w:sz w:val="20"/>
          <w:szCs w:val="20"/>
        </w:rPr>
        <w:t>tswj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xyuas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cov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qauv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kev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nyab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xeeb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ntawm</w:t>
      </w:r>
      <w:proofErr w:type="spellEnd"/>
      <w:r w:rsidRPr="003067A2">
        <w:rPr>
          <w:sz w:val="20"/>
          <w:szCs w:val="20"/>
        </w:rPr>
        <w:t xml:space="preserve"> </w:t>
      </w:r>
      <w:del w:id="669" w:author="Fong RERHANG" w:date="2021-12-08T22:00:00Z">
        <w:r w:rsidRPr="003067A2" w:rsidDel="005B6C09">
          <w:rPr>
            <w:sz w:val="20"/>
            <w:szCs w:val="20"/>
          </w:rPr>
          <w:delText>zaub mov</w:delText>
        </w:r>
      </w:del>
      <w:proofErr w:type="spellStart"/>
      <w:ins w:id="670" w:author="Fong RERHANG" w:date="2021-12-08T22:00:00Z">
        <w:r w:rsidR="005B6C09">
          <w:rPr>
            <w:sz w:val="20"/>
            <w:szCs w:val="20"/>
          </w:rPr>
          <w:t>kev</w:t>
        </w:r>
        <w:proofErr w:type="spellEnd"/>
        <w:r w:rsidR="005B6C09">
          <w:rPr>
            <w:sz w:val="20"/>
            <w:szCs w:val="20"/>
          </w:rPr>
          <w:t xml:space="preserve"> </w:t>
        </w:r>
      </w:ins>
      <w:proofErr w:type="spellStart"/>
      <w:ins w:id="671" w:author="Fong RERHANG" w:date="2021-12-08T22:01:00Z">
        <w:r w:rsidR="005B6C09">
          <w:rPr>
            <w:sz w:val="20"/>
            <w:szCs w:val="20"/>
          </w:rPr>
          <w:t>nruaj</w:t>
        </w:r>
        <w:proofErr w:type="spellEnd"/>
        <w:r w:rsidR="005B6C09">
          <w:rPr>
            <w:sz w:val="20"/>
            <w:szCs w:val="20"/>
          </w:rPr>
          <w:t xml:space="preserve"> </w:t>
        </w:r>
        <w:proofErr w:type="spellStart"/>
        <w:r w:rsidR="005B6C09">
          <w:rPr>
            <w:sz w:val="20"/>
            <w:szCs w:val="20"/>
          </w:rPr>
          <w:t>tseg</w:t>
        </w:r>
        <w:proofErr w:type="spellEnd"/>
        <w:r w:rsidR="005B6C09">
          <w:rPr>
            <w:sz w:val="20"/>
            <w:szCs w:val="20"/>
          </w:rPr>
          <w:t xml:space="preserve"> </w:t>
        </w:r>
        <w:proofErr w:type="spellStart"/>
        <w:r w:rsidR="005B6C09">
          <w:rPr>
            <w:sz w:val="20"/>
            <w:szCs w:val="20"/>
          </w:rPr>
          <w:t>kev</w:t>
        </w:r>
        <w:proofErr w:type="spellEnd"/>
        <w:r w:rsidR="005B6C09">
          <w:rPr>
            <w:sz w:val="20"/>
            <w:szCs w:val="20"/>
          </w:rPr>
          <w:t xml:space="preserve"> </w:t>
        </w:r>
        <w:proofErr w:type="spellStart"/>
        <w:r w:rsidR="005B6C09">
          <w:rPr>
            <w:sz w:val="20"/>
            <w:szCs w:val="20"/>
          </w:rPr>
          <w:t>noj</w:t>
        </w:r>
        <w:proofErr w:type="spellEnd"/>
        <w:r w:rsidR="005B6C09">
          <w:rPr>
            <w:sz w:val="20"/>
            <w:szCs w:val="20"/>
          </w:rPr>
          <w:t xml:space="preserve"> </w:t>
        </w:r>
        <w:proofErr w:type="spellStart"/>
        <w:r w:rsidR="005B6C09">
          <w:rPr>
            <w:sz w:val="20"/>
            <w:szCs w:val="20"/>
          </w:rPr>
          <w:t>haus</w:t>
        </w:r>
      </w:ins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thaum</w:t>
      </w:r>
      <w:proofErr w:type="spellEnd"/>
      <w:r w:rsidRPr="003067A2">
        <w:rPr>
          <w:sz w:val="20"/>
          <w:szCs w:val="20"/>
        </w:rPr>
        <w:t xml:space="preserve"> sib </w:t>
      </w:r>
      <w:proofErr w:type="spellStart"/>
      <w:r w:rsidRPr="003067A2">
        <w:rPr>
          <w:sz w:val="20"/>
          <w:szCs w:val="20"/>
        </w:rPr>
        <w:t>koom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ua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ke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cov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txiv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hmab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txiv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ntoo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thiab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cov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tsiaj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yug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tsiaj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kuj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yog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ib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qho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kev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txhawj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xeeb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uas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yuav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tsum</w:t>
      </w:r>
      <w:proofErr w:type="spellEnd"/>
      <w:r w:rsidRPr="003067A2">
        <w:rPr>
          <w:sz w:val="20"/>
          <w:szCs w:val="20"/>
        </w:rPr>
        <w:t xml:space="preserve"> tau </w:t>
      </w:r>
      <w:proofErr w:type="spellStart"/>
      <w:r w:rsidRPr="003067A2">
        <w:rPr>
          <w:sz w:val="20"/>
          <w:szCs w:val="20"/>
        </w:rPr>
        <w:t>ua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tiag</w:t>
      </w:r>
      <w:proofErr w:type="spellEnd"/>
      <w:ins w:id="672" w:author="Fong RERHANG" w:date="2021-12-08T22:01:00Z">
        <w:r w:rsidR="005B6C09">
          <w:rPr>
            <w:sz w:val="20"/>
            <w:szCs w:val="20"/>
          </w:rPr>
          <w:t>.</w:t>
        </w:r>
      </w:ins>
      <w:del w:id="673" w:author="Fong RERHANG" w:date="2021-12-08T22:01:00Z">
        <w:r w:rsidRPr="003067A2" w:rsidDel="005B6C09">
          <w:rPr>
            <w:sz w:val="20"/>
            <w:szCs w:val="20"/>
          </w:rPr>
          <w:delText xml:space="preserve"> tiag</w:delText>
        </w:r>
      </w:del>
      <w:r>
        <w:rPr>
          <w:sz w:val="24"/>
          <w:szCs w:val="24"/>
        </w:rPr>
        <w:t>.</w:t>
      </w:r>
    </w:p>
    <w:p w14:paraId="4419A1C9" w14:textId="08F314A5" w:rsidR="00A3234B" w:rsidRDefault="00A3234B">
      <w:pPr>
        <w:rPr>
          <w:sz w:val="24"/>
          <w:szCs w:val="24"/>
        </w:rPr>
      </w:pPr>
    </w:p>
    <w:p w14:paraId="706BACD8" w14:textId="6DD2CF6E" w:rsidR="003067A2" w:rsidRDefault="003067A2">
      <w:pPr>
        <w:rPr>
          <w:sz w:val="24"/>
          <w:szCs w:val="24"/>
        </w:rPr>
      </w:pPr>
    </w:p>
    <w:p w14:paraId="4B6C9DA1" w14:textId="20E80E45" w:rsidR="003067A2" w:rsidRDefault="003067A2">
      <w:pPr>
        <w:rPr>
          <w:sz w:val="24"/>
          <w:szCs w:val="24"/>
        </w:rPr>
      </w:pPr>
    </w:p>
    <w:p w14:paraId="01782C4F" w14:textId="7A4891DC" w:rsidR="003067A2" w:rsidRDefault="003067A2">
      <w:pPr>
        <w:rPr>
          <w:sz w:val="24"/>
          <w:szCs w:val="24"/>
        </w:rPr>
      </w:pPr>
    </w:p>
    <w:p w14:paraId="4D10A9D8" w14:textId="1350B1B1" w:rsidR="003067A2" w:rsidRDefault="003067A2">
      <w:pPr>
        <w:rPr>
          <w:sz w:val="24"/>
          <w:szCs w:val="24"/>
        </w:rPr>
      </w:pPr>
    </w:p>
    <w:p w14:paraId="19BD8E32" w14:textId="1804E52A" w:rsidR="003067A2" w:rsidRDefault="003067A2">
      <w:pPr>
        <w:rPr>
          <w:sz w:val="24"/>
          <w:szCs w:val="24"/>
        </w:rPr>
      </w:pPr>
    </w:p>
    <w:p w14:paraId="0ED83D4D" w14:textId="18B45990" w:rsidR="003067A2" w:rsidRDefault="003067A2">
      <w:pPr>
        <w:rPr>
          <w:sz w:val="24"/>
          <w:szCs w:val="24"/>
        </w:rPr>
      </w:pPr>
    </w:p>
    <w:p w14:paraId="59DCB1B1" w14:textId="0299BEFA" w:rsidR="003067A2" w:rsidRDefault="003067A2">
      <w:pPr>
        <w:rPr>
          <w:sz w:val="24"/>
          <w:szCs w:val="24"/>
        </w:rPr>
      </w:pPr>
    </w:p>
    <w:p w14:paraId="5F4030F8" w14:textId="3CA3841F" w:rsidR="003067A2" w:rsidRDefault="003067A2">
      <w:pPr>
        <w:rPr>
          <w:sz w:val="24"/>
          <w:szCs w:val="24"/>
        </w:rPr>
      </w:pPr>
    </w:p>
    <w:p w14:paraId="68106490" w14:textId="77777777" w:rsidR="003067A2" w:rsidRDefault="003067A2">
      <w:pPr>
        <w:rPr>
          <w:sz w:val="24"/>
          <w:szCs w:val="24"/>
        </w:rPr>
      </w:pPr>
    </w:p>
    <w:p w14:paraId="26607350" w14:textId="6E5BEB11" w:rsidR="00A3234B" w:rsidRPr="007438B2" w:rsidRDefault="004A7372" w:rsidP="007438B2">
      <w:pPr>
        <w:jc w:val="both"/>
        <w:rPr>
          <w:sz w:val="20"/>
          <w:szCs w:val="20"/>
        </w:rPr>
      </w:pPr>
      <w:r w:rsidRPr="007438B2">
        <w:rPr>
          <w:sz w:val="20"/>
          <w:szCs w:val="20"/>
          <w:u w:val="single"/>
        </w:rPr>
        <w:t xml:space="preserve">Kev </w:t>
      </w:r>
      <w:r w:rsidR="00AD166D" w:rsidRPr="007438B2">
        <w:rPr>
          <w:sz w:val="20"/>
          <w:szCs w:val="20"/>
          <w:u w:val="single"/>
        </w:rPr>
        <w:t xml:space="preserve">Sau </w:t>
      </w:r>
      <w:proofErr w:type="spellStart"/>
      <w:ins w:id="674" w:author="Fong RERHANG" w:date="2021-12-08T22:03:00Z">
        <w:r w:rsidR="005B6C09">
          <w:rPr>
            <w:sz w:val="20"/>
            <w:szCs w:val="20"/>
            <w:u w:val="single"/>
          </w:rPr>
          <w:t>Paj</w:t>
        </w:r>
        <w:proofErr w:type="spellEnd"/>
        <w:r w:rsidR="005B6C09">
          <w:rPr>
            <w:sz w:val="20"/>
            <w:szCs w:val="20"/>
            <w:u w:val="single"/>
          </w:rPr>
          <w:t xml:space="preserve"> Elderberry </w:t>
        </w:r>
      </w:ins>
      <w:del w:id="675" w:author="Fong RERHANG" w:date="2021-12-08T22:03:00Z">
        <w:r w:rsidRPr="007438B2" w:rsidDel="005B6C09">
          <w:rPr>
            <w:sz w:val="20"/>
            <w:szCs w:val="20"/>
            <w:u w:val="single"/>
          </w:rPr>
          <w:delText xml:space="preserve">(Harvesting </w:delText>
        </w:r>
        <w:r w:rsidR="00AD166D" w:rsidRPr="007438B2" w:rsidDel="005B6C09">
          <w:rPr>
            <w:sz w:val="20"/>
            <w:szCs w:val="20"/>
            <w:u w:val="single"/>
          </w:rPr>
          <w:delText>Elderflowers</w:delText>
        </w:r>
        <w:r w:rsidRPr="007438B2" w:rsidDel="005B6C09">
          <w:rPr>
            <w:sz w:val="20"/>
            <w:szCs w:val="20"/>
            <w:u w:val="single"/>
          </w:rPr>
          <w:delText>)</w:delText>
        </w:r>
      </w:del>
      <w:r w:rsidR="00AD166D" w:rsidRPr="007438B2">
        <w:rPr>
          <w:sz w:val="20"/>
          <w:szCs w:val="20"/>
        </w:rPr>
        <w:t xml:space="preserve"> </w:t>
      </w:r>
    </w:p>
    <w:p w14:paraId="5D348EFD" w14:textId="4AD9CD6B" w:rsidR="00A3234B" w:rsidRPr="007438B2" w:rsidRDefault="005B6C09" w:rsidP="007438B2">
      <w:pPr>
        <w:jc w:val="both"/>
        <w:rPr>
          <w:sz w:val="20"/>
          <w:szCs w:val="20"/>
        </w:rPr>
      </w:pPr>
      <w:proofErr w:type="spellStart"/>
      <w:ins w:id="676" w:author="Fong RERHANG" w:date="2021-12-08T22:03:00Z">
        <w:r>
          <w:rPr>
            <w:sz w:val="20"/>
            <w:szCs w:val="20"/>
          </w:rPr>
          <w:t>Paj</w:t>
        </w:r>
        <w:proofErr w:type="spellEnd"/>
        <w:r>
          <w:rPr>
            <w:sz w:val="20"/>
            <w:szCs w:val="20"/>
          </w:rPr>
          <w:t xml:space="preserve"> </w:t>
        </w:r>
      </w:ins>
      <w:del w:id="677" w:author="Fong RERHANG" w:date="2021-12-08T22:03:00Z">
        <w:r w:rsidR="00AD166D" w:rsidRPr="007438B2" w:rsidDel="005B6C09">
          <w:rPr>
            <w:sz w:val="20"/>
            <w:szCs w:val="20"/>
          </w:rPr>
          <w:delText>E</w:delText>
        </w:r>
      </w:del>
      <w:ins w:id="678" w:author="Fong RERHANG" w:date="2021-12-08T22:03:00Z">
        <w:r>
          <w:rPr>
            <w:sz w:val="20"/>
            <w:szCs w:val="20"/>
          </w:rPr>
          <w:t>e</w:t>
        </w:r>
      </w:ins>
      <w:r w:rsidR="00AD166D" w:rsidRPr="007438B2">
        <w:rPr>
          <w:sz w:val="20"/>
          <w:szCs w:val="20"/>
        </w:rPr>
        <w:t xml:space="preserve">lderberry </w:t>
      </w:r>
      <w:del w:id="679" w:author="Fong RERHANG" w:date="2021-12-08T22:04:00Z">
        <w:r w:rsidR="00AD166D" w:rsidRPr="007438B2" w:rsidDel="005B6C09">
          <w:rPr>
            <w:sz w:val="20"/>
            <w:szCs w:val="20"/>
          </w:rPr>
          <w:delText xml:space="preserve">paj </w:delText>
        </w:r>
      </w:del>
      <w:proofErr w:type="spellStart"/>
      <w:r w:rsidR="00AD166D" w:rsidRPr="007438B2">
        <w:rPr>
          <w:sz w:val="20"/>
          <w:szCs w:val="20"/>
        </w:rPr>
        <w:t>yog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siv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ob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qho</w:t>
      </w:r>
      <w:proofErr w:type="spellEnd"/>
      <w:r w:rsidR="00AD166D" w:rsidRPr="007438B2">
        <w:rPr>
          <w:sz w:val="20"/>
          <w:szCs w:val="20"/>
        </w:rPr>
        <w:t xml:space="preserve"> tib </w:t>
      </w:r>
      <w:proofErr w:type="spellStart"/>
      <w:r w:rsidR="00AD166D" w:rsidRPr="007438B2">
        <w:rPr>
          <w:sz w:val="20"/>
          <w:szCs w:val="20"/>
        </w:rPr>
        <w:t>si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tshiab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thiab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qhuav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rau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ntau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lub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hom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phiaj</w:t>
      </w:r>
      <w:proofErr w:type="spellEnd"/>
      <w:r w:rsidR="00AD166D" w:rsidRPr="007438B2">
        <w:rPr>
          <w:sz w:val="20"/>
          <w:szCs w:val="20"/>
        </w:rPr>
        <w:t xml:space="preserve">, los </w:t>
      </w:r>
      <w:proofErr w:type="spellStart"/>
      <w:r w:rsidR="00AD166D" w:rsidRPr="007438B2">
        <w:rPr>
          <w:sz w:val="20"/>
          <w:szCs w:val="20"/>
        </w:rPr>
        <w:t>ntawm</w:t>
      </w:r>
      <w:proofErr w:type="spellEnd"/>
      <w:r w:rsidR="00AD166D" w:rsidRPr="007438B2">
        <w:rPr>
          <w:sz w:val="20"/>
          <w:szCs w:val="20"/>
        </w:rPr>
        <w:t xml:space="preserve"> </w:t>
      </w:r>
      <w:del w:id="680" w:author="Fong RERHANG" w:date="2021-12-08T22:05:00Z">
        <w:r w:rsidR="00AD166D" w:rsidRPr="007438B2" w:rsidDel="005B6C09">
          <w:rPr>
            <w:sz w:val="20"/>
            <w:szCs w:val="20"/>
          </w:rPr>
          <w:delText xml:space="preserve">teas </w:delText>
        </w:r>
      </w:del>
      <w:proofErr w:type="spellStart"/>
      <w:ins w:id="681" w:author="Fong RERHANG" w:date="2021-12-08T22:05:00Z">
        <w:r>
          <w:rPr>
            <w:sz w:val="20"/>
            <w:szCs w:val="20"/>
          </w:rPr>
          <w:t>ua</w:t>
        </w:r>
        <w:proofErr w:type="spellEnd"/>
        <w:r>
          <w:rPr>
            <w:sz w:val="20"/>
            <w:szCs w:val="20"/>
          </w:rPr>
          <w:t xml:space="preserve"> </w:t>
        </w:r>
        <w:proofErr w:type="spellStart"/>
        <w:r>
          <w:rPr>
            <w:sz w:val="20"/>
            <w:szCs w:val="20"/>
          </w:rPr>
          <w:t>tshuaj</w:t>
        </w:r>
        <w:proofErr w:type="spellEnd"/>
        <w:r>
          <w:rPr>
            <w:sz w:val="20"/>
            <w:szCs w:val="20"/>
          </w:rPr>
          <w:t xml:space="preserve"> </w:t>
        </w:r>
        <w:proofErr w:type="spellStart"/>
        <w:r>
          <w:rPr>
            <w:sz w:val="20"/>
            <w:szCs w:val="20"/>
          </w:rPr>
          <w:t>yej</w:t>
        </w:r>
        <w:proofErr w:type="spellEnd"/>
        <w:r w:rsidRPr="007438B2">
          <w:rPr>
            <w:sz w:val="20"/>
            <w:szCs w:val="20"/>
          </w:rPr>
          <w:t xml:space="preserve"> </w:t>
        </w:r>
      </w:ins>
      <w:proofErr w:type="spellStart"/>
      <w:r w:rsidR="00AD166D" w:rsidRPr="007438B2">
        <w:rPr>
          <w:sz w:val="20"/>
          <w:szCs w:val="20"/>
        </w:rPr>
        <w:t>mus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rau</w:t>
      </w:r>
      <w:proofErr w:type="spellEnd"/>
      <w:r w:rsidR="00AD166D" w:rsidRPr="007438B2">
        <w:rPr>
          <w:sz w:val="20"/>
          <w:szCs w:val="20"/>
        </w:rPr>
        <w:t xml:space="preserve"> </w:t>
      </w:r>
      <w:del w:id="682" w:author="Fong RERHANG" w:date="2021-12-08T22:06:00Z">
        <w:r w:rsidR="00AD166D" w:rsidRPr="007438B2" w:rsidDel="005B6C09">
          <w:rPr>
            <w:sz w:val="20"/>
            <w:szCs w:val="20"/>
          </w:rPr>
          <w:delText>cordials</w:delText>
        </w:r>
      </w:del>
      <w:proofErr w:type="spellStart"/>
      <w:ins w:id="683" w:author="Fong RERHANG" w:date="2021-12-08T22:06:00Z">
        <w:r>
          <w:rPr>
            <w:sz w:val="20"/>
            <w:szCs w:val="20"/>
          </w:rPr>
          <w:t>tshuaj</w:t>
        </w:r>
        <w:proofErr w:type="spellEnd"/>
        <w:r>
          <w:rPr>
            <w:sz w:val="20"/>
            <w:szCs w:val="20"/>
          </w:rPr>
          <w:t xml:space="preserve"> </w:t>
        </w:r>
        <w:proofErr w:type="spellStart"/>
        <w:r>
          <w:rPr>
            <w:sz w:val="20"/>
            <w:szCs w:val="20"/>
          </w:rPr>
          <w:t>khau</w:t>
        </w:r>
        <w:proofErr w:type="spellEnd"/>
        <w:r>
          <w:rPr>
            <w:sz w:val="20"/>
            <w:szCs w:val="20"/>
          </w:rPr>
          <w:t xml:space="preserve"> </w:t>
        </w:r>
        <w:proofErr w:type="spellStart"/>
        <w:r>
          <w:rPr>
            <w:sz w:val="20"/>
            <w:szCs w:val="20"/>
          </w:rPr>
          <w:t>lub</w:t>
        </w:r>
        <w:proofErr w:type="spellEnd"/>
        <w:r>
          <w:rPr>
            <w:sz w:val="20"/>
            <w:szCs w:val="20"/>
          </w:rPr>
          <w:t xml:space="preserve"> </w:t>
        </w:r>
        <w:proofErr w:type="spellStart"/>
        <w:r>
          <w:rPr>
            <w:sz w:val="20"/>
            <w:szCs w:val="20"/>
          </w:rPr>
          <w:t>cev</w:t>
        </w:r>
      </w:ins>
      <w:proofErr w:type="spellEnd"/>
      <w:r w:rsidR="00AD166D" w:rsidRPr="007438B2">
        <w:rPr>
          <w:sz w:val="20"/>
          <w:szCs w:val="20"/>
        </w:rPr>
        <w:t xml:space="preserve">. </w:t>
      </w:r>
      <w:proofErr w:type="spellStart"/>
      <w:r w:rsidR="00AD166D" w:rsidRPr="007438B2">
        <w:rPr>
          <w:sz w:val="20"/>
          <w:szCs w:val="20"/>
        </w:rPr>
        <w:t>Thaum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sau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rau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lub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hom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phiaj</w:t>
      </w:r>
      <w:proofErr w:type="spellEnd"/>
      <w:r w:rsidR="00AD166D" w:rsidRPr="007438B2">
        <w:rPr>
          <w:sz w:val="20"/>
          <w:szCs w:val="20"/>
        </w:rPr>
        <w:t xml:space="preserve"> no, </w:t>
      </w:r>
      <w:proofErr w:type="spellStart"/>
      <w:r w:rsidR="00AD166D" w:rsidRPr="007438B2">
        <w:rPr>
          <w:sz w:val="20"/>
          <w:szCs w:val="20"/>
        </w:rPr>
        <w:t>saib</w:t>
      </w:r>
      <w:proofErr w:type="spellEnd"/>
      <w:r w:rsidR="00AD166D" w:rsidRPr="007438B2">
        <w:rPr>
          <w:sz w:val="20"/>
          <w:szCs w:val="20"/>
        </w:rPr>
        <w:t xml:space="preserve"> (</w:t>
      </w:r>
      <w:proofErr w:type="spellStart"/>
      <w:r w:rsidR="00AD166D" w:rsidRPr="007438B2">
        <w:rPr>
          <w:sz w:val="20"/>
          <w:szCs w:val="20"/>
        </w:rPr>
        <w:t>thiab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tsw</w:t>
      </w:r>
      <w:proofErr w:type="spellEnd"/>
      <w:r w:rsidR="00AD166D" w:rsidRPr="007438B2">
        <w:rPr>
          <w:sz w:val="20"/>
          <w:szCs w:val="20"/>
        </w:rPr>
        <w:t xml:space="preserve">) </w:t>
      </w:r>
      <w:proofErr w:type="spellStart"/>
      <w:r w:rsidR="00AD166D" w:rsidRPr="007438B2">
        <w:rPr>
          <w:sz w:val="20"/>
          <w:szCs w:val="20"/>
        </w:rPr>
        <w:t>ua</w:t>
      </w:r>
      <w:proofErr w:type="spellEnd"/>
      <w:r w:rsidR="00AD166D" w:rsidRPr="007438B2">
        <w:rPr>
          <w:sz w:val="20"/>
          <w:szCs w:val="20"/>
        </w:rPr>
        <w:t xml:space="preserve"> tib zoo </w:t>
      </w:r>
      <w:proofErr w:type="spellStart"/>
      <w:r w:rsidR="00AD166D" w:rsidRPr="007438B2">
        <w:rPr>
          <w:sz w:val="20"/>
          <w:szCs w:val="20"/>
        </w:rPr>
        <w:t>saib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kom</w:t>
      </w:r>
      <w:proofErr w:type="spellEnd"/>
      <w:r w:rsidR="00AD166D" w:rsidRPr="007438B2">
        <w:rPr>
          <w:sz w:val="20"/>
          <w:szCs w:val="20"/>
        </w:rPr>
        <w:t xml:space="preserve"> pom </w:t>
      </w:r>
      <w:proofErr w:type="spellStart"/>
      <w:r w:rsidR="00AD166D" w:rsidRPr="007438B2">
        <w:rPr>
          <w:sz w:val="20"/>
          <w:szCs w:val="20"/>
        </w:rPr>
        <w:t>tias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lub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paj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nyob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ntawm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nws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lub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ncov</w:t>
      </w:r>
      <w:proofErr w:type="spellEnd"/>
      <w:r w:rsidR="00AD166D" w:rsidRPr="007438B2">
        <w:rPr>
          <w:sz w:val="20"/>
          <w:szCs w:val="20"/>
        </w:rPr>
        <w:t xml:space="preserve">, </w:t>
      </w:r>
      <w:proofErr w:type="spellStart"/>
      <w:r w:rsidR="00AD166D" w:rsidRPr="007438B2">
        <w:rPr>
          <w:sz w:val="20"/>
          <w:szCs w:val="20"/>
        </w:rPr>
        <w:t>nrog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paj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ntoos</w:t>
      </w:r>
      <w:proofErr w:type="spellEnd"/>
      <w:r w:rsidR="00AD166D" w:rsidRPr="007438B2">
        <w:rPr>
          <w:sz w:val="20"/>
          <w:szCs w:val="20"/>
        </w:rPr>
        <w:t xml:space="preserve"> </w:t>
      </w:r>
      <w:del w:id="684" w:author="Fong RERHANG" w:date="2021-12-08T22:08:00Z">
        <w:r w:rsidR="00AD166D" w:rsidRPr="007438B2" w:rsidDel="00B72348">
          <w:rPr>
            <w:sz w:val="20"/>
            <w:szCs w:val="20"/>
          </w:rPr>
          <w:delText>tam sim no</w:delText>
        </w:r>
      </w:del>
      <w:proofErr w:type="spellStart"/>
      <w:ins w:id="685" w:author="Fong RERHANG" w:date="2021-12-08T22:08:00Z">
        <w:r w:rsidR="00B72348">
          <w:rPr>
            <w:sz w:val="20"/>
            <w:szCs w:val="20"/>
          </w:rPr>
          <w:t>cov</w:t>
        </w:r>
        <w:proofErr w:type="spellEnd"/>
        <w:r w:rsidR="00B72348">
          <w:rPr>
            <w:sz w:val="20"/>
            <w:szCs w:val="20"/>
          </w:rPr>
          <w:t xml:space="preserve"> </w:t>
        </w:r>
        <w:proofErr w:type="spellStart"/>
        <w:r w:rsidR="00B72348">
          <w:rPr>
            <w:sz w:val="20"/>
            <w:szCs w:val="20"/>
          </w:rPr>
          <w:t>hmov</w:t>
        </w:r>
      </w:ins>
      <w:proofErr w:type="spellEnd"/>
      <w:r w:rsidR="00AD166D" w:rsidRPr="007438B2">
        <w:rPr>
          <w:sz w:val="20"/>
          <w:szCs w:val="20"/>
        </w:rPr>
        <w:t xml:space="preserve">. </w:t>
      </w:r>
      <w:proofErr w:type="spellStart"/>
      <w:r w:rsidR="00AD166D" w:rsidRPr="007438B2">
        <w:rPr>
          <w:sz w:val="20"/>
          <w:szCs w:val="20"/>
        </w:rPr>
        <w:t>Cov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neeg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feem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coob</w:t>
      </w:r>
      <w:proofErr w:type="spellEnd"/>
      <w:r w:rsidR="00AD166D" w:rsidRPr="007438B2">
        <w:rPr>
          <w:sz w:val="20"/>
          <w:szCs w:val="20"/>
        </w:rPr>
        <w:t xml:space="preserve"> pom zoo </w:t>
      </w:r>
      <w:proofErr w:type="spellStart"/>
      <w:r w:rsidR="00AD166D" w:rsidRPr="007438B2">
        <w:rPr>
          <w:sz w:val="20"/>
          <w:szCs w:val="20"/>
        </w:rPr>
        <w:t>kom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sau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paj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hauv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thawj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ob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peb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teev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ntawm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hnub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thaum</w:t>
      </w:r>
      <w:proofErr w:type="spellEnd"/>
      <w:r w:rsidR="00AD166D" w:rsidRPr="007438B2">
        <w:rPr>
          <w:sz w:val="20"/>
          <w:szCs w:val="20"/>
        </w:rPr>
        <w:t xml:space="preserve"> </w:t>
      </w:r>
      <w:del w:id="686" w:author="Fong RERHANG" w:date="2021-12-08T22:09:00Z">
        <w:r w:rsidR="00AD166D" w:rsidRPr="007438B2" w:rsidDel="00B72348">
          <w:rPr>
            <w:sz w:val="20"/>
            <w:szCs w:val="20"/>
          </w:rPr>
          <w:delText>paj ntoos</w:delText>
        </w:r>
      </w:del>
      <w:proofErr w:type="spellStart"/>
      <w:ins w:id="687" w:author="Fong RERHANG" w:date="2021-12-08T22:09:00Z">
        <w:r w:rsidR="00B72348">
          <w:rPr>
            <w:sz w:val="20"/>
            <w:szCs w:val="20"/>
          </w:rPr>
          <w:t>hmov</w:t>
        </w:r>
        <w:proofErr w:type="spellEnd"/>
        <w:r w:rsidR="00B72348">
          <w:rPr>
            <w:sz w:val="20"/>
            <w:szCs w:val="20"/>
          </w:rPr>
          <w:t xml:space="preserve"> </w:t>
        </w:r>
        <w:proofErr w:type="spellStart"/>
        <w:r w:rsidR="00B72348">
          <w:rPr>
            <w:sz w:val="20"/>
            <w:szCs w:val="20"/>
          </w:rPr>
          <w:t>paj</w:t>
        </w:r>
      </w:ins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puv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rau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ntawm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lub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paj</w:t>
      </w:r>
      <w:proofErr w:type="spellEnd"/>
      <w:r w:rsidR="00AD166D" w:rsidRPr="007438B2">
        <w:rPr>
          <w:sz w:val="20"/>
          <w:szCs w:val="20"/>
        </w:rPr>
        <w:t xml:space="preserve">. </w:t>
      </w:r>
      <w:proofErr w:type="spellStart"/>
      <w:r w:rsidR="00AD166D" w:rsidRPr="007438B2">
        <w:rPr>
          <w:sz w:val="20"/>
          <w:szCs w:val="20"/>
        </w:rPr>
        <w:t>Qee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tus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neeg</w:t>
      </w:r>
      <w:proofErr w:type="spellEnd"/>
      <w:r w:rsidR="00AD166D" w:rsidRPr="007438B2">
        <w:rPr>
          <w:sz w:val="20"/>
          <w:szCs w:val="20"/>
        </w:rPr>
        <w:t xml:space="preserve"> cog </w:t>
      </w:r>
      <w:proofErr w:type="spellStart"/>
      <w:r w:rsidR="00AD166D" w:rsidRPr="007438B2">
        <w:rPr>
          <w:sz w:val="20"/>
          <w:szCs w:val="20"/>
        </w:rPr>
        <w:t>qoob</w:t>
      </w:r>
      <w:proofErr w:type="spellEnd"/>
      <w:r w:rsidR="00AD166D" w:rsidRPr="007438B2">
        <w:rPr>
          <w:sz w:val="20"/>
          <w:szCs w:val="20"/>
        </w:rPr>
        <w:t xml:space="preserve"> loo </w:t>
      </w:r>
      <w:proofErr w:type="spellStart"/>
      <w:r w:rsidR="00AD166D" w:rsidRPr="007438B2">
        <w:rPr>
          <w:sz w:val="20"/>
          <w:szCs w:val="20"/>
        </w:rPr>
        <w:t>sau</w:t>
      </w:r>
      <w:proofErr w:type="spellEnd"/>
      <w:r w:rsidR="00AD166D" w:rsidRPr="007438B2">
        <w:rPr>
          <w:sz w:val="20"/>
          <w:szCs w:val="20"/>
        </w:rPr>
        <w:t xml:space="preserve"> tag </w:t>
      </w:r>
      <w:proofErr w:type="spellStart"/>
      <w:r w:rsidR="00AD166D" w:rsidRPr="007438B2">
        <w:rPr>
          <w:sz w:val="20"/>
          <w:szCs w:val="20"/>
        </w:rPr>
        <w:t>nrho</w:t>
      </w:r>
      <w:proofErr w:type="spellEnd"/>
      <w:r w:rsidR="00AD166D" w:rsidRPr="007438B2">
        <w:rPr>
          <w:sz w:val="20"/>
          <w:szCs w:val="20"/>
        </w:rPr>
        <w:t xml:space="preserve"> </w:t>
      </w:r>
      <w:del w:id="688" w:author="Fong RERHANG" w:date="2021-12-08T22:10:00Z">
        <w:r w:rsidR="00AD166D" w:rsidRPr="007438B2" w:rsidDel="00B72348">
          <w:rPr>
            <w:sz w:val="20"/>
            <w:szCs w:val="20"/>
          </w:rPr>
          <w:delText>cyme</w:delText>
        </w:r>
      </w:del>
      <w:proofErr w:type="spellStart"/>
      <w:ins w:id="689" w:author="Fong RERHANG" w:date="2021-12-08T22:10:00Z">
        <w:r w:rsidR="00B72348">
          <w:rPr>
            <w:sz w:val="20"/>
            <w:szCs w:val="20"/>
          </w:rPr>
          <w:t>cov</w:t>
        </w:r>
        <w:proofErr w:type="spellEnd"/>
        <w:r w:rsidR="00B72348">
          <w:rPr>
            <w:sz w:val="20"/>
            <w:szCs w:val="20"/>
          </w:rPr>
          <w:t xml:space="preserve"> </w:t>
        </w:r>
        <w:proofErr w:type="spellStart"/>
        <w:r w:rsidR="00B72348">
          <w:rPr>
            <w:sz w:val="20"/>
            <w:szCs w:val="20"/>
          </w:rPr>
          <w:t>tws</w:t>
        </w:r>
      </w:ins>
      <w:proofErr w:type="spellEnd"/>
      <w:r w:rsidR="00AD166D" w:rsidRPr="007438B2">
        <w:rPr>
          <w:sz w:val="20"/>
          <w:szCs w:val="20"/>
        </w:rPr>
        <w:t xml:space="preserve">, </w:t>
      </w:r>
      <w:proofErr w:type="spellStart"/>
      <w:r w:rsidR="00AD166D" w:rsidRPr="007438B2">
        <w:rPr>
          <w:sz w:val="20"/>
          <w:szCs w:val="20"/>
        </w:rPr>
        <w:t>thaum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lwm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tus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tsuas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yog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siv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ib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feem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xwb</w:t>
      </w:r>
      <w:proofErr w:type="spellEnd"/>
      <w:r w:rsidR="00AD166D" w:rsidRPr="007438B2">
        <w:rPr>
          <w:sz w:val="20"/>
          <w:szCs w:val="20"/>
        </w:rPr>
        <w:t xml:space="preserve">. </w:t>
      </w:r>
      <w:proofErr w:type="spellStart"/>
      <w:r w:rsidR="00AD166D" w:rsidRPr="007438B2">
        <w:rPr>
          <w:sz w:val="20"/>
          <w:szCs w:val="20"/>
        </w:rPr>
        <w:t>Ua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cov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paj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kom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sai</w:t>
      </w:r>
      <w:proofErr w:type="spellEnd"/>
      <w:r w:rsidR="00AD166D" w:rsidRPr="007438B2">
        <w:rPr>
          <w:sz w:val="20"/>
          <w:szCs w:val="20"/>
        </w:rPr>
        <w:t xml:space="preserve"> li </w:t>
      </w:r>
      <w:proofErr w:type="spellStart"/>
      <w:r w:rsidR="00AD166D" w:rsidRPr="007438B2">
        <w:rPr>
          <w:sz w:val="20"/>
          <w:szCs w:val="20"/>
        </w:rPr>
        <w:t>sai</w:t>
      </w:r>
      <w:proofErr w:type="spellEnd"/>
      <w:r w:rsidR="00AD166D" w:rsidRPr="007438B2">
        <w:rPr>
          <w:sz w:val="20"/>
          <w:szCs w:val="20"/>
        </w:rPr>
        <w:t xml:space="preserve"> tau </w:t>
      </w:r>
      <w:proofErr w:type="spellStart"/>
      <w:r w:rsidR="00AD166D" w:rsidRPr="007438B2">
        <w:rPr>
          <w:sz w:val="20"/>
          <w:szCs w:val="20"/>
        </w:rPr>
        <w:t>tswj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qhov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tsw</w:t>
      </w:r>
      <w:proofErr w:type="spellEnd"/>
      <w:r w:rsidR="00AD166D" w:rsidRPr="007438B2">
        <w:rPr>
          <w:sz w:val="20"/>
          <w:szCs w:val="20"/>
        </w:rPr>
        <w:t xml:space="preserve">. </w:t>
      </w:r>
      <w:proofErr w:type="spellStart"/>
      <w:r w:rsidR="00AD166D" w:rsidRPr="007438B2">
        <w:rPr>
          <w:sz w:val="20"/>
          <w:szCs w:val="20"/>
        </w:rPr>
        <w:t>Tshem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tawm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ins w:id="690" w:author="Fong RERHANG" w:date="2021-12-08T22:11:00Z">
        <w:r w:rsidR="00B72348">
          <w:rPr>
            <w:sz w:val="20"/>
            <w:szCs w:val="20"/>
          </w:rPr>
          <w:t>tus</w:t>
        </w:r>
        <w:proofErr w:type="spellEnd"/>
        <w:r w:rsidR="00B72348">
          <w:rPr>
            <w:sz w:val="20"/>
            <w:szCs w:val="20"/>
          </w:rPr>
          <w:t xml:space="preserve"> </w:t>
        </w:r>
        <w:proofErr w:type="spellStart"/>
        <w:r w:rsidR="00B72348">
          <w:rPr>
            <w:sz w:val="20"/>
            <w:szCs w:val="20"/>
          </w:rPr>
          <w:t>kav</w:t>
        </w:r>
      </w:ins>
      <w:del w:id="691" w:author="Fong RERHANG" w:date="2021-12-08T22:11:00Z">
        <w:r w:rsidR="00AD166D" w:rsidRPr="007438B2" w:rsidDel="00B72348">
          <w:rPr>
            <w:sz w:val="20"/>
            <w:szCs w:val="20"/>
          </w:rPr>
          <w:delText xml:space="preserve">cov stems </w:delText>
        </w:r>
      </w:del>
      <w:r w:rsidR="00AD166D" w:rsidRPr="007438B2">
        <w:rPr>
          <w:sz w:val="20"/>
          <w:szCs w:val="20"/>
        </w:rPr>
        <w:t>tuaj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yeem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ua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rau</w:t>
      </w:r>
      <w:proofErr w:type="spellEnd"/>
      <w:r w:rsidR="00AD166D" w:rsidRPr="007438B2">
        <w:rPr>
          <w:sz w:val="20"/>
          <w:szCs w:val="20"/>
        </w:rPr>
        <w:t xml:space="preserve"> mob </w:t>
      </w:r>
      <w:proofErr w:type="spellStart"/>
      <w:r w:rsidR="00AD166D" w:rsidRPr="007438B2">
        <w:rPr>
          <w:sz w:val="20"/>
          <w:szCs w:val="20"/>
        </w:rPr>
        <w:t>hnyav</w:t>
      </w:r>
      <w:proofErr w:type="spellEnd"/>
      <w:r w:rsidR="00AD166D" w:rsidRPr="007438B2">
        <w:rPr>
          <w:sz w:val="20"/>
          <w:szCs w:val="20"/>
        </w:rPr>
        <w:t xml:space="preserve">, </w:t>
      </w:r>
      <w:proofErr w:type="spellStart"/>
      <w:r w:rsidR="00AD166D" w:rsidRPr="007438B2">
        <w:rPr>
          <w:sz w:val="20"/>
          <w:szCs w:val="20"/>
        </w:rPr>
        <w:t>feem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ntau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ua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tiav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nrog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txiab</w:t>
      </w:r>
      <w:proofErr w:type="spellEnd"/>
      <w:r w:rsidR="00AD166D" w:rsidRPr="007438B2">
        <w:rPr>
          <w:sz w:val="20"/>
          <w:szCs w:val="20"/>
        </w:rPr>
        <w:t xml:space="preserve"> los</w:t>
      </w:r>
      <w:r w:rsidR="002E4D0B" w:rsidRPr="007438B2">
        <w:rPr>
          <w:sz w:val="20"/>
          <w:szCs w:val="20"/>
        </w:rPr>
        <w:t xml:space="preserve"> </w:t>
      </w:r>
      <w:r w:rsidR="00AD166D" w:rsidRPr="007438B2">
        <w:rPr>
          <w:sz w:val="20"/>
          <w:szCs w:val="20"/>
        </w:rPr>
        <w:t xml:space="preserve">sis </w:t>
      </w:r>
      <w:proofErr w:type="spellStart"/>
      <w:r w:rsidR="00AD166D" w:rsidRPr="007438B2">
        <w:rPr>
          <w:sz w:val="20"/>
          <w:szCs w:val="20"/>
        </w:rPr>
        <w:t>nrog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zuag</w:t>
      </w:r>
      <w:proofErr w:type="spellEnd"/>
      <w:r w:rsidR="00AD166D" w:rsidRPr="007438B2">
        <w:rPr>
          <w:sz w:val="20"/>
          <w:szCs w:val="20"/>
        </w:rPr>
        <w:t xml:space="preserve">. </w:t>
      </w:r>
      <w:proofErr w:type="spellStart"/>
      <w:r w:rsidR="00AD166D" w:rsidRPr="007438B2">
        <w:rPr>
          <w:sz w:val="20"/>
          <w:szCs w:val="20"/>
        </w:rPr>
        <w:t>Yog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hais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tias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lub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paj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yuav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tsum</w:t>
      </w:r>
      <w:proofErr w:type="spellEnd"/>
      <w:r w:rsidR="00AD166D" w:rsidRPr="007438B2">
        <w:rPr>
          <w:sz w:val="20"/>
          <w:szCs w:val="20"/>
        </w:rPr>
        <w:t xml:space="preserve"> tau </w:t>
      </w:r>
      <w:proofErr w:type="spellStart"/>
      <w:r w:rsidR="00AD166D" w:rsidRPr="007438B2">
        <w:rPr>
          <w:sz w:val="20"/>
          <w:szCs w:val="20"/>
        </w:rPr>
        <w:t>qhuav</w:t>
      </w:r>
      <w:proofErr w:type="spellEnd"/>
      <w:r w:rsidR="00AD166D" w:rsidRPr="007438B2">
        <w:rPr>
          <w:sz w:val="20"/>
          <w:szCs w:val="20"/>
        </w:rPr>
        <w:t xml:space="preserve">, </w:t>
      </w:r>
      <w:del w:id="692" w:author="Fong RERHANG" w:date="2021-12-08T22:13:00Z">
        <w:r w:rsidR="00AD166D" w:rsidRPr="007438B2" w:rsidDel="00B72348">
          <w:rPr>
            <w:sz w:val="20"/>
            <w:szCs w:val="20"/>
          </w:rPr>
          <w:delText xml:space="preserve">stems </w:delText>
        </w:r>
      </w:del>
      <w:proofErr w:type="spellStart"/>
      <w:ins w:id="693" w:author="Fong RERHANG" w:date="2021-12-08T22:13:00Z">
        <w:r w:rsidR="00B72348">
          <w:rPr>
            <w:sz w:val="20"/>
            <w:szCs w:val="20"/>
          </w:rPr>
          <w:t>cov</w:t>
        </w:r>
        <w:proofErr w:type="spellEnd"/>
        <w:r w:rsidR="00B72348">
          <w:rPr>
            <w:sz w:val="20"/>
            <w:szCs w:val="20"/>
          </w:rPr>
          <w:t xml:space="preserve"> </w:t>
        </w:r>
        <w:proofErr w:type="spellStart"/>
        <w:r w:rsidR="00B72348">
          <w:rPr>
            <w:sz w:val="20"/>
            <w:szCs w:val="20"/>
          </w:rPr>
          <w:t>kav</w:t>
        </w:r>
        <w:proofErr w:type="spellEnd"/>
        <w:r w:rsidR="00B72348" w:rsidRPr="007438B2">
          <w:rPr>
            <w:sz w:val="20"/>
            <w:szCs w:val="20"/>
          </w:rPr>
          <w:t xml:space="preserve"> </w:t>
        </w:r>
      </w:ins>
      <w:proofErr w:type="spellStart"/>
      <w:r w:rsidR="00AD166D" w:rsidRPr="007438B2">
        <w:rPr>
          <w:sz w:val="20"/>
          <w:szCs w:val="20"/>
        </w:rPr>
        <w:t>yuav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raug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tshem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tawm</w:t>
      </w:r>
      <w:proofErr w:type="spellEnd"/>
      <w:r w:rsidR="00AD166D" w:rsidRPr="007438B2">
        <w:rPr>
          <w:sz w:val="20"/>
          <w:szCs w:val="20"/>
        </w:rPr>
        <w:t xml:space="preserve"> tom </w:t>
      </w:r>
      <w:proofErr w:type="spellStart"/>
      <w:r w:rsidR="00AD166D" w:rsidRPr="007438B2">
        <w:rPr>
          <w:sz w:val="20"/>
          <w:szCs w:val="20"/>
        </w:rPr>
        <w:t>qab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ziab</w:t>
      </w:r>
      <w:proofErr w:type="spellEnd"/>
      <w:r w:rsidR="00AD166D" w:rsidRPr="007438B2">
        <w:rPr>
          <w:sz w:val="20"/>
          <w:szCs w:val="20"/>
        </w:rPr>
        <w:t xml:space="preserve"> los </w:t>
      </w:r>
      <w:proofErr w:type="spellStart"/>
      <w:r w:rsidR="00AD166D" w:rsidRPr="007438B2">
        <w:rPr>
          <w:sz w:val="20"/>
          <w:szCs w:val="20"/>
        </w:rPr>
        <w:t>ntawm</w:t>
      </w:r>
      <w:proofErr w:type="spellEnd"/>
      <w:r w:rsidR="00AD166D" w:rsidRPr="007438B2">
        <w:rPr>
          <w:sz w:val="20"/>
          <w:szCs w:val="20"/>
        </w:rPr>
        <w:t xml:space="preserve"> </w:t>
      </w:r>
      <w:del w:id="694" w:author="Fong RERHANG" w:date="2021-12-08T22:13:00Z">
        <w:r w:rsidR="00AD166D" w:rsidRPr="007438B2" w:rsidDel="00B72348">
          <w:rPr>
            <w:sz w:val="20"/>
            <w:szCs w:val="20"/>
          </w:rPr>
          <w:delText>ib tug sifting txheej txheem</w:delText>
        </w:r>
      </w:del>
      <w:proofErr w:type="spellStart"/>
      <w:ins w:id="695" w:author="Fong RERHANG" w:date="2021-12-08T22:13:00Z">
        <w:r w:rsidR="00B72348">
          <w:rPr>
            <w:sz w:val="20"/>
            <w:szCs w:val="20"/>
          </w:rPr>
          <w:t>c</w:t>
        </w:r>
      </w:ins>
      <w:ins w:id="696" w:author="Fong RERHANG" w:date="2021-12-08T22:14:00Z">
        <w:r w:rsidR="00B72348">
          <w:rPr>
            <w:sz w:val="20"/>
            <w:szCs w:val="20"/>
          </w:rPr>
          <w:t>ov</w:t>
        </w:r>
        <w:proofErr w:type="spellEnd"/>
        <w:r w:rsidR="00B72348">
          <w:rPr>
            <w:sz w:val="20"/>
            <w:szCs w:val="20"/>
          </w:rPr>
          <w:t xml:space="preserve"> </w:t>
        </w:r>
        <w:proofErr w:type="spellStart"/>
        <w:r w:rsidR="00B72348">
          <w:rPr>
            <w:sz w:val="20"/>
            <w:szCs w:val="20"/>
          </w:rPr>
          <w:t>kev</w:t>
        </w:r>
        <w:proofErr w:type="spellEnd"/>
        <w:r w:rsidR="00B72348">
          <w:rPr>
            <w:sz w:val="20"/>
            <w:szCs w:val="20"/>
          </w:rPr>
          <w:t xml:space="preserve"> </w:t>
        </w:r>
        <w:proofErr w:type="spellStart"/>
        <w:r w:rsidR="00B72348">
          <w:rPr>
            <w:sz w:val="20"/>
            <w:szCs w:val="20"/>
          </w:rPr>
          <w:t>saus</w:t>
        </w:r>
      </w:ins>
      <w:proofErr w:type="spellEnd"/>
      <w:r w:rsidR="00AD166D" w:rsidRPr="007438B2">
        <w:rPr>
          <w:sz w:val="20"/>
          <w:szCs w:val="20"/>
        </w:rPr>
        <w:t xml:space="preserve">. </w:t>
      </w:r>
      <w:proofErr w:type="spellStart"/>
      <w:r w:rsidR="00AD166D" w:rsidRPr="007438B2">
        <w:rPr>
          <w:sz w:val="20"/>
          <w:szCs w:val="20"/>
        </w:rPr>
        <w:t>Ib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txoj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hauv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kev</w:t>
      </w:r>
      <w:proofErr w:type="spellEnd"/>
      <w:r w:rsidR="00AD166D" w:rsidRPr="007438B2">
        <w:rPr>
          <w:sz w:val="20"/>
          <w:szCs w:val="20"/>
        </w:rPr>
        <w:t xml:space="preserve"> zoo </w:t>
      </w:r>
      <w:proofErr w:type="spellStart"/>
      <w:r w:rsidR="00AD166D" w:rsidRPr="007438B2">
        <w:rPr>
          <w:sz w:val="20"/>
          <w:szCs w:val="20"/>
        </w:rPr>
        <w:t>tshaj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plaws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yog</w:t>
      </w:r>
      <w:proofErr w:type="spellEnd"/>
      <w:ins w:id="697" w:author="Fong RERHANG" w:date="2021-12-08T22:14:00Z">
        <w:r w:rsidR="00B72348">
          <w:rPr>
            <w:sz w:val="20"/>
            <w:szCs w:val="20"/>
          </w:rPr>
          <w:t xml:space="preserve"> </w:t>
        </w:r>
        <w:proofErr w:type="spellStart"/>
        <w:r w:rsidR="00B72348">
          <w:rPr>
            <w:sz w:val="20"/>
            <w:szCs w:val="20"/>
          </w:rPr>
          <w:t>ua</w:t>
        </w:r>
      </w:ins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khov</w:t>
      </w:r>
      <w:proofErr w:type="spellEnd"/>
      <w:ins w:id="698" w:author="Fong RERHANG" w:date="2021-12-08T22:14:00Z">
        <w:r w:rsidR="00B72348">
          <w:rPr>
            <w:sz w:val="20"/>
            <w:szCs w:val="20"/>
          </w:rPr>
          <w:t xml:space="preserve"> </w:t>
        </w:r>
        <w:proofErr w:type="spellStart"/>
        <w:r w:rsidR="00B72348">
          <w:rPr>
            <w:sz w:val="20"/>
            <w:szCs w:val="20"/>
          </w:rPr>
          <w:t>txia</w:t>
        </w:r>
      </w:ins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kom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qhuav</w:t>
      </w:r>
      <w:proofErr w:type="spellEnd"/>
      <w:r w:rsidR="00AD166D" w:rsidRPr="007438B2">
        <w:rPr>
          <w:sz w:val="20"/>
          <w:szCs w:val="20"/>
        </w:rPr>
        <w:t xml:space="preserve">, </w:t>
      </w:r>
      <w:proofErr w:type="spellStart"/>
      <w:r w:rsidR="00AD166D" w:rsidRPr="007438B2">
        <w:rPr>
          <w:sz w:val="20"/>
          <w:szCs w:val="20"/>
        </w:rPr>
        <w:t>uas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khaws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ntau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qhov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tsw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thiab</w:t>
      </w:r>
      <w:proofErr w:type="spellEnd"/>
      <w:ins w:id="699" w:author="Fong RERHANG" w:date="2021-12-08T22:15:00Z">
        <w:r w:rsidR="00B72348">
          <w:rPr>
            <w:sz w:val="20"/>
            <w:szCs w:val="20"/>
          </w:rPr>
          <w:t xml:space="preserve"> </w:t>
        </w:r>
      </w:ins>
      <w:del w:id="700" w:author="Fong RERHANG" w:date="2021-12-08T22:15:00Z">
        <w:r w:rsidR="00AD166D" w:rsidRPr="007438B2" w:rsidDel="00B72348">
          <w:rPr>
            <w:sz w:val="20"/>
            <w:szCs w:val="20"/>
          </w:rPr>
          <w:delText xml:space="preserve"> hais </w:delText>
        </w:r>
      </w:del>
      <w:proofErr w:type="spellStart"/>
      <w:r w:rsidR="00AD166D" w:rsidRPr="007438B2">
        <w:rPr>
          <w:sz w:val="20"/>
          <w:szCs w:val="20"/>
        </w:rPr>
        <w:t>kom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tus</w:t>
      </w:r>
      <w:proofErr w:type="spellEnd"/>
      <w:r w:rsidR="00AD166D" w:rsidRPr="007438B2">
        <w:rPr>
          <w:sz w:val="20"/>
          <w:szCs w:val="20"/>
        </w:rPr>
        <w:t xml:space="preserve"> </w:t>
      </w:r>
      <w:proofErr w:type="spellStart"/>
      <w:r w:rsidR="00AD166D" w:rsidRPr="007438B2">
        <w:rPr>
          <w:sz w:val="20"/>
          <w:szCs w:val="20"/>
        </w:rPr>
        <w:t>nqi</w:t>
      </w:r>
      <w:proofErr w:type="spellEnd"/>
      <w:r w:rsidR="00AD166D" w:rsidRPr="007438B2">
        <w:rPr>
          <w:sz w:val="20"/>
          <w:szCs w:val="20"/>
        </w:rPr>
        <w:t xml:space="preserve"> zoo </w:t>
      </w:r>
      <w:proofErr w:type="spellStart"/>
      <w:r w:rsidR="00AD166D" w:rsidRPr="007438B2">
        <w:rPr>
          <w:sz w:val="20"/>
          <w:szCs w:val="20"/>
        </w:rPr>
        <w:t>dua</w:t>
      </w:r>
      <w:proofErr w:type="spellEnd"/>
      <w:r w:rsidR="00AD166D" w:rsidRPr="007438B2">
        <w:rPr>
          <w:sz w:val="20"/>
          <w:szCs w:val="20"/>
        </w:rPr>
        <w:t xml:space="preserve"> li </w:t>
      </w:r>
      <w:proofErr w:type="spellStart"/>
      <w:r w:rsidR="00AD166D" w:rsidRPr="007438B2">
        <w:rPr>
          <w:sz w:val="20"/>
          <w:szCs w:val="20"/>
        </w:rPr>
        <w:t>ziab</w:t>
      </w:r>
      <w:proofErr w:type="spellEnd"/>
      <w:r w:rsidR="00AD166D" w:rsidRPr="007438B2">
        <w:rPr>
          <w:sz w:val="20"/>
          <w:szCs w:val="20"/>
        </w:rPr>
        <w:t>.</w:t>
      </w:r>
    </w:p>
    <w:p w14:paraId="445E7253" w14:textId="77777777" w:rsidR="00A3234B" w:rsidRPr="007438B2" w:rsidRDefault="00A3234B" w:rsidP="007438B2">
      <w:pPr>
        <w:jc w:val="both"/>
        <w:rPr>
          <w:sz w:val="20"/>
          <w:szCs w:val="20"/>
        </w:rPr>
      </w:pPr>
    </w:p>
    <w:p w14:paraId="7654C200" w14:textId="3124871A" w:rsidR="00A3234B" w:rsidRPr="007438B2" w:rsidRDefault="00AD166D" w:rsidP="007438B2">
      <w:pPr>
        <w:jc w:val="both"/>
        <w:rPr>
          <w:sz w:val="20"/>
          <w:szCs w:val="20"/>
        </w:rPr>
      </w:pPr>
      <w:proofErr w:type="spellStart"/>
      <w:r w:rsidRPr="007438B2">
        <w:rPr>
          <w:sz w:val="20"/>
          <w:szCs w:val="20"/>
        </w:rPr>
        <w:t>Txhua</w:t>
      </w:r>
      <w:proofErr w:type="spellEnd"/>
      <w:r w:rsidRPr="007438B2">
        <w:rPr>
          <w:sz w:val="20"/>
          <w:szCs w:val="20"/>
        </w:rPr>
        <w:t xml:space="preserve"> yam </w:t>
      </w:r>
      <w:proofErr w:type="spellStart"/>
      <w:r w:rsidRPr="007438B2">
        <w:rPr>
          <w:sz w:val="20"/>
          <w:szCs w:val="20"/>
        </w:rPr>
        <w:t>txiv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hmab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txiv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ntoo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tuaj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yeem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sau</w:t>
      </w:r>
      <w:proofErr w:type="spellEnd"/>
      <w:r w:rsidRPr="007438B2">
        <w:rPr>
          <w:sz w:val="20"/>
          <w:szCs w:val="20"/>
        </w:rPr>
        <w:t xml:space="preserve"> </w:t>
      </w:r>
      <w:del w:id="701" w:author="Fong RERHANG" w:date="2021-12-08T22:16:00Z">
        <w:r w:rsidRPr="007438B2" w:rsidDel="00B72348">
          <w:rPr>
            <w:sz w:val="20"/>
            <w:szCs w:val="20"/>
          </w:rPr>
          <w:delText xml:space="preserve">rau </w:delText>
        </w:r>
      </w:del>
      <w:proofErr w:type="spellStart"/>
      <w:ins w:id="702" w:author="Fong RERHANG" w:date="2021-12-08T22:16:00Z">
        <w:r w:rsidR="00B72348">
          <w:rPr>
            <w:sz w:val="20"/>
            <w:szCs w:val="20"/>
          </w:rPr>
          <w:t>cov</w:t>
        </w:r>
        <w:proofErr w:type="spellEnd"/>
        <w:r w:rsidR="00B72348" w:rsidRPr="007438B2">
          <w:rPr>
            <w:sz w:val="20"/>
            <w:szCs w:val="20"/>
          </w:rPr>
          <w:t xml:space="preserve"> </w:t>
        </w:r>
      </w:ins>
      <w:proofErr w:type="spellStart"/>
      <w:r w:rsidRPr="007438B2">
        <w:rPr>
          <w:sz w:val="20"/>
          <w:szCs w:val="20"/>
        </w:rPr>
        <w:t>paj</w:t>
      </w:r>
      <w:proofErr w:type="spellEnd"/>
      <w:r w:rsidRPr="007438B2">
        <w:rPr>
          <w:sz w:val="20"/>
          <w:szCs w:val="20"/>
        </w:rPr>
        <w:t xml:space="preserve">. </w:t>
      </w:r>
      <w:proofErr w:type="spellStart"/>
      <w:r w:rsidRPr="007438B2">
        <w:rPr>
          <w:sz w:val="20"/>
          <w:szCs w:val="20"/>
        </w:rPr>
        <w:t>Qee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tus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neeg</w:t>
      </w:r>
      <w:proofErr w:type="spellEnd"/>
      <w:r w:rsidRPr="007438B2">
        <w:rPr>
          <w:sz w:val="20"/>
          <w:szCs w:val="20"/>
        </w:rPr>
        <w:t xml:space="preserve"> cog </w:t>
      </w:r>
      <w:proofErr w:type="spellStart"/>
      <w:r w:rsidRPr="007438B2">
        <w:rPr>
          <w:sz w:val="20"/>
          <w:szCs w:val="20"/>
        </w:rPr>
        <w:t>qoob</w:t>
      </w:r>
      <w:proofErr w:type="spellEnd"/>
      <w:r w:rsidRPr="007438B2">
        <w:rPr>
          <w:sz w:val="20"/>
          <w:szCs w:val="20"/>
        </w:rPr>
        <w:t xml:space="preserve"> loo </w:t>
      </w:r>
      <w:proofErr w:type="spellStart"/>
      <w:r w:rsidRPr="007438B2">
        <w:rPr>
          <w:sz w:val="20"/>
          <w:szCs w:val="20"/>
        </w:rPr>
        <w:t>noj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ib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feem</w:t>
      </w:r>
      <w:proofErr w:type="spellEnd"/>
      <w:r w:rsidRPr="007438B2">
        <w:rPr>
          <w:sz w:val="20"/>
          <w:szCs w:val="20"/>
        </w:rPr>
        <w:t xml:space="preserve"> me </w:t>
      </w:r>
      <w:proofErr w:type="spellStart"/>
      <w:r w:rsidRPr="007438B2">
        <w:rPr>
          <w:sz w:val="20"/>
          <w:szCs w:val="20"/>
        </w:rPr>
        <w:t>me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ntawm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txhua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lub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paj</w:t>
      </w:r>
      <w:proofErr w:type="spellEnd"/>
      <w:r w:rsidRPr="007438B2">
        <w:rPr>
          <w:sz w:val="20"/>
          <w:szCs w:val="20"/>
        </w:rPr>
        <w:t xml:space="preserve">, </w:t>
      </w:r>
      <w:proofErr w:type="spellStart"/>
      <w:r w:rsidRPr="007438B2">
        <w:rPr>
          <w:sz w:val="20"/>
          <w:szCs w:val="20"/>
        </w:rPr>
        <w:t>nco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ntsoov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tias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nws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tuaj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yeem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thawb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cov</w:t>
      </w:r>
      <w:proofErr w:type="spellEnd"/>
      <w:r w:rsidRPr="007438B2">
        <w:rPr>
          <w:sz w:val="20"/>
          <w:szCs w:val="20"/>
        </w:rPr>
        <w:t xml:space="preserve"> </w:t>
      </w:r>
      <w:del w:id="703" w:author="Fong RERHANG" w:date="2021-12-08T22:17:00Z">
        <w:r w:rsidRPr="007438B2" w:rsidDel="00B72348">
          <w:rPr>
            <w:sz w:val="20"/>
            <w:szCs w:val="20"/>
          </w:rPr>
          <w:delText xml:space="preserve">berries </w:delText>
        </w:r>
      </w:del>
      <w:proofErr w:type="spellStart"/>
      <w:ins w:id="704" w:author="Fong RERHANG" w:date="2021-12-08T22:17:00Z">
        <w:r w:rsidR="00B72348">
          <w:rPr>
            <w:sz w:val="20"/>
            <w:szCs w:val="20"/>
          </w:rPr>
          <w:t>txiv</w:t>
        </w:r>
        <w:proofErr w:type="spellEnd"/>
        <w:r w:rsidR="00B72348">
          <w:rPr>
            <w:sz w:val="20"/>
            <w:szCs w:val="20"/>
          </w:rPr>
          <w:t xml:space="preserve"> pos</w:t>
        </w:r>
        <w:r w:rsidR="00B72348" w:rsidRPr="007438B2">
          <w:rPr>
            <w:sz w:val="20"/>
            <w:szCs w:val="20"/>
          </w:rPr>
          <w:t xml:space="preserve"> </w:t>
        </w:r>
      </w:ins>
      <w:proofErr w:type="spellStart"/>
      <w:r w:rsidRPr="007438B2">
        <w:rPr>
          <w:sz w:val="20"/>
          <w:szCs w:val="20"/>
        </w:rPr>
        <w:t>ntxiv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kom</w:t>
      </w:r>
      <w:proofErr w:type="spellEnd"/>
      <w:r w:rsidRPr="007438B2">
        <w:rPr>
          <w:sz w:val="20"/>
          <w:szCs w:val="20"/>
        </w:rPr>
        <w:t xml:space="preserve"> </w:t>
      </w:r>
      <w:del w:id="705" w:author="Fong RERHANG" w:date="2021-12-08T22:17:00Z">
        <w:r w:rsidRPr="007438B2" w:rsidDel="00A94AC4">
          <w:rPr>
            <w:sz w:val="20"/>
            <w:szCs w:val="20"/>
          </w:rPr>
          <w:delText xml:space="preserve">ripen </w:delText>
        </w:r>
      </w:del>
      <w:proofErr w:type="spellStart"/>
      <w:ins w:id="706" w:author="Fong RERHANG" w:date="2021-12-08T22:17:00Z">
        <w:r w:rsidR="00A94AC4">
          <w:rPr>
            <w:sz w:val="20"/>
            <w:szCs w:val="20"/>
          </w:rPr>
          <w:t>siav</w:t>
        </w:r>
        <w:proofErr w:type="spellEnd"/>
        <w:r w:rsidR="00A94AC4" w:rsidRPr="007438B2">
          <w:rPr>
            <w:sz w:val="20"/>
            <w:szCs w:val="20"/>
          </w:rPr>
          <w:t xml:space="preserve"> </w:t>
        </w:r>
      </w:ins>
      <w:proofErr w:type="spellStart"/>
      <w:r w:rsidRPr="007438B2">
        <w:rPr>
          <w:sz w:val="20"/>
          <w:szCs w:val="20"/>
        </w:rPr>
        <w:t>ntau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tus</w:t>
      </w:r>
      <w:proofErr w:type="spellEnd"/>
      <w:ins w:id="707" w:author="Fong RERHANG" w:date="2021-12-08T22:18:00Z">
        <w:r w:rsidR="00A94AC4">
          <w:rPr>
            <w:sz w:val="20"/>
            <w:szCs w:val="20"/>
          </w:rPr>
          <w:t xml:space="preserve"> </w:t>
        </w:r>
      </w:ins>
      <w:proofErr w:type="spellStart"/>
      <w:r w:rsidRPr="007438B2">
        <w:rPr>
          <w:sz w:val="20"/>
          <w:szCs w:val="20"/>
        </w:rPr>
        <w:t>yees</w:t>
      </w:r>
      <w:proofErr w:type="spellEnd"/>
      <w:r w:rsidRPr="007438B2">
        <w:rPr>
          <w:sz w:val="20"/>
          <w:szCs w:val="20"/>
        </w:rPr>
        <w:t xml:space="preserve">. Kev </w:t>
      </w:r>
      <w:proofErr w:type="spellStart"/>
      <w:r w:rsidRPr="007438B2">
        <w:rPr>
          <w:sz w:val="20"/>
          <w:szCs w:val="20"/>
        </w:rPr>
        <w:t>tshawb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fawb</w:t>
      </w:r>
      <w:proofErr w:type="spellEnd"/>
      <w:r w:rsidRPr="007438B2">
        <w:rPr>
          <w:sz w:val="20"/>
          <w:szCs w:val="20"/>
        </w:rPr>
        <w:t xml:space="preserve"> tau pom </w:t>
      </w:r>
      <w:proofErr w:type="spellStart"/>
      <w:r w:rsidRPr="007438B2">
        <w:rPr>
          <w:sz w:val="20"/>
          <w:szCs w:val="20"/>
        </w:rPr>
        <w:t>tias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noj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txog</w:t>
      </w:r>
      <w:proofErr w:type="spellEnd"/>
      <w:r w:rsidRPr="007438B2">
        <w:rPr>
          <w:sz w:val="20"/>
          <w:szCs w:val="20"/>
        </w:rPr>
        <w:t xml:space="preserve"> li 15% </w:t>
      </w:r>
      <w:proofErr w:type="spellStart"/>
      <w:r w:rsidRPr="007438B2">
        <w:rPr>
          <w:sz w:val="20"/>
          <w:szCs w:val="20"/>
        </w:rPr>
        <w:t>ntawm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cov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paj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tsis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txo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cov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qoob</w:t>
      </w:r>
      <w:proofErr w:type="spellEnd"/>
      <w:r w:rsidRPr="007438B2">
        <w:rPr>
          <w:sz w:val="20"/>
          <w:szCs w:val="20"/>
        </w:rPr>
        <w:t xml:space="preserve"> loo </w:t>
      </w:r>
      <w:proofErr w:type="spellStart"/>
      <w:ins w:id="708" w:author="Fong RERHANG" w:date="2021-12-08T22:18:00Z">
        <w:r w:rsidR="00A94AC4">
          <w:rPr>
            <w:sz w:val="20"/>
            <w:szCs w:val="20"/>
          </w:rPr>
          <w:t>txiv</w:t>
        </w:r>
        <w:proofErr w:type="spellEnd"/>
        <w:r w:rsidR="00A94AC4">
          <w:rPr>
            <w:sz w:val="20"/>
            <w:szCs w:val="20"/>
          </w:rPr>
          <w:t xml:space="preserve"> pos </w:t>
        </w:r>
      </w:ins>
      <w:r w:rsidRPr="007438B2">
        <w:rPr>
          <w:sz w:val="20"/>
          <w:szCs w:val="20"/>
        </w:rPr>
        <w:t xml:space="preserve">berries. </w:t>
      </w:r>
      <w:proofErr w:type="spellStart"/>
      <w:r w:rsidRPr="007438B2">
        <w:rPr>
          <w:sz w:val="20"/>
          <w:szCs w:val="20"/>
        </w:rPr>
        <w:t>Ntau</w:t>
      </w:r>
      <w:proofErr w:type="spellEnd"/>
      <w:r w:rsidRPr="007438B2">
        <w:rPr>
          <w:sz w:val="20"/>
          <w:szCs w:val="20"/>
        </w:rPr>
        <w:t xml:space="preserve"> yam "</w:t>
      </w:r>
      <w:proofErr w:type="spellStart"/>
      <w:r w:rsidRPr="007438B2">
        <w:rPr>
          <w:sz w:val="20"/>
          <w:szCs w:val="20"/>
        </w:rPr>
        <w:t>Wyldewood</w:t>
      </w:r>
      <w:proofErr w:type="spellEnd"/>
      <w:r w:rsidRPr="007438B2">
        <w:rPr>
          <w:sz w:val="20"/>
          <w:szCs w:val="20"/>
        </w:rPr>
        <w:t xml:space="preserve">" tau </w:t>
      </w:r>
      <w:proofErr w:type="spellStart"/>
      <w:r w:rsidRPr="007438B2">
        <w:rPr>
          <w:sz w:val="20"/>
          <w:szCs w:val="20"/>
        </w:rPr>
        <w:t>raug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txheeb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xyuas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tias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yog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ntau</w:t>
      </w:r>
      <w:proofErr w:type="spellEnd"/>
      <w:r w:rsidRPr="007438B2">
        <w:rPr>
          <w:sz w:val="20"/>
          <w:szCs w:val="20"/>
        </w:rPr>
        <w:t xml:space="preserve"> yam </w:t>
      </w:r>
      <w:proofErr w:type="spellStart"/>
      <w:r w:rsidRPr="007438B2">
        <w:rPr>
          <w:sz w:val="20"/>
          <w:szCs w:val="20"/>
        </w:rPr>
        <w:t>uas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ua</w:t>
      </w:r>
      <w:proofErr w:type="spellEnd"/>
      <w:r w:rsidRPr="007438B2">
        <w:rPr>
          <w:sz w:val="20"/>
          <w:szCs w:val="20"/>
        </w:rPr>
        <w:t xml:space="preserve"> tau zoo </w:t>
      </w:r>
      <w:proofErr w:type="spellStart"/>
      <w:r w:rsidRPr="007438B2">
        <w:rPr>
          <w:sz w:val="20"/>
          <w:szCs w:val="20"/>
        </w:rPr>
        <w:t>rau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kev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tsim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paj</w:t>
      </w:r>
      <w:proofErr w:type="spellEnd"/>
      <w:r w:rsidRPr="007438B2">
        <w:rPr>
          <w:sz w:val="20"/>
          <w:szCs w:val="20"/>
        </w:rPr>
        <w:t xml:space="preserve"> vim </w:t>
      </w:r>
      <w:proofErr w:type="spellStart"/>
      <w:r w:rsidRPr="007438B2">
        <w:rPr>
          <w:sz w:val="20"/>
          <w:szCs w:val="20"/>
        </w:rPr>
        <w:t>nws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cov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paj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loj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heev</w:t>
      </w:r>
      <w:proofErr w:type="spellEnd"/>
      <w:r w:rsidRPr="007438B2">
        <w:rPr>
          <w:sz w:val="20"/>
          <w:szCs w:val="20"/>
        </w:rPr>
        <w:t xml:space="preserve"> (</w:t>
      </w:r>
      <w:proofErr w:type="spellStart"/>
      <w:r w:rsidRPr="007438B2">
        <w:rPr>
          <w:sz w:val="20"/>
          <w:szCs w:val="20"/>
        </w:rPr>
        <w:t>txawm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tias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nws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tuaj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yeem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loj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hlob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rau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txiv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hmab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txiv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ntoo</w:t>
      </w:r>
      <w:proofErr w:type="spellEnd"/>
      <w:r w:rsidRPr="007438B2">
        <w:rPr>
          <w:sz w:val="20"/>
          <w:szCs w:val="20"/>
        </w:rPr>
        <w:t xml:space="preserve">). </w:t>
      </w:r>
      <w:proofErr w:type="spellStart"/>
      <w:r w:rsidRPr="007438B2">
        <w:rPr>
          <w:sz w:val="20"/>
          <w:szCs w:val="20"/>
        </w:rPr>
        <w:t>Qee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cov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neeg</w:t>
      </w:r>
      <w:proofErr w:type="spellEnd"/>
      <w:r w:rsidRPr="007438B2">
        <w:rPr>
          <w:sz w:val="20"/>
          <w:szCs w:val="20"/>
        </w:rPr>
        <w:t xml:space="preserve"> cog </w:t>
      </w:r>
      <w:proofErr w:type="spellStart"/>
      <w:r w:rsidRPr="007438B2">
        <w:rPr>
          <w:sz w:val="20"/>
          <w:szCs w:val="20"/>
        </w:rPr>
        <w:t>qoob</w:t>
      </w:r>
      <w:proofErr w:type="spellEnd"/>
      <w:r w:rsidRPr="007438B2">
        <w:rPr>
          <w:sz w:val="20"/>
          <w:szCs w:val="20"/>
        </w:rPr>
        <w:t xml:space="preserve"> loo </w:t>
      </w:r>
      <w:proofErr w:type="spellStart"/>
      <w:r w:rsidRPr="007438B2">
        <w:rPr>
          <w:sz w:val="20"/>
          <w:szCs w:val="20"/>
        </w:rPr>
        <w:t>nyob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rau</w:t>
      </w:r>
      <w:proofErr w:type="spellEnd"/>
      <w:r w:rsidRPr="007438B2">
        <w:rPr>
          <w:sz w:val="20"/>
          <w:szCs w:val="20"/>
        </w:rPr>
        <w:t xml:space="preserve"> sab </w:t>
      </w:r>
      <w:proofErr w:type="spellStart"/>
      <w:r w:rsidRPr="007438B2">
        <w:rPr>
          <w:sz w:val="20"/>
          <w:szCs w:val="20"/>
        </w:rPr>
        <w:t>qaum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teb</w:t>
      </w:r>
      <w:proofErr w:type="spellEnd"/>
      <w:r w:rsidRPr="007438B2">
        <w:rPr>
          <w:sz w:val="20"/>
          <w:szCs w:val="20"/>
        </w:rPr>
        <w:t xml:space="preserve"> tau </w:t>
      </w:r>
      <w:proofErr w:type="spellStart"/>
      <w:r w:rsidRPr="007438B2">
        <w:rPr>
          <w:sz w:val="20"/>
          <w:szCs w:val="20"/>
        </w:rPr>
        <w:t>tshaj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tawm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cov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kev</w:t>
      </w:r>
      <w:proofErr w:type="spellEnd"/>
      <w:r w:rsidRPr="007438B2">
        <w:rPr>
          <w:sz w:val="20"/>
          <w:szCs w:val="20"/>
        </w:rPr>
        <w:t xml:space="preserve"> sib </w:t>
      </w:r>
      <w:proofErr w:type="spellStart"/>
      <w:r w:rsidRPr="007438B2">
        <w:rPr>
          <w:sz w:val="20"/>
          <w:szCs w:val="20"/>
        </w:rPr>
        <w:t>tw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nrog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ntau</w:t>
      </w:r>
      <w:proofErr w:type="spellEnd"/>
      <w:r w:rsidRPr="007438B2">
        <w:rPr>
          <w:sz w:val="20"/>
          <w:szCs w:val="20"/>
        </w:rPr>
        <w:t xml:space="preserve"> yam no, </w:t>
      </w:r>
      <w:proofErr w:type="spellStart"/>
      <w:r w:rsidRPr="007438B2">
        <w:rPr>
          <w:sz w:val="20"/>
          <w:szCs w:val="20"/>
        </w:rPr>
        <w:t>nrog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rau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kev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raug</w:t>
      </w:r>
      <w:proofErr w:type="spellEnd"/>
      <w:r w:rsidRPr="007438B2">
        <w:rPr>
          <w:sz w:val="20"/>
          <w:szCs w:val="20"/>
        </w:rPr>
        <w:t xml:space="preserve"> mob los </w:t>
      </w:r>
      <w:proofErr w:type="spellStart"/>
      <w:r w:rsidRPr="007438B2">
        <w:rPr>
          <w:sz w:val="20"/>
          <w:szCs w:val="20"/>
        </w:rPr>
        <w:t>yog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xeb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nrog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rau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tus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cwj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pwm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ntawm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cov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ceg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ntoo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ntau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dhau</w:t>
      </w:r>
      <w:proofErr w:type="spellEnd"/>
      <w:r w:rsidRPr="007438B2">
        <w:rPr>
          <w:sz w:val="20"/>
          <w:szCs w:val="20"/>
        </w:rPr>
        <w:t>.</w:t>
      </w:r>
    </w:p>
    <w:p w14:paraId="2CA370C3" w14:textId="77777777" w:rsidR="00A3234B" w:rsidRPr="007438B2" w:rsidRDefault="00A3234B" w:rsidP="007438B2">
      <w:pPr>
        <w:jc w:val="both"/>
        <w:rPr>
          <w:sz w:val="20"/>
          <w:szCs w:val="20"/>
        </w:rPr>
      </w:pPr>
    </w:p>
    <w:p w14:paraId="1529BEEF" w14:textId="7AB3E17B" w:rsidR="00A3234B" w:rsidRPr="007438B2" w:rsidRDefault="005E0939" w:rsidP="007438B2">
      <w:pPr>
        <w:jc w:val="both"/>
        <w:rPr>
          <w:sz w:val="20"/>
          <w:szCs w:val="20"/>
        </w:rPr>
      </w:pPr>
      <w:r w:rsidRPr="007438B2">
        <w:rPr>
          <w:sz w:val="20"/>
          <w:szCs w:val="20"/>
          <w:u w:val="single"/>
        </w:rPr>
        <w:t xml:space="preserve">Kev </w:t>
      </w:r>
      <w:r w:rsidR="00AD166D" w:rsidRPr="007438B2">
        <w:rPr>
          <w:sz w:val="20"/>
          <w:szCs w:val="20"/>
          <w:u w:val="single"/>
        </w:rPr>
        <w:t xml:space="preserve">Sau </w:t>
      </w:r>
      <w:proofErr w:type="spellStart"/>
      <w:ins w:id="709" w:author="Fong RERHANG" w:date="2021-12-08T22:20:00Z">
        <w:r w:rsidR="00A94AC4">
          <w:rPr>
            <w:sz w:val="20"/>
            <w:szCs w:val="20"/>
            <w:u w:val="single"/>
          </w:rPr>
          <w:t>Cov</w:t>
        </w:r>
        <w:proofErr w:type="spellEnd"/>
        <w:r w:rsidR="00A94AC4">
          <w:rPr>
            <w:sz w:val="20"/>
            <w:szCs w:val="20"/>
            <w:u w:val="single"/>
          </w:rPr>
          <w:t xml:space="preserve"> </w:t>
        </w:r>
        <w:proofErr w:type="spellStart"/>
        <w:r w:rsidR="00A94AC4">
          <w:rPr>
            <w:sz w:val="20"/>
            <w:szCs w:val="20"/>
            <w:u w:val="single"/>
          </w:rPr>
          <w:t>Txiv</w:t>
        </w:r>
        <w:proofErr w:type="spellEnd"/>
        <w:r w:rsidR="00A94AC4">
          <w:rPr>
            <w:sz w:val="20"/>
            <w:szCs w:val="20"/>
            <w:u w:val="single"/>
          </w:rPr>
          <w:t xml:space="preserve"> </w:t>
        </w:r>
      </w:ins>
      <w:r w:rsidR="00AD166D" w:rsidRPr="007438B2">
        <w:rPr>
          <w:sz w:val="20"/>
          <w:szCs w:val="20"/>
          <w:u w:val="single"/>
        </w:rPr>
        <w:t>Elderberr</w:t>
      </w:r>
      <w:ins w:id="710" w:author="Fong RERHANG" w:date="2021-12-08T22:20:00Z">
        <w:r w:rsidR="00A94AC4">
          <w:rPr>
            <w:sz w:val="20"/>
            <w:szCs w:val="20"/>
            <w:u w:val="single"/>
          </w:rPr>
          <w:t>y</w:t>
        </w:r>
      </w:ins>
      <w:del w:id="711" w:author="Fong RERHANG" w:date="2021-12-08T22:20:00Z">
        <w:r w:rsidR="00AD166D" w:rsidRPr="007438B2" w:rsidDel="00A94AC4">
          <w:rPr>
            <w:sz w:val="20"/>
            <w:szCs w:val="20"/>
            <w:u w:val="single"/>
          </w:rPr>
          <w:delText>ies</w:delText>
        </w:r>
      </w:del>
      <w:r w:rsidR="00AD166D" w:rsidRPr="007438B2">
        <w:rPr>
          <w:sz w:val="20"/>
          <w:szCs w:val="20"/>
        </w:rPr>
        <w:t xml:space="preserve">: </w:t>
      </w:r>
    </w:p>
    <w:p w14:paraId="7D8EA558" w14:textId="6D254A73" w:rsidR="00A3234B" w:rsidRPr="007438B2" w:rsidRDefault="00AD166D" w:rsidP="007438B2">
      <w:pPr>
        <w:jc w:val="both"/>
        <w:rPr>
          <w:sz w:val="20"/>
          <w:szCs w:val="20"/>
        </w:rPr>
      </w:pPr>
      <w:proofErr w:type="spellStart"/>
      <w:r w:rsidRPr="007438B2">
        <w:rPr>
          <w:sz w:val="20"/>
          <w:szCs w:val="20"/>
        </w:rPr>
        <w:lastRenderedPageBreak/>
        <w:t>Qhov</w:t>
      </w:r>
      <w:proofErr w:type="spellEnd"/>
      <w:r w:rsidRPr="007438B2">
        <w:rPr>
          <w:sz w:val="20"/>
          <w:szCs w:val="20"/>
        </w:rPr>
        <w:t xml:space="preserve"> zoo </w:t>
      </w:r>
      <w:proofErr w:type="spellStart"/>
      <w:r w:rsidRPr="007438B2">
        <w:rPr>
          <w:sz w:val="20"/>
          <w:szCs w:val="20"/>
        </w:rPr>
        <w:t>tshaj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plaws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ntau</w:t>
      </w:r>
      <w:proofErr w:type="spellEnd"/>
      <w:r w:rsidRPr="007438B2">
        <w:rPr>
          <w:sz w:val="20"/>
          <w:szCs w:val="20"/>
        </w:rPr>
        <w:t xml:space="preserve"> yam </w:t>
      </w:r>
      <w:proofErr w:type="spellStart"/>
      <w:r w:rsidRPr="007438B2">
        <w:rPr>
          <w:sz w:val="20"/>
          <w:szCs w:val="20"/>
        </w:rPr>
        <w:t>ntawm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ins w:id="712" w:author="Fong RERHANG" w:date="2021-12-08T22:21:00Z">
        <w:r w:rsidR="00A94AC4">
          <w:rPr>
            <w:sz w:val="20"/>
            <w:szCs w:val="20"/>
          </w:rPr>
          <w:t>txiv</w:t>
        </w:r>
        <w:proofErr w:type="spellEnd"/>
        <w:r w:rsidR="00A94AC4">
          <w:rPr>
            <w:sz w:val="20"/>
            <w:szCs w:val="20"/>
          </w:rPr>
          <w:t xml:space="preserve"> </w:t>
        </w:r>
      </w:ins>
      <w:r w:rsidRPr="007438B2">
        <w:rPr>
          <w:sz w:val="20"/>
          <w:szCs w:val="20"/>
        </w:rPr>
        <w:t xml:space="preserve">elderberry </w:t>
      </w:r>
      <w:proofErr w:type="spellStart"/>
      <w:r w:rsidRPr="007438B2">
        <w:rPr>
          <w:sz w:val="20"/>
          <w:szCs w:val="20"/>
        </w:rPr>
        <w:t>yuav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ins w:id="713" w:author="Fong RERHANG" w:date="2021-12-08T22:21:00Z">
        <w:r w:rsidR="00A94AC4">
          <w:rPr>
            <w:sz w:val="20"/>
            <w:szCs w:val="20"/>
          </w:rPr>
          <w:t>siav</w:t>
        </w:r>
      </w:ins>
      <w:proofErr w:type="spellEnd"/>
      <w:del w:id="714" w:author="Fong RERHANG" w:date="2021-12-08T22:21:00Z">
        <w:r w:rsidRPr="007438B2" w:rsidDel="00A94AC4">
          <w:rPr>
            <w:sz w:val="20"/>
            <w:szCs w:val="20"/>
          </w:rPr>
          <w:delText>ripen</w:delText>
        </w:r>
      </w:del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tus</w:t>
      </w:r>
      <w:proofErr w:type="spellEnd"/>
      <w:ins w:id="715" w:author="Fong RERHANG" w:date="2021-12-08T22:22:00Z">
        <w:r w:rsidR="00A94AC4">
          <w:rPr>
            <w:sz w:val="20"/>
            <w:szCs w:val="20"/>
          </w:rPr>
          <w:t xml:space="preserve"> </w:t>
        </w:r>
      </w:ins>
      <w:proofErr w:type="spellStart"/>
      <w:r w:rsidRPr="007438B2">
        <w:rPr>
          <w:sz w:val="20"/>
          <w:szCs w:val="20"/>
        </w:rPr>
        <w:t>yees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thoob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plaws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lub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ins w:id="716" w:author="Fong RERHANG" w:date="2021-12-08T22:22:00Z">
        <w:r w:rsidR="00A94AC4">
          <w:rPr>
            <w:sz w:val="20"/>
            <w:szCs w:val="20"/>
          </w:rPr>
          <w:t>kauj</w:t>
        </w:r>
        <w:proofErr w:type="spellEnd"/>
        <w:r w:rsidR="00A94AC4">
          <w:rPr>
            <w:sz w:val="20"/>
            <w:szCs w:val="20"/>
          </w:rPr>
          <w:t xml:space="preserve"> </w:t>
        </w:r>
      </w:ins>
      <w:del w:id="717" w:author="Fong RERHANG" w:date="2021-12-08T22:22:00Z">
        <w:r w:rsidRPr="007438B2" w:rsidDel="00A94AC4">
          <w:rPr>
            <w:sz w:val="20"/>
            <w:szCs w:val="20"/>
          </w:rPr>
          <w:delText>umbe</w:delText>
        </w:r>
      </w:del>
      <w:ins w:id="718" w:author="Fong RERHANG" w:date="2021-12-08T22:22:00Z">
        <w:r w:rsidR="00A94AC4">
          <w:rPr>
            <w:sz w:val="20"/>
            <w:szCs w:val="20"/>
          </w:rPr>
          <w:t>,</w:t>
        </w:r>
      </w:ins>
      <w:del w:id="719" w:author="Fong RERHANG" w:date="2021-12-08T22:22:00Z">
        <w:r w:rsidRPr="007438B2" w:rsidDel="00A94AC4">
          <w:rPr>
            <w:sz w:val="20"/>
            <w:szCs w:val="20"/>
          </w:rPr>
          <w:delText>l</w:delText>
        </w:r>
      </w:del>
      <w:r w:rsidRPr="007438B2">
        <w:rPr>
          <w:sz w:val="20"/>
          <w:szCs w:val="20"/>
        </w:rPr>
        <w:t xml:space="preserve">, los </w:t>
      </w:r>
      <w:proofErr w:type="spellStart"/>
      <w:r w:rsidRPr="007438B2">
        <w:rPr>
          <w:sz w:val="20"/>
          <w:szCs w:val="20"/>
        </w:rPr>
        <w:t>yog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="007438B2" w:rsidRPr="007438B2">
        <w:rPr>
          <w:sz w:val="20"/>
          <w:szCs w:val="20"/>
        </w:rPr>
        <w:t>txiv</w:t>
      </w:r>
      <w:proofErr w:type="spellEnd"/>
      <w:r w:rsidR="007438B2" w:rsidRPr="007438B2">
        <w:rPr>
          <w:sz w:val="20"/>
          <w:szCs w:val="20"/>
        </w:rPr>
        <w:t xml:space="preserve"> </w:t>
      </w:r>
      <w:proofErr w:type="spellStart"/>
      <w:r w:rsidR="007438B2" w:rsidRPr="007438B2">
        <w:rPr>
          <w:sz w:val="20"/>
          <w:szCs w:val="20"/>
        </w:rPr>
        <w:t>hmab</w:t>
      </w:r>
      <w:proofErr w:type="spellEnd"/>
      <w:r w:rsidR="007438B2" w:rsidRPr="007438B2">
        <w:rPr>
          <w:sz w:val="20"/>
          <w:szCs w:val="20"/>
        </w:rPr>
        <w:t xml:space="preserve"> </w:t>
      </w:r>
      <w:proofErr w:type="spellStart"/>
      <w:r w:rsidR="007438B2" w:rsidRPr="007438B2">
        <w:rPr>
          <w:sz w:val="20"/>
          <w:szCs w:val="20"/>
        </w:rPr>
        <w:t>txiv</w:t>
      </w:r>
      <w:proofErr w:type="spellEnd"/>
      <w:r w:rsidR="007438B2" w:rsidRPr="007438B2">
        <w:rPr>
          <w:sz w:val="20"/>
          <w:szCs w:val="20"/>
        </w:rPr>
        <w:t xml:space="preserve"> </w:t>
      </w:r>
      <w:proofErr w:type="spellStart"/>
      <w:r w:rsidR="007438B2" w:rsidRPr="007438B2">
        <w:rPr>
          <w:sz w:val="20"/>
          <w:szCs w:val="20"/>
        </w:rPr>
        <w:t>ntoo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ins w:id="720" w:author="Fong RERHANG" w:date="2021-12-08T22:22:00Z">
        <w:r w:rsidR="00A94AC4">
          <w:rPr>
            <w:sz w:val="20"/>
            <w:szCs w:val="20"/>
          </w:rPr>
          <w:t>lub</w:t>
        </w:r>
        <w:proofErr w:type="spellEnd"/>
        <w:r w:rsidR="00A94AC4">
          <w:rPr>
            <w:sz w:val="20"/>
            <w:szCs w:val="20"/>
          </w:rPr>
          <w:t xml:space="preserve"> </w:t>
        </w:r>
      </w:ins>
      <w:proofErr w:type="spellStart"/>
      <w:r w:rsidRPr="007438B2">
        <w:rPr>
          <w:sz w:val="20"/>
          <w:szCs w:val="20"/>
        </w:rPr>
        <w:t>taub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hau</w:t>
      </w:r>
      <w:proofErr w:type="spellEnd"/>
      <w:r w:rsidRPr="007438B2">
        <w:rPr>
          <w:sz w:val="20"/>
          <w:szCs w:val="20"/>
        </w:rPr>
        <w:t xml:space="preserve">. </w:t>
      </w:r>
      <w:proofErr w:type="spellStart"/>
      <w:r w:rsidRPr="007438B2">
        <w:rPr>
          <w:sz w:val="20"/>
          <w:szCs w:val="20"/>
        </w:rPr>
        <w:t>Muab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hais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tias</w:t>
      </w:r>
      <w:proofErr w:type="spellEnd"/>
      <w:r w:rsidRPr="007438B2">
        <w:rPr>
          <w:sz w:val="20"/>
          <w:szCs w:val="20"/>
        </w:rPr>
        <w:t xml:space="preserve"> tib </w:t>
      </w:r>
      <w:proofErr w:type="spellStart"/>
      <w:r w:rsidRPr="007438B2">
        <w:rPr>
          <w:sz w:val="20"/>
          <w:szCs w:val="20"/>
        </w:rPr>
        <w:t>neeg</w:t>
      </w:r>
      <w:proofErr w:type="spellEnd"/>
      <w:r w:rsidRPr="007438B2">
        <w:rPr>
          <w:sz w:val="20"/>
          <w:szCs w:val="20"/>
        </w:rPr>
        <w:t xml:space="preserve"> tab tom </w:t>
      </w:r>
      <w:proofErr w:type="spellStart"/>
      <w:r w:rsidRPr="007438B2">
        <w:rPr>
          <w:sz w:val="20"/>
          <w:szCs w:val="20"/>
        </w:rPr>
        <w:t>sau</w:t>
      </w:r>
      <w:proofErr w:type="spellEnd"/>
      <w:r w:rsidRPr="007438B2">
        <w:rPr>
          <w:sz w:val="20"/>
          <w:szCs w:val="20"/>
        </w:rPr>
        <w:t xml:space="preserve"> los </w:t>
      </w:r>
      <w:proofErr w:type="spellStart"/>
      <w:r w:rsidRPr="007438B2">
        <w:rPr>
          <w:sz w:val="20"/>
          <w:szCs w:val="20"/>
        </w:rPr>
        <w:t>ntawm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kev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xaiv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qus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ntawm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lawv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tus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kheej</w:t>
      </w:r>
      <w:proofErr w:type="spellEnd"/>
      <w:r w:rsidRPr="007438B2">
        <w:rPr>
          <w:sz w:val="20"/>
          <w:szCs w:val="20"/>
        </w:rPr>
        <w:t>, los</w:t>
      </w:r>
      <w:r w:rsidR="007438B2" w:rsidRPr="007438B2">
        <w:rPr>
          <w:sz w:val="20"/>
          <w:szCs w:val="20"/>
        </w:rPr>
        <w:t xml:space="preserve"> </w:t>
      </w:r>
      <w:r w:rsidRPr="007438B2">
        <w:rPr>
          <w:sz w:val="20"/>
          <w:szCs w:val="20"/>
        </w:rPr>
        <w:t xml:space="preserve">sis </w:t>
      </w:r>
      <w:proofErr w:type="spellStart"/>
      <w:r w:rsidRPr="007438B2">
        <w:rPr>
          <w:sz w:val="20"/>
          <w:szCs w:val="20"/>
        </w:rPr>
        <w:t>ib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qho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ntawm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cov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txheeb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ze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thiab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cov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khoom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tsim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tawm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tshiab</w:t>
      </w:r>
      <w:proofErr w:type="spellEnd"/>
      <w:r w:rsidRPr="007438B2">
        <w:rPr>
          <w:sz w:val="20"/>
          <w:szCs w:val="20"/>
        </w:rPr>
        <w:t xml:space="preserve">, </w:t>
      </w:r>
      <w:proofErr w:type="spellStart"/>
      <w:r w:rsidRPr="007438B2">
        <w:rPr>
          <w:sz w:val="20"/>
          <w:szCs w:val="20"/>
        </w:rPr>
        <w:t>qhov</w:t>
      </w:r>
      <w:proofErr w:type="spellEnd"/>
      <w:r w:rsidRPr="007438B2">
        <w:rPr>
          <w:sz w:val="20"/>
          <w:szCs w:val="20"/>
        </w:rPr>
        <w:t xml:space="preserve"> no </w:t>
      </w:r>
      <w:proofErr w:type="spellStart"/>
      <w:r w:rsidRPr="007438B2">
        <w:rPr>
          <w:sz w:val="20"/>
          <w:szCs w:val="20"/>
        </w:rPr>
        <w:t>tuaj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yeem</w:t>
      </w:r>
      <w:proofErr w:type="spellEnd"/>
      <w:r w:rsidRPr="007438B2">
        <w:rPr>
          <w:sz w:val="20"/>
          <w:szCs w:val="20"/>
        </w:rPr>
        <w:t xml:space="preserve"> sib </w:t>
      </w:r>
      <w:proofErr w:type="spellStart"/>
      <w:r w:rsidRPr="007438B2">
        <w:rPr>
          <w:sz w:val="20"/>
          <w:szCs w:val="20"/>
        </w:rPr>
        <w:t>txawv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heev</w:t>
      </w:r>
      <w:proofErr w:type="spellEnd"/>
      <w:r w:rsidRPr="007438B2">
        <w:rPr>
          <w:sz w:val="20"/>
          <w:szCs w:val="20"/>
        </w:rPr>
        <w:t xml:space="preserve">. </w:t>
      </w:r>
      <w:proofErr w:type="spellStart"/>
      <w:r w:rsidRPr="007438B2">
        <w:rPr>
          <w:sz w:val="20"/>
          <w:szCs w:val="20"/>
        </w:rPr>
        <w:t>Txawm</w:t>
      </w:r>
      <w:proofErr w:type="spellEnd"/>
      <w:r w:rsidRPr="007438B2">
        <w:rPr>
          <w:sz w:val="20"/>
          <w:szCs w:val="20"/>
        </w:rPr>
        <w:t xml:space="preserve"> li </w:t>
      </w:r>
      <w:proofErr w:type="spellStart"/>
      <w:r w:rsidRPr="007438B2">
        <w:rPr>
          <w:sz w:val="20"/>
          <w:szCs w:val="20"/>
        </w:rPr>
        <w:t>cas</w:t>
      </w:r>
      <w:proofErr w:type="spellEnd"/>
      <w:r w:rsidRPr="007438B2">
        <w:rPr>
          <w:sz w:val="20"/>
          <w:szCs w:val="20"/>
        </w:rPr>
        <w:t xml:space="preserve"> los </w:t>
      </w:r>
      <w:proofErr w:type="spellStart"/>
      <w:r w:rsidRPr="007438B2">
        <w:rPr>
          <w:sz w:val="20"/>
          <w:szCs w:val="20"/>
        </w:rPr>
        <w:t>xij</w:t>
      </w:r>
      <w:proofErr w:type="spellEnd"/>
      <w:r w:rsidRPr="007438B2">
        <w:rPr>
          <w:sz w:val="20"/>
          <w:szCs w:val="20"/>
        </w:rPr>
        <w:t xml:space="preserve">, </w:t>
      </w:r>
      <w:proofErr w:type="spellStart"/>
      <w:r w:rsidRPr="007438B2">
        <w:rPr>
          <w:sz w:val="20"/>
          <w:szCs w:val="20"/>
        </w:rPr>
        <w:t>nws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yog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ib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qho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tseem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ceeb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kom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sau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tsuas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yog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cov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txiv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hmab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txiv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ntoo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siav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thiaj</w:t>
      </w:r>
      <w:proofErr w:type="spellEnd"/>
      <w:r w:rsidRPr="007438B2">
        <w:rPr>
          <w:sz w:val="20"/>
          <w:szCs w:val="20"/>
        </w:rPr>
        <w:t xml:space="preserve"> li </w:t>
      </w:r>
      <w:proofErr w:type="spellStart"/>
      <w:r w:rsidRPr="007438B2">
        <w:rPr>
          <w:sz w:val="20"/>
          <w:szCs w:val="20"/>
        </w:rPr>
        <w:t>ua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kom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muaj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txiaj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ntsig</w:t>
      </w:r>
      <w:proofErr w:type="spellEnd"/>
      <w:r w:rsidRPr="007438B2">
        <w:rPr>
          <w:sz w:val="20"/>
          <w:szCs w:val="20"/>
        </w:rPr>
        <w:t xml:space="preserve"> zoo </w:t>
      </w:r>
      <w:proofErr w:type="spellStart"/>
      <w:r w:rsidRPr="007438B2">
        <w:rPr>
          <w:sz w:val="20"/>
          <w:szCs w:val="20"/>
        </w:rPr>
        <w:t>tshaj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plaws</w:t>
      </w:r>
      <w:proofErr w:type="spellEnd"/>
      <w:r w:rsidRPr="007438B2">
        <w:rPr>
          <w:sz w:val="20"/>
          <w:szCs w:val="20"/>
        </w:rPr>
        <w:t xml:space="preserve">, </w:t>
      </w:r>
      <w:proofErr w:type="spellStart"/>
      <w:r w:rsidRPr="007438B2">
        <w:rPr>
          <w:sz w:val="20"/>
          <w:szCs w:val="20"/>
        </w:rPr>
        <w:t>kua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txiv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hmab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txiv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ntoo</w:t>
      </w:r>
      <w:proofErr w:type="spellEnd"/>
      <w:r w:rsidRPr="007438B2">
        <w:rPr>
          <w:sz w:val="20"/>
          <w:szCs w:val="20"/>
        </w:rPr>
        <w:t xml:space="preserve">, </w:t>
      </w:r>
      <w:proofErr w:type="spellStart"/>
      <w:r w:rsidRPr="007438B2">
        <w:rPr>
          <w:sz w:val="20"/>
          <w:szCs w:val="20"/>
        </w:rPr>
        <w:t>thiab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tsw</w:t>
      </w:r>
      <w:proofErr w:type="spellEnd"/>
      <w:r w:rsidRPr="007438B2">
        <w:rPr>
          <w:sz w:val="20"/>
          <w:szCs w:val="20"/>
        </w:rPr>
        <w:t xml:space="preserve">. </w:t>
      </w:r>
      <w:proofErr w:type="spellStart"/>
      <w:r w:rsidRPr="007438B2">
        <w:rPr>
          <w:sz w:val="20"/>
          <w:szCs w:val="20"/>
        </w:rPr>
        <w:t>Txhua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lub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txiv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hmab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txiv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ntoo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ntsuab</w:t>
      </w:r>
      <w:proofErr w:type="spellEnd"/>
      <w:r w:rsidRPr="007438B2">
        <w:rPr>
          <w:sz w:val="20"/>
          <w:szCs w:val="20"/>
        </w:rPr>
        <w:t xml:space="preserve"> tau </w:t>
      </w:r>
      <w:proofErr w:type="spellStart"/>
      <w:r w:rsidRPr="007438B2">
        <w:rPr>
          <w:sz w:val="20"/>
          <w:szCs w:val="20"/>
        </w:rPr>
        <w:t>sau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tseg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tsis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tuaj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yeem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raug</w:t>
      </w:r>
      <w:proofErr w:type="spellEnd"/>
      <w:r w:rsidRPr="007438B2">
        <w:rPr>
          <w:sz w:val="20"/>
          <w:szCs w:val="20"/>
        </w:rPr>
        <w:t xml:space="preserve"> </w:t>
      </w:r>
      <w:del w:id="721" w:author="Fong RERHANG" w:date="2021-12-08T22:25:00Z">
        <w:r w:rsidRPr="007438B2" w:rsidDel="00A94AC4">
          <w:rPr>
            <w:sz w:val="20"/>
            <w:szCs w:val="20"/>
          </w:rPr>
          <w:delText>txheeb xyuas hauv cov txheej txheem</w:delText>
        </w:r>
      </w:del>
      <w:proofErr w:type="spellStart"/>
      <w:ins w:id="722" w:author="Fong RERHANG" w:date="2021-12-08T22:25:00Z">
        <w:r w:rsidR="00A94AC4">
          <w:rPr>
            <w:sz w:val="20"/>
            <w:szCs w:val="20"/>
          </w:rPr>
          <w:t>tshem</w:t>
        </w:r>
        <w:proofErr w:type="spellEnd"/>
        <w:r w:rsidR="00A94AC4">
          <w:rPr>
            <w:sz w:val="20"/>
            <w:szCs w:val="20"/>
          </w:rPr>
          <w:t xml:space="preserve"> </w:t>
        </w:r>
        <w:proofErr w:type="spellStart"/>
        <w:r w:rsidR="00A94AC4">
          <w:rPr>
            <w:sz w:val="20"/>
            <w:szCs w:val="20"/>
          </w:rPr>
          <w:t>tawm</w:t>
        </w:r>
      </w:ins>
      <w:proofErr w:type="spellEnd"/>
      <w:r w:rsidRPr="007438B2">
        <w:rPr>
          <w:sz w:val="20"/>
          <w:szCs w:val="20"/>
        </w:rPr>
        <w:t xml:space="preserve"> tom </w:t>
      </w:r>
      <w:proofErr w:type="spellStart"/>
      <w:r w:rsidRPr="007438B2">
        <w:rPr>
          <w:sz w:val="20"/>
          <w:szCs w:val="20"/>
        </w:rPr>
        <w:t>qab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sau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qoob</w:t>
      </w:r>
      <w:proofErr w:type="spellEnd"/>
      <w:r w:rsidRPr="007438B2">
        <w:rPr>
          <w:sz w:val="20"/>
          <w:szCs w:val="20"/>
        </w:rPr>
        <w:t xml:space="preserve"> loo.</w:t>
      </w:r>
    </w:p>
    <w:p w14:paraId="646A2EF5" w14:textId="77777777" w:rsidR="00A3234B" w:rsidRPr="007438B2" w:rsidRDefault="00A3234B" w:rsidP="007438B2">
      <w:pPr>
        <w:jc w:val="both"/>
        <w:rPr>
          <w:sz w:val="20"/>
          <w:szCs w:val="20"/>
        </w:rPr>
      </w:pPr>
    </w:p>
    <w:p w14:paraId="58984EEF" w14:textId="01327664" w:rsidR="00A3234B" w:rsidRPr="007438B2" w:rsidRDefault="00AD166D" w:rsidP="007438B2">
      <w:pPr>
        <w:jc w:val="both"/>
        <w:rPr>
          <w:sz w:val="20"/>
          <w:szCs w:val="20"/>
        </w:rPr>
      </w:pPr>
      <w:proofErr w:type="spellStart"/>
      <w:r w:rsidRPr="007438B2">
        <w:rPr>
          <w:sz w:val="20"/>
          <w:szCs w:val="20"/>
        </w:rPr>
        <w:t>Qhov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kev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ins w:id="723" w:author="Fong RERHANG" w:date="2021-12-08T22:26:00Z">
        <w:r w:rsidR="00A94AC4">
          <w:rPr>
            <w:sz w:val="20"/>
            <w:szCs w:val="20"/>
          </w:rPr>
          <w:t>nyuaj</w:t>
        </w:r>
      </w:ins>
      <w:proofErr w:type="spellEnd"/>
      <w:del w:id="724" w:author="Fong RERHANG" w:date="2021-12-08T22:26:00Z">
        <w:r w:rsidRPr="007438B2" w:rsidDel="00A94AC4">
          <w:rPr>
            <w:sz w:val="20"/>
            <w:szCs w:val="20"/>
          </w:rPr>
          <w:delText>sib tw</w:delText>
        </w:r>
      </w:del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nrog</w:t>
      </w:r>
      <w:proofErr w:type="spellEnd"/>
      <w:ins w:id="725" w:author="Fong RERHANG" w:date="2021-12-08T22:26:00Z">
        <w:r w:rsidR="00A94AC4">
          <w:rPr>
            <w:sz w:val="20"/>
            <w:szCs w:val="20"/>
          </w:rPr>
          <w:t xml:space="preserve"> </w:t>
        </w:r>
        <w:proofErr w:type="spellStart"/>
        <w:r w:rsidR="00A94AC4">
          <w:rPr>
            <w:sz w:val="20"/>
            <w:szCs w:val="20"/>
          </w:rPr>
          <w:t>sau</w:t>
        </w:r>
        <w:proofErr w:type="spellEnd"/>
        <w:r w:rsidR="00A94AC4">
          <w:rPr>
            <w:sz w:val="20"/>
            <w:szCs w:val="20"/>
          </w:rPr>
          <w:t xml:space="preserve"> </w:t>
        </w:r>
        <w:proofErr w:type="spellStart"/>
        <w:r w:rsidR="00A94AC4">
          <w:rPr>
            <w:sz w:val="20"/>
            <w:szCs w:val="20"/>
          </w:rPr>
          <w:t>txiv</w:t>
        </w:r>
      </w:ins>
      <w:proofErr w:type="spellEnd"/>
      <w:r w:rsidRPr="007438B2">
        <w:rPr>
          <w:sz w:val="20"/>
          <w:szCs w:val="20"/>
        </w:rPr>
        <w:t xml:space="preserve"> elderberry</w:t>
      </w:r>
      <w:del w:id="726" w:author="Fong RERHANG" w:date="2021-12-08T22:26:00Z">
        <w:r w:rsidRPr="007438B2" w:rsidDel="00A94AC4">
          <w:rPr>
            <w:sz w:val="20"/>
            <w:szCs w:val="20"/>
          </w:rPr>
          <w:delText xml:space="preserve"> sau</w:delText>
        </w:r>
      </w:del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yog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ua</w:t>
      </w:r>
      <w:proofErr w:type="spellEnd"/>
      <w:r w:rsidRPr="007438B2">
        <w:rPr>
          <w:sz w:val="20"/>
          <w:szCs w:val="20"/>
        </w:rPr>
        <w:t xml:space="preserve"> tib zoo </w:t>
      </w:r>
      <w:proofErr w:type="spellStart"/>
      <w:r w:rsidRPr="007438B2">
        <w:rPr>
          <w:sz w:val="20"/>
          <w:szCs w:val="20"/>
        </w:rPr>
        <w:t>saib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xyuas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cov</w:t>
      </w:r>
      <w:proofErr w:type="spellEnd"/>
      <w:r w:rsidRPr="007438B2">
        <w:rPr>
          <w:sz w:val="20"/>
          <w:szCs w:val="20"/>
        </w:rPr>
        <w:t xml:space="preserve"> berries </w:t>
      </w:r>
      <w:proofErr w:type="spellStart"/>
      <w:r w:rsidRPr="007438B2">
        <w:rPr>
          <w:sz w:val="20"/>
          <w:szCs w:val="20"/>
        </w:rPr>
        <w:t>kom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tos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rau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lub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ncov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ins w:id="727" w:author="Fong RERHANG" w:date="2021-12-08T22:27:00Z">
        <w:r w:rsidR="00A94AC4">
          <w:rPr>
            <w:sz w:val="20"/>
            <w:szCs w:val="20"/>
          </w:rPr>
          <w:t>siav</w:t>
        </w:r>
      </w:ins>
      <w:proofErr w:type="spellEnd"/>
      <w:del w:id="728" w:author="Fong RERHANG" w:date="2021-12-08T22:27:00Z">
        <w:r w:rsidRPr="007438B2" w:rsidDel="00A94AC4">
          <w:rPr>
            <w:sz w:val="20"/>
            <w:szCs w:val="20"/>
          </w:rPr>
          <w:delText>ripeness</w:delText>
        </w:r>
      </w:del>
      <w:r w:rsidRPr="007438B2">
        <w:rPr>
          <w:sz w:val="20"/>
          <w:szCs w:val="20"/>
        </w:rPr>
        <w:t xml:space="preserve">, tab sis </w:t>
      </w:r>
      <w:proofErr w:type="spellStart"/>
      <w:r w:rsidRPr="007438B2">
        <w:rPr>
          <w:sz w:val="20"/>
          <w:szCs w:val="20"/>
        </w:rPr>
        <w:t>tsis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tos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ntev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heev</w:t>
      </w:r>
      <w:proofErr w:type="spellEnd"/>
      <w:r w:rsidRPr="007438B2">
        <w:rPr>
          <w:sz w:val="20"/>
          <w:szCs w:val="20"/>
        </w:rPr>
        <w:t xml:space="preserve">. </w:t>
      </w:r>
      <w:proofErr w:type="spellStart"/>
      <w:r w:rsidRPr="007438B2">
        <w:rPr>
          <w:sz w:val="20"/>
          <w:szCs w:val="20"/>
        </w:rPr>
        <w:t>Tsis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tsuas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yog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cov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noog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yuav</w:t>
      </w:r>
      <w:proofErr w:type="spellEnd"/>
      <w:r w:rsidRPr="007438B2">
        <w:rPr>
          <w:sz w:val="20"/>
          <w:szCs w:val="20"/>
        </w:rPr>
        <w:t xml:space="preserve"> </w:t>
      </w:r>
      <w:del w:id="729" w:author="Fong RERHANG" w:date="2021-12-08T22:27:00Z">
        <w:r w:rsidRPr="007438B2" w:rsidDel="00A94AC4">
          <w:rPr>
            <w:sz w:val="20"/>
            <w:szCs w:val="20"/>
          </w:rPr>
          <w:delText>ua hauj</w:delText>
        </w:r>
        <w:r w:rsidR="007438B2" w:rsidRPr="007438B2" w:rsidDel="00A94AC4">
          <w:rPr>
            <w:sz w:val="20"/>
            <w:szCs w:val="20"/>
          </w:rPr>
          <w:delText xml:space="preserve"> </w:delText>
        </w:r>
        <w:r w:rsidRPr="007438B2" w:rsidDel="00A94AC4">
          <w:rPr>
            <w:sz w:val="20"/>
            <w:szCs w:val="20"/>
          </w:rPr>
          <w:delText>lwm ceev ntawm</w:delText>
        </w:r>
      </w:del>
      <w:proofErr w:type="spellStart"/>
      <w:ins w:id="730" w:author="Fong RERHANG" w:date="2021-12-08T22:27:00Z">
        <w:r w:rsidR="00A94AC4">
          <w:rPr>
            <w:sz w:val="20"/>
            <w:szCs w:val="20"/>
          </w:rPr>
          <w:t>noj</w:t>
        </w:r>
        <w:proofErr w:type="spellEnd"/>
        <w:r w:rsidR="00A94AC4">
          <w:rPr>
            <w:sz w:val="20"/>
            <w:szCs w:val="20"/>
          </w:rPr>
          <w:t xml:space="preserve"> </w:t>
        </w:r>
        <w:proofErr w:type="spellStart"/>
        <w:r w:rsidR="00A94AC4">
          <w:rPr>
            <w:sz w:val="20"/>
            <w:szCs w:val="20"/>
          </w:rPr>
          <w:t>cov</w:t>
        </w:r>
        <w:proofErr w:type="spellEnd"/>
        <w:r w:rsidR="00A94AC4">
          <w:rPr>
            <w:sz w:val="20"/>
            <w:szCs w:val="20"/>
          </w:rPr>
          <w:t xml:space="preserve"> </w:t>
        </w:r>
        <w:proofErr w:type="spellStart"/>
        <w:r w:rsidR="00A94AC4">
          <w:rPr>
            <w:sz w:val="20"/>
            <w:szCs w:val="20"/>
          </w:rPr>
          <w:t>txiv</w:t>
        </w:r>
        <w:proofErr w:type="spellEnd"/>
        <w:r w:rsidR="00A94AC4">
          <w:rPr>
            <w:sz w:val="20"/>
            <w:szCs w:val="20"/>
          </w:rPr>
          <w:t xml:space="preserve"> pos</w:t>
        </w:r>
      </w:ins>
      <w:r w:rsidRPr="007438B2">
        <w:rPr>
          <w:sz w:val="20"/>
          <w:szCs w:val="20"/>
        </w:rPr>
        <w:t xml:space="preserve"> berries </w:t>
      </w:r>
      <w:proofErr w:type="spellStart"/>
      <w:r w:rsidRPr="007438B2">
        <w:rPr>
          <w:sz w:val="20"/>
          <w:szCs w:val="20"/>
        </w:rPr>
        <w:t>thaum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lawv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ncav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cuag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lub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ncov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ins w:id="731" w:author="Fong RERHANG" w:date="2021-12-08T22:28:00Z">
        <w:r w:rsidR="00E17D80">
          <w:rPr>
            <w:sz w:val="20"/>
            <w:szCs w:val="20"/>
          </w:rPr>
          <w:t>siav</w:t>
        </w:r>
      </w:ins>
      <w:r w:rsidRPr="007438B2">
        <w:rPr>
          <w:sz w:val="20"/>
          <w:szCs w:val="20"/>
        </w:rPr>
        <w:t>r</w:t>
      </w:r>
      <w:proofErr w:type="spellEnd"/>
      <w:del w:id="732" w:author="Fong RERHANG" w:date="2021-12-08T22:28:00Z">
        <w:r w:rsidRPr="007438B2" w:rsidDel="00E17D80">
          <w:rPr>
            <w:sz w:val="20"/>
            <w:szCs w:val="20"/>
          </w:rPr>
          <w:delText>ipeness</w:delText>
        </w:r>
      </w:del>
      <w:r w:rsidRPr="007438B2">
        <w:rPr>
          <w:sz w:val="20"/>
          <w:szCs w:val="20"/>
        </w:rPr>
        <w:t xml:space="preserve">, tab sis </w:t>
      </w:r>
      <w:proofErr w:type="spellStart"/>
      <w:r w:rsidRPr="007438B2">
        <w:rPr>
          <w:sz w:val="20"/>
          <w:szCs w:val="20"/>
        </w:rPr>
        <w:t>lawv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tuaj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yeem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pib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tawg</w:t>
      </w:r>
      <w:proofErr w:type="spellEnd"/>
      <w:r w:rsidRPr="007438B2">
        <w:rPr>
          <w:sz w:val="20"/>
          <w:szCs w:val="20"/>
        </w:rPr>
        <w:t xml:space="preserve">, </w:t>
      </w:r>
      <w:proofErr w:type="spellStart"/>
      <w:r w:rsidRPr="007438B2">
        <w:rPr>
          <w:sz w:val="20"/>
          <w:szCs w:val="20"/>
        </w:rPr>
        <w:t>uas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yog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hais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txog</w:t>
      </w:r>
      <w:proofErr w:type="spellEnd"/>
      <w:r w:rsidRPr="007438B2">
        <w:rPr>
          <w:sz w:val="20"/>
          <w:szCs w:val="20"/>
        </w:rPr>
        <w:t xml:space="preserve"> berries </w:t>
      </w:r>
      <w:proofErr w:type="spellStart"/>
      <w:r w:rsidRPr="007438B2">
        <w:rPr>
          <w:sz w:val="20"/>
          <w:szCs w:val="20"/>
        </w:rPr>
        <w:t>poob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tawm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ntawm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qia</w:t>
      </w:r>
      <w:proofErr w:type="spellEnd"/>
      <w:r w:rsidRPr="007438B2">
        <w:rPr>
          <w:sz w:val="20"/>
          <w:szCs w:val="20"/>
        </w:rPr>
        <w:t xml:space="preserve">. </w:t>
      </w:r>
      <w:proofErr w:type="spellStart"/>
      <w:r w:rsidRPr="007438B2">
        <w:rPr>
          <w:sz w:val="20"/>
          <w:szCs w:val="20"/>
        </w:rPr>
        <w:t>Cov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neeg</w:t>
      </w:r>
      <w:proofErr w:type="spellEnd"/>
      <w:r w:rsidRPr="007438B2">
        <w:rPr>
          <w:sz w:val="20"/>
          <w:szCs w:val="20"/>
        </w:rPr>
        <w:t xml:space="preserve"> cog </w:t>
      </w:r>
      <w:proofErr w:type="spellStart"/>
      <w:r w:rsidRPr="007438B2">
        <w:rPr>
          <w:sz w:val="20"/>
          <w:szCs w:val="20"/>
        </w:rPr>
        <w:t>qoob</w:t>
      </w:r>
      <w:proofErr w:type="spellEnd"/>
      <w:r w:rsidRPr="007438B2">
        <w:rPr>
          <w:sz w:val="20"/>
          <w:szCs w:val="20"/>
        </w:rPr>
        <w:t xml:space="preserve"> loo </w:t>
      </w:r>
      <w:proofErr w:type="spellStart"/>
      <w:r w:rsidRPr="007438B2">
        <w:rPr>
          <w:sz w:val="20"/>
          <w:szCs w:val="20"/>
        </w:rPr>
        <w:t>tuaj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yeem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ntsib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kev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poob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loj</w:t>
      </w:r>
      <w:proofErr w:type="spellEnd"/>
      <w:r w:rsidRPr="007438B2">
        <w:rPr>
          <w:sz w:val="20"/>
          <w:szCs w:val="20"/>
        </w:rPr>
        <w:t xml:space="preserve"> vim </w:t>
      </w:r>
      <w:proofErr w:type="spellStart"/>
      <w:r w:rsidRPr="007438B2">
        <w:rPr>
          <w:sz w:val="20"/>
          <w:szCs w:val="20"/>
        </w:rPr>
        <w:t>kev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tawg</w:t>
      </w:r>
      <w:proofErr w:type="spellEnd"/>
      <w:r w:rsidRPr="007438B2">
        <w:rPr>
          <w:sz w:val="20"/>
          <w:szCs w:val="20"/>
        </w:rPr>
        <w:t xml:space="preserve">, </w:t>
      </w:r>
      <w:proofErr w:type="spellStart"/>
      <w:r w:rsidRPr="007438B2">
        <w:rPr>
          <w:sz w:val="20"/>
          <w:szCs w:val="20"/>
        </w:rPr>
        <w:t>yog</w:t>
      </w:r>
      <w:proofErr w:type="spellEnd"/>
      <w:r w:rsidRPr="007438B2">
        <w:rPr>
          <w:sz w:val="20"/>
          <w:szCs w:val="20"/>
        </w:rPr>
        <w:t xml:space="preserve"> li </w:t>
      </w:r>
      <w:proofErr w:type="spellStart"/>
      <w:r w:rsidRPr="007438B2">
        <w:rPr>
          <w:sz w:val="20"/>
          <w:szCs w:val="20"/>
        </w:rPr>
        <w:t>kev</w:t>
      </w:r>
      <w:proofErr w:type="spellEnd"/>
      <w:r w:rsidRPr="007438B2">
        <w:rPr>
          <w:sz w:val="20"/>
          <w:szCs w:val="20"/>
        </w:rPr>
        <w:t xml:space="preserve"> mob </w:t>
      </w:r>
      <w:proofErr w:type="spellStart"/>
      <w:r w:rsidRPr="007438B2">
        <w:rPr>
          <w:sz w:val="20"/>
          <w:szCs w:val="20"/>
        </w:rPr>
        <w:t>siab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rau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kev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saib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xyuas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yog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qhov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tseem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ceeb</w:t>
      </w:r>
      <w:proofErr w:type="spellEnd"/>
      <w:r w:rsidRPr="007438B2">
        <w:rPr>
          <w:sz w:val="20"/>
          <w:szCs w:val="20"/>
        </w:rPr>
        <w:t>.</w:t>
      </w:r>
    </w:p>
    <w:p w14:paraId="6619102C" w14:textId="77777777" w:rsidR="00A3234B" w:rsidRPr="007438B2" w:rsidRDefault="00A3234B" w:rsidP="007438B2">
      <w:pPr>
        <w:jc w:val="both"/>
        <w:rPr>
          <w:sz w:val="20"/>
          <w:szCs w:val="20"/>
        </w:rPr>
      </w:pPr>
    </w:p>
    <w:p w14:paraId="6A8E50A8" w14:textId="3100F447" w:rsidR="00A3234B" w:rsidRDefault="00AD166D" w:rsidP="007438B2">
      <w:pPr>
        <w:jc w:val="both"/>
        <w:rPr>
          <w:sz w:val="24"/>
          <w:szCs w:val="24"/>
        </w:rPr>
      </w:pPr>
      <w:r w:rsidRPr="007438B2">
        <w:rPr>
          <w:sz w:val="20"/>
          <w:szCs w:val="20"/>
        </w:rPr>
        <w:t xml:space="preserve">Kev </w:t>
      </w:r>
      <w:proofErr w:type="spellStart"/>
      <w:r w:rsidRPr="007438B2">
        <w:rPr>
          <w:sz w:val="20"/>
          <w:szCs w:val="20"/>
        </w:rPr>
        <w:t>sau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qoob</w:t>
      </w:r>
      <w:proofErr w:type="spellEnd"/>
      <w:r w:rsidRPr="007438B2">
        <w:rPr>
          <w:sz w:val="20"/>
          <w:szCs w:val="20"/>
        </w:rPr>
        <w:t xml:space="preserve"> loo sib </w:t>
      </w:r>
      <w:proofErr w:type="spellStart"/>
      <w:r w:rsidRPr="007438B2">
        <w:rPr>
          <w:sz w:val="20"/>
          <w:szCs w:val="20"/>
        </w:rPr>
        <w:t>txawv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raws</w:t>
      </w:r>
      <w:proofErr w:type="spellEnd"/>
      <w:r w:rsidRPr="007438B2">
        <w:rPr>
          <w:sz w:val="20"/>
          <w:szCs w:val="20"/>
        </w:rPr>
        <w:t xml:space="preserve"> li </w:t>
      </w:r>
      <w:proofErr w:type="spellStart"/>
      <w:r w:rsidRPr="007438B2">
        <w:rPr>
          <w:sz w:val="20"/>
          <w:szCs w:val="20"/>
        </w:rPr>
        <w:t>qhov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ntsuas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ntawm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qhov</w:t>
      </w:r>
      <w:proofErr w:type="spellEnd"/>
      <w:r w:rsidRPr="007438B2">
        <w:rPr>
          <w:sz w:val="20"/>
          <w:szCs w:val="20"/>
        </w:rPr>
        <w:t xml:space="preserve"> cog </w:t>
      </w:r>
      <w:proofErr w:type="spellStart"/>
      <w:r w:rsidRPr="007438B2">
        <w:rPr>
          <w:sz w:val="20"/>
          <w:szCs w:val="20"/>
        </w:rPr>
        <w:t>thiab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qhov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loj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ntawm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cov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neeg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sau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qoob</w:t>
      </w:r>
      <w:proofErr w:type="spellEnd"/>
      <w:r w:rsidRPr="007438B2">
        <w:rPr>
          <w:sz w:val="20"/>
          <w:szCs w:val="20"/>
        </w:rPr>
        <w:t xml:space="preserve"> loo. </w:t>
      </w:r>
      <w:proofErr w:type="spellStart"/>
      <w:r w:rsidRPr="007438B2">
        <w:rPr>
          <w:sz w:val="20"/>
          <w:szCs w:val="20"/>
        </w:rPr>
        <w:t>Qee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tus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neeg</w:t>
      </w:r>
      <w:proofErr w:type="spellEnd"/>
      <w:r w:rsidRPr="007438B2">
        <w:rPr>
          <w:sz w:val="20"/>
          <w:szCs w:val="20"/>
        </w:rPr>
        <w:t xml:space="preserve"> cog </w:t>
      </w:r>
      <w:proofErr w:type="spellStart"/>
      <w:r w:rsidRPr="007438B2">
        <w:rPr>
          <w:sz w:val="20"/>
          <w:szCs w:val="20"/>
        </w:rPr>
        <w:t>qoob</w:t>
      </w:r>
      <w:proofErr w:type="spellEnd"/>
      <w:r w:rsidRPr="007438B2">
        <w:rPr>
          <w:sz w:val="20"/>
          <w:szCs w:val="20"/>
        </w:rPr>
        <w:t xml:space="preserve"> loo </w:t>
      </w:r>
      <w:proofErr w:type="spellStart"/>
      <w:r w:rsidRPr="007438B2">
        <w:rPr>
          <w:sz w:val="20"/>
          <w:szCs w:val="20"/>
        </w:rPr>
        <w:t>sau</w:t>
      </w:r>
      <w:proofErr w:type="spellEnd"/>
      <w:r w:rsidRPr="007438B2">
        <w:rPr>
          <w:sz w:val="20"/>
          <w:szCs w:val="20"/>
        </w:rPr>
        <w:t xml:space="preserve"> tag </w:t>
      </w:r>
      <w:proofErr w:type="spellStart"/>
      <w:r w:rsidRPr="007438B2">
        <w:rPr>
          <w:sz w:val="20"/>
          <w:szCs w:val="20"/>
        </w:rPr>
        <w:t>nrho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lub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kaus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thiaj</w:t>
      </w:r>
      <w:proofErr w:type="spellEnd"/>
      <w:r w:rsidRPr="007438B2">
        <w:rPr>
          <w:sz w:val="20"/>
          <w:szCs w:val="20"/>
        </w:rPr>
        <w:t xml:space="preserve"> li </w:t>
      </w:r>
      <w:proofErr w:type="spellStart"/>
      <w:r w:rsidRPr="007438B2">
        <w:rPr>
          <w:sz w:val="20"/>
          <w:szCs w:val="20"/>
        </w:rPr>
        <w:t>sau</w:t>
      </w:r>
      <w:proofErr w:type="spellEnd"/>
      <w:r w:rsidRPr="007438B2">
        <w:rPr>
          <w:sz w:val="20"/>
          <w:szCs w:val="20"/>
        </w:rPr>
        <w:t xml:space="preserve"> tau </w:t>
      </w:r>
      <w:proofErr w:type="spellStart"/>
      <w:r w:rsidRPr="007438B2">
        <w:rPr>
          <w:sz w:val="20"/>
          <w:szCs w:val="20"/>
        </w:rPr>
        <w:t>sai</w:t>
      </w:r>
      <w:proofErr w:type="spellEnd"/>
      <w:r w:rsidRPr="007438B2">
        <w:rPr>
          <w:sz w:val="20"/>
          <w:szCs w:val="20"/>
        </w:rPr>
        <w:t xml:space="preserve"> li </w:t>
      </w:r>
      <w:proofErr w:type="spellStart"/>
      <w:r w:rsidRPr="007438B2">
        <w:rPr>
          <w:sz w:val="20"/>
          <w:szCs w:val="20"/>
        </w:rPr>
        <w:t>sai</w:t>
      </w:r>
      <w:proofErr w:type="spellEnd"/>
      <w:r w:rsidRPr="007438B2">
        <w:rPr>
          <w:sz w:val="20"/>
          <w:szCs w:val="20"/>
        </w:rPr>
        <w:t xml:space="preserve"> tau, </w:t>
      </w:r>
      <w:proofErr w:type="spellStart"/>
      <w:r w:rsidRPr="007438B2">
        <w:rPr>
          <w:sz w:val="20"/>
          <w:szCs w:val="20"/>
        </w:rPr>
        <w:t>thaum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lwm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tus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neeg</w:t>
      </w:r>
      <w:proofErr w:type="spellEnd"/>
      <w:r w:rsidRPr="007438B2">
        <w:rPr>
          <w:sz w:val="20"/>
          <w:szCs w:val="20"/>
        </w:rPr>
        <w:t xml:space="preserve"> cog </w:t>
      </w:r>
      <w:proofErr w:type="spellStart"/>
      <w:r w:rsidRPr="007438B2">
        <w:rPr>
          <w:sz w:val="20"/>
          <w:szCs w:val="20"/>
        </w:rPr>
        <w:t>qoob</w:t>
      </w:r>
      <w:proofErr w:type="spellEnd"/>
      <w:r w:rsidRPr="007438B2">
        <w:rPr>
          <w:sz w:val="20"/>
          <w:szCs w:val="20"/>
        </w:rPr>
        <w:t xml:space="preserve"> loo </w:t>
      </w:r>
      <w:proofErr w:type="spellStart"/>
      <w:r w:rsidRPr="007438B2">
        <w:rPr>
          <w:sz w:val="20"/>
          <w:szCs w:val="20"/>
        </w:rPr>
        <w:t>tsuas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yog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cov</w:t>
      </w:r>
      <w:proofErr w:type="spellEnd"/>
      <w:r w:rsidRPr="007438B2">
        <w:rPr>
          <w:sz w:val="20"/>
          <w:szCs w:val="20"/>
        </w:rPr>
        <w:t xml:space="preserve"> seem </w:t>
      </w:r>
      <w:proofErr w:type="spellStart"/>
      <w:r w:rsidRPr="007438B2">
        <w:rPr>
          <w:sz w:val="20"/>
          <w:szCs w:val="20"/>
        </w:rPr>
        <w:t>ntawm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lub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kaus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lawv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xav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tias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yog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siav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tiag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tiag</w:t>
      </w:r>
      <w:proofErr w:type="spellEnd"/>
      <w:r w:rsidRPr="007438B2">
        <w:rPr>
          <w:sz w:val="20"/>
          <w:szCs w:val="20"/>
        </w:rPr>
        <w:t xml:space="preserve">. </w:t>
      </w:r>
      <w:proofErr w:type="spellStart"/>
      <w:r w:rsidRPr="007438B2">
        <w:rPr>
          <w:sz w:val="20"/>
          <w:szCs w:val="20"/>
        </w:rPr>
        <w:t>Cov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neeg</w:t>
      </w:r>
      <w:proofErr w:type="spellEnd"/>
      <w:r w:rsidRPr="007438B2">
        <w:rPr>
          <w:sz w:val="20"/>
          <w:szCs w:val="20"/>
        </w:rPr>
        <w:t xml:space="preserve"> cog </w:t>
      </w:r>
      <w:proofErr w:type="spellStart"/>
      <w:r w:rsidRPr="007438B2">
        <w:rPr>
          <w:sz w:val="20"/>
          <w:szCs w:val="20"/>
        </w:rPr>
        <w:t>qoob</w:t>
      </w:r>
      <w:proofErr w:type="spellEnd"/>
      <w:r w:rsidRPr="007438B2">
        <w:rPr>
          <w:sz w:val="20"/>
          <w:szCs w:val="20"/>
        </w:rPr>
        <w:t xml:space="preserve"> loo </w:t>
      </w:r>
      <w:proofErr w:type="spellStart"/>
      <w:r w:rsidRPr="007438B2">
        <w:rPr>
          <w:sz w:val="20"/>
          <w:szCs w:val="20"/>
        </w:rPr>
        <w:t>feem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ntau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ins w:id="733" w:author="Fong RERHANG" w:date="2021-12-08T22:32:00Z">
        <w:r w:rsidR="00E17D80">
          <w:rPr>
            <w:sz w:val="20"/>
            <w:szCs w:val="20"/>
          </w:rPr>
          <w:t>sau</w:t>
        </w:r>
        <w:proofErr w:type="spellEnd"/>
        <w:r w:rsidR="00E17D80">
          <w:rPr>
            <w:sz w:val="20"/>
            <w:szCs w:val="20"/>
          </w:rPr>
          <w:t xml:space="preserve"> </w:t>
        </w:r>
        <w:proofErr w:type="spellStart"/>
        <w:r w:rsidR="00E17D80">
          <w:rPr>
            <w:sz w:val="20"/>
            <w:szCs w:val="20"/>
          </w:rPr>
          <w:t>lub</w:t>
        </w:r>
        <w:proofErr w:type="spellEnd"/>
        <w:r w:rsidR="00E17D80">
          <w:rPr>
            <w:sz w:val="20"/>
            <w:szCs w:val="20"/>
          </w:rPr>
          <w:t xml:space="preserve"> </w:t>
        </w:r>
        <w:proofErr w:type="spellStart"/>
        <w:r w:rsidR="00E17D80">
          <w:rPr>
            <w:sz w:val="20"/>
            <w:szCs w:val="20"/>
          </w:rPr>
          <w:t>kaus</w:t>
        </w:r>
        <w:proofErr w:type="spellEnd"/>
        <w:r w:rsidR="00E17D80">
          <w:rPr>
            <w:sz w:val="20"/>
            <w:szCs w:val="20"/>
          </w:rPr>
          <w:t xml:space="preserve"> zoo li </w:t>
        </w:r>
        <w:proofErr w:type="spellStart"/>
        <w:r w:rsidR="00E17D80">
          <w:rPr>
            <w:sz w:val="20"/>
            <w:szCs w:val="20"/>
          </w:rPr>
          <w:t>yog</w:t>
        </w:r>
        <w:proofErr w:type="spellEnd"/>
        <w:r w:rsidR="00E17D80">
          <w:rPr>
            <w:sz w:val="20"/>
            <w:szCs w:val="20"/>
          </w:rPr>
          <w:t xml:space="preserve"> </w:t>
        </w:r>
        <w:proofErr w:type="spellStart"/>
        <w:r w:rsidR="00E17D80">
          <w:rPr>
            <w:sz w:val="20"/>
            <w:szCs w:val="20"/>
          </w:rPr>
          <w:t>siav</w:t>
        </w:r>
        <w:proofErr w:type="spellEnd"/>
        <w:r w:rsidR="00E17D80">
          <w:rPr>
            <w:sz w:val="20"/>
            <w:szCs w:val="20"/>
          </w:rPr>
          <w:t xml:space="preserve"> </w:t>
        </w:r>
        <w:proofErr w:type="spellStart"/>
        <w:r w:rsidR="00E17D80">
          <w:rPr>
            <w:sz w:val="20"/>
            <w:szCs w:val="20"/>
          </w:rPr>
          <w:t>lawm</w:t>
        </w:r>
      </w:ins>
      <w:proofErr w:type="spellEnd"/>
      <w:ins w:id="734" w:author="Fong RERHANG" w:date="2021-12-08T22:34:00Z">
        <w:r w:rsidR="00E17D80">
          <w:rPr>
            <w:sz w:val="20"/>
            <w:szCs w:val="20"/>
          </w:rPr>
          <w:t xml:space="preserve">, </w:t>
        </w:r>
      </w:ins>
      <w:proofErr w:type="spellStart"/>
      <w:ins w:id="735" w:author="Fong RERHANG" w:date="2021-12-08T22:35:00Z">
        <w:r w:rsidR="00E17D80">
          <w:rPr>
            <w:sz w:val="20"/>
            <w:szCs w:val="20"/>
          </w:rPr>
          <w:t>ib</w:t>
        </w:r>
        <w:proofErr w:type="spellEnd"/>
        <w:r w:rsidR="00E17D80">
          <w:rPr>
            <w:sz w:val="20"/>
            <w:szCs w:val="20"/>
          </w:rPr>
          <w:t xml:space="preserve"> </w:t>
        </w:r>
        <w:proofErr w:type="spellStart"/>
        <w:r w:rsidR="00E17D80">
          <w:rPr>
            <w:sz w:val="20"/>
            <w:szCs w:val="20"/>
          </w:rPr>
          <w:t>cov</w:t>
        </w:r>
        <w:proofErr w:type="spellEnd"/>
        <w:r w:rsidR="00E17D80">
          <w:rPr>
            <w:sz w:val="20"/>
            <w:szCs w:val="20"/>
          </w:rPr>
          <w:t xml:space="preserve"> </w:t>
        </w:r>
        <w:proofErr w:type="spellStart"/>
        <w:r w:rsidR="00E17D80">
          <w:rPr>
            <w:sz w:val="20"/>
            <w:szCs w:val="20"/>
          </w:rPr>
          <w:t>neeg</w:t>
        </w:r>
        <w:proofErr w:type="spellEnd"/>
        <w:r w:rsidR="00E17D80">
          <w:rPr>
            <w:sz w:val="20"/>
            <w:szCs w:val="20"/>
          </w:rPr>
          <w:t xml:space="preserve"> cog tau </w:t>
        </w:r>
        <w:proofErr w:type="spellStart"/>
        <w:r w:rsidR="00E17D80">
          <w:rPr>
            <w:sz w:val="20"/>
            <w:szCs w:val="20"/>
          </w:rPr>
          <w:t>siv</w:t>
        </w:r>
        <w:proofErr w:type="spellEnd"/>
        <w:r w:rsidR="00E17D80">
          <w:rPr>
            <w:sz w:val="20"/>
            <w:szCs w:val="20"/>
          </w:rPr>
          <w:t xml:space="preserve"> </w:t>
        </w:r>
        <w:proofErr w:type="spellStart"/>
        <w:r w:rsidR="00E17D80">
          <w:rPr>
            <w:sz w:val="20"/>
            <w:szCs w:val="20"/>
          </w:rPr>
          <w:t>tus</w:t>
        </w:r>
        <w:proofErr w:type="spellEnd"/>
        <w:r w:rsidR="00E17D80">
          <w:rPr>
            <w:sz w:val="20"/>
            <w:szCs w:val="20"/>
          </w:rPr>
          <w:t xml:space="preserve"> </w:t>
        </w:r>
        <w:proofErr w:type="spellStart"/>
        <w:r w:rsidR="00E17D80">
          <w:rPr>
            <w:sz w:val="20"/>
            <w:szCs w:val="20"/>
          </w:rPr>
          <w:t>txhiab</w:t>
        </w:r>
        <w:proofErr w:type="spellEnd"/>
        <w:r w:rsidR="00E17D80">
          <w:rPr>
            <w:sz w:val="20"/>
            <w:szCs w:val="20"/>
          </w:rPr>
          <w:t xml:space="preserve"> lo </w:t>
        </w:r>
        <w:proofErr w:type="spellStart"/>
        <w:r w:rsidR="00E17D80">
          <w:rPr>
            <w:sz w:val="20"/>
            <w:szCs w:val="20"/>
          </w:rPr>
          <w:t>txhiav</w:t>
        </w:r>
        <w:proofErr w:type="spellEnd"/>
        <w:r w:rsidR="00E17D80">
          <w:rPr>
            <w:sz w:val="20"/>
            <w:szCs w:val="20"/>
          </w:rPr>
          <w:t xml:space="preserve"> </w:t>
        </w:r>
      </w:ins>
      <w:del w:id="736" w:author="Fong RERHANG" w:date="2021-12-08T22:31:00Z">
        <w:r w:rsidRPr="007438B2" w:rsidDel="00E17D80">
          <w:rPr>
            <w:sz w:val="20"/>
            <w:szCs w:val="20"/>
          </w:rPr>
          <w:delText xml:space="preserve">siv lub ntsej muag ntse ntse </w:delText>
        </w:r>
      </w:del>
      <w:del w:id="737" w:author="Fong RERHANG" w:date="2021-12-08T22:32:00Z">
        <w:r w:rsidRPr="007438B2" w:rsidDel="00E17D80">
          <w:rPr>
            <w:sz w:val="20"/>
            <w:szCs w:val="20"/>
          </w:rPr>
          <w:delText>los yog tsuas yog tawg lub kaus mom</w:delText>
        </w:r>
      </w:del>
      <w:r w:rsidRPr="007438B2">
        <w:rPr>
          <w:sz w:val="20"/>
          <w:szCs w:val="20"/>
        </w:rPr>
        <w:t xml:space="preserve">, </w:t>
      </w:r>
      <w:proofErr w:type="spellStart"/>
      <w:r w:rsidRPr="007438B2">
        <w:rPr>
          <w:sz w:val="20"/>
          <w:szCs w:val="20"/>
        </w:rPr>
        <w:t>thiab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nqa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ib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lub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thoob</w:t>
      </w:r>
      <w:proofErr w:type="spellEnd"/>
      <w:r w:rsidRPr="007438B2">
        <w:rPr>
          <w:sz w:val="20"/>
          <w:szCs w:val="20"/>
        </w:rPr>
        <w:t xml:space="preserve"> los </w:t>
      </w:r>
      <w:proofErr w:type="spellStart"/>
      <w:r w:rsidRPr="007438B2">
        <w:rPr>
          <w:sz w:val="20"/>
          <w:szCs w:val="20"/>
        </w:rPr>
        <w:t>yog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lub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hnab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nrog</w:t>
      </w:r>
      <w:proofErr w:type="spellEnd"/>
      <w:r w:rsidRPr="007438B2">
        <w:rPr>
          <w:sz w:val="20"/>
          <w:szCs w:val="20"/>
        </w:rPr>
        <w:t xml:space="preserve"> </w:t>
      </w:r>
      <w:del w:id="738" w:author="Fong RERHANG" w:date="2021-12-08T22:36:00Z">
        <w:r w:rsidRPr="007438B2" w:rsidDel="00E17D80">
          <w:rPr>
            <w:sz w:val="20"/>
            <w:szCs w:val="20"/>
          </w:rPr>
          <w:delText>lub xub pwg pluaj</w:delText>
        </w:r>
      </w:del>
      <w:proofErr w:type="spellStart"/>
      <w:ins w:id="739" w:author="Fong RERHANG" w:date="2021-12-08T22:36:00Z">
        <w:r w:rsidR="00E17D80">
          <w:rPr>
            <w:sz w:val="20"/>
            <w:szCs w:val="20"/>
          </w:rPr>
          <w:t>txoj</w:t>
        </w:r>
        <w:proofErr w:type="spellEnd"/>
        <w:r w:rsidR="00E17D80">
          <w:rPr>
            <w:sz w:val="20"/>
            <w:szCs w:val="20"/>
          </w:rPr>
          <w:t xml:space="preserve"> </w:t>
        </w:r>
        <w:proofErr w:type="spellStart"/>
        <w:r w:rsidR="00E17D80">
          <w:rPr>
            <w:sz w:val="20"/>
            <w:szCs w:val="20"/>
          </w:rPr>
          <w:t>hlua</w:t>
        </w:r>
        <w:proofErr w:type="spellEnd"/>
        <w:r w:rsidR="00E17D80">
          <w:rPr>
            <w:sz w:val="20"/>
            <w:szCs w:val="20"/>
          </w:rPr>
          <w:t xml:space="preserve"> </w:t>
        </w:r>
        <w:proofErr w:type="spellStart"/>
        <w:r w:rsidR="00E17D80">
          <w:rPr>
            <w:sz w:val="20"/>
            <w:szCs w:val="20"/>
          </w:rPr>
          <w:t>nris</w:t>
        </w:r>
      </w:ins>
      <w:proofErr w:type="spellEnd"/>
      <w:r w:rsidRPr="007438B2">
        <w:rPr>
          <w:sz w:val="20"/>
          <w:szCs w:val="20"/>
        </w:rPr>
        <w:t xml:space="preserve">, </w:t>
      </w:r>
      <w:proofErr w:type="spellStart"/>
      <w:r w:rsidRPr="007438B2">
        <w:rPr>
          <w:sz w:val="20"/>
          <w:szCs w:val="20"/>
        </w:rPr>
        <w:t>muaj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nyob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rau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ntawm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cov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tuam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txhab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muag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khoom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vaj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khoom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tsev</w:t>
      </w:r>
      <w:proofErr w:type="spellEnd"/>
      <w:r w:rsidRPr="007438B2">
        <w:rPr>
          <w:sz w:val="20"/>
          <w:szCs w:val="20"/>
        </w:rPr>
        <w:t xml:space="preserve">. </w:t>
      </w:r>
      <w:proofErr w:type="spellStart"/>
      <w:r w:rsidRPr="007438B2">
        <w:rPr>
          <w:sz w:val="20"/>
          <w:szCs w:val="20"/>
        </w:rPr>
        <w:t>Cov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neeg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xaiv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khoom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feem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ntau</w:t>
      </w:r>
      <w:proofErr w:type="spellEnd"/>
      <w:r w:rsidRPr="007438B2">
        <w:rPr>
          <w:sz w:val="20"/>
          <w:szCs w:val="20"/>
        </w:rPr>
        <w:t xml:space="preserve"> sib </w:t>
      </w:r>
      <w:proofErr w:type="spellStart"/>
      <w:r w:rsidRPr="007438B2">
        <w:rPr>
          <w:sz w:val="20"/>
          <w:szCs w:val="20"/>
        </w:rPr>
        <w:t>sau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cov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thoob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hauv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thaj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teb</w:t>
      </w:r>
      <w:proofErr w:type="spellEnd"/>
      <w:r w:rsidRPr="007438B2">
        <w:rPr>
          <w:sz w:val="20"/>
          <w:szCs w:val="20"/>
        </w:rPr>
        <w:t xml:space="preserve">, tom </w:t>
      </w:r>
      <w:proofErr w:type="spellStart"/>
      <w:r w:rsidRPr="007438B2">
        <w:rPr>
          <w:sz w:val="20"/>
          <w:szCs w:val="20"/>
        </w:rPr>
        <w:t>qab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ntawd</w:t>
      </w:r>
      <w:proofErr w:type="spellEnd"/>
      <w:r w:rsidRPr="007438B2">
        <w:rPr>
          <w:sz w:val="20"/>
          <w:szCs w:val="20"/>
        </w:rPr>
        <w:t xml:space="preserve"> rub </w:t>
      </w:r>
      <w:proofErr w:type="spellStart"/>
      <w:r w:rsidRPr="007438B2">
        <w:rPr>
          <w:sz w:val="20"/>
          <w:szCs w:val="20"/>
        </w:rPr>
        <w:t>lawv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rov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qab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mus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rau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qhov</w:t>
      </w:r>
      <w:proofErr w:type="spellEnd"/>
      <w:r w:rsidRPr="007438B2">
        <w:rPr>
          <w:sz w:val="20"/>
          <w:szCs w:val="20"/>
        </w:rPr>
        <w:t xml:space="preserve"> chaw </w:t>
      </w:r>
      <w:proofErr w:type="spellStart"/>
      <w:r w:rsidRPr="007438B2">
        <w:rPr>
          <w:sz w:val="20"/>
          <w:szCs w:val="20"/>
        </w:rPr>
        <w:t>ntxuav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thiab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ntim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khoom</w:t>
      </w:r>
      <w:proofErr w:type="spellEnd"/>
      <w:r w:rsidRPr="007438B2">
        <w:rPr>
          <w:sz w:val="20"/>
          <w:szCs w:val="20"/>
        </w:rPr>
        <w:t xml:space="preserve">. Zoo li </w:t>
      </w:r>
      <w:proofErr w:type="spellStart"/>
      <w:r w:rsidRPr="007438B2">
        <w:rPr>
          <w:sz w:val="20"/>
          <w:szCs w:val="20"/>
        </w:rPr>
        <w:t>txhua</w:t>
      </w:r>
      <w:proofErr w:type="spellEnd"/>
      <w:r w:rsidRPr="007438B2">
        <w:rPr>
          <w:sz w:val="20"/>
          <w:szCs w:val="20"/>
        </w:rPr>
        <w:t xml:space="preserve"> yam </w:t>
      </w:r>
      <w:proofErr w:type="spellStart"/>
      <w:r w:rsidRPr="007438B2">
        <w:rPr>
          <w:sz w:val="20"/>
          <w:szCs w:val="20"/>
        </w:rPr>
        <w:t>txiv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hmab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txiv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ntoo</w:t>
      </w:r>
      <w:proofErr w:type="spellEnd"/>
      <w:r w:rsidRPr="007438B2">
        <w:rPr>
          <w:sz w:val="20"/>
          <w:szCs w:val="20"/>
        </w:rPr>
        <w:t xml:space="preserve">, </w:t>
      </w:r>
      <w:proofErr w:type="spellStart"/>
      <w:r w:rsidRPr="007438B2">
        <w:rPr>
          <w:sz w:val="20"/>
          <w:szCs w:val="20"/>
        </w:rPr>
        <w:t>qhov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txias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ntawm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thaum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sawv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ntxov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yog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lub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sij</w:t>
      </w:r>
      <w:proofErr w:type="spellEnd"/>
      <w:r w:rsidR="007438B2"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hawm</w:t>
      </w:r>
      <w:proofErr w:type="spellEnd"/>
      <w:r w:rsidRPr="007438B2">
        <w:rPr>
          <w:sz w:val="20"/>
          <w:szCs w:val="20"/>
        </w:rPr>
        <w:t xml:space="preserve"> zoo </w:t>
      </w:r>
      <w:proofErr w:type="spellStart"/>
      <w:r w:rsidRPr="007438B2">
        <w:rPr>
          <w:sz w:val="20"/>
          <w:szCs w:val="20"/>
        </w:rPr>
        <w:t>tshaj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plaws</w:t>
      </w:r>
      <w:proofErr w:type="spellEnd"/>
      <w:r w:rsidRPr="007438B2">
        <w:rPr>
          <w:sz w:val="20"/>
          <w:szCs w:val="20"/>
        </w:rPr>
        <w:t xml:space="preserve"> los </w:t>
      </w:r>
      <w:proofErr w:type="spellStart"/>
      <w:r w:rsidRPr="007438B2">
        <w:rPr>
          <w:sz w:val="20"/>
          <w:szCs w:val="20"/>
        </w:rPr>
        <w:t>sau</w:t>
      </w:r>
      <w:proofErr w:type="spellEnd"/>
      <w:r w:rsidRPr="007438B2">
        <w:rPr>
          <w:sz w:val="20"/>
          <w:szCs w:val="20"/>
        </w:rPr>
        <w:t xml:space="preserve">, </w:t>
      </w:r>
      <w:proofErr w:type="spellStart"/>
      <w:r w:rsidRPr="007438B2">
        <w:rPr>
          <w:sz w:val="20"/>
          <w:szCs w:val="20"/>
        </w:rPr>
        <w:t>ua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ntej</w:t>
      </w:r>
      <w:proofErr w:type="spellEnd"/>
      <w:r w:rsidRPr="007438B2">
        <w:rPr>
          <w:sz w:val="20"/>
          <w:szCs w:val="20"/>
        </w:rPr>
        <w:t xml:space="preserve"> berries </w:t>
      </w:r>
      <w:proofErr w:type="spellStart"/>
      <w:r w:rsidRPr="007438B2">
        <w:rPr>
          <w:sz w:val="20"/>
          <w:szCs w:val="20"/>
        </w:rPr>
        <w:t>pib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tuav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lub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tshav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kub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ntawm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hnub</w:t>
      </w:r>
      <w:proofErr w:type="spellEnd"/>
      <w:r>
        <w:rPr>
          <w:sz w:val="24"/>
          <w:szCs w:val="24"/>
        </w:rPr>
        <w:t>.</w:t>
      </w:r>
    </w:p>
    <w:p w14:paraId="70B933B7" w14:textId="29A4B903" w:rsidR="00A3234B" w:rsidRDefault="00A3234B">
      <w:pPr>
        <w:rPr>
          <w:sz w:val="24"/>
          <w:szCs w:val="24"/>
        </w:rPr>
      </w:pPr>
    </w:p>
    <w:p w14:paraId="2F5A70D9" w14:textId="3BA7F69F" w:rsidR="007438B2" w:rsidRDefault="007438B2">
      <w:pPr>
        <w:rPr>
          <w:sz w:val="24"/>
          <w:szCs w:val="24"/>
        </w:rPr>
      </w:pPr>
    </w:p>
    <w:p w14:paraId="35ACF7AC" w14:textId="47A64705" w:rsidR="007438B2" w:rsidRDefault="007438B2">
      <w:pPr>
        <w:rPr>
          <w:sz w:val="24"/>
          <w:szCs w:val="24"/>
        </w:rPr>
      </w:pPr>
    </w:p>
    <w:p w14:paraId="50FF53DF" w14:textId="6E416FAB" w:rsidR="007438B2" w:rsidRDefault="007438B2">
      <w:pPr>
        <w:rPr>
          <w:sz w:val="24"/>
          <w:szCs w:val="24"/>
        </w:rPr>
      </w:pPr>
    </w:p>
    <w:p w14:paraId="5F65F545" w14:textId="77777777" w:rsidR="007438B2" w:rsidRDefault="007438B2">
      <w:pPr>
        <w:rPr>
          <w:sz w:val="24"/>
          <w:szCs w:val="24"/>
        </w:rPr>
      </w:pPr>
    </w:p>
    <w:p w14:paraId="0C01E8E6" w14:textId="291C0246" w:rsidR="00A3234B" w:rsidRPr="00A458FB" w:rsidRDefault="00AD166D" w:rsidP="00A458FB">
      <w:pPr>
        <w:jc w:val="both"/>
        <w:rPr>
          <w:sz w:val="20"/>
          <w:szCs w:val="20"/>
        </w:rPr>
      </w:pPr>
      <w:proofErr w:type="spellStart"/>
      <w:r w:rsidRPr="00A458FB">
        <w:rPr>
          <w:sz w:val="20"/>
          <w:szCs w:val="20"/>
        </w:rPr>
        <w:t>Feem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ntau</w:t>
      </w:r>
      <w:proofErr w:type="spellEnd"/>
      <w:r w:rsidRPr="00A458FB">
        <w:rPr>
          <w:sz w:val="20"/>
          <w:szCs w:val="20"/>
        </w:rPr>
        <w:t xml:space="preserve">, </w:t>
      </w:r>
      <w:proofErr w:type="spellStart"/>
      <w:r w:rsidRPr="00A458FB">
        <w:rPr>
          <w:sz w:val="20"/>
          <w:szCs w:val="20"/>
        </w:rPr>
        <w:t>xav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txog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txoj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hauv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kev</w:t>
      </w:r>
      <w:proofErr w:type="spellEnd"/>
      <w:r w:rsidRPr="00A458FB">
        <w:rPr>
          <w:sz w:val="20"/>
          <w:szCs w:val="20"/>
        </w:rPr>
        <w:t xml:space="preserve"> los </w:t>
      </w:r>
      <w:proofErr w:type="spellStart"/>
      <w:r w:rsidRPr="00A458FB">
        <w:rPr>
          <w:sz w:val="20"/>
          <w:szCs w:val="20"/>
        </w:rPr>
        <w:t>nrhiav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kev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ua</w:t>
      </w:r>
      <w:proofErr w:type="spellEnd"/>
      <w:r w:rsidRPr="00A458FB">
        <w:rPr>
          <w:sz w:val="20"/>
          <w:szCs w:val="20"/>
        </w:rPr>
        <w:t xml:space="preserve"> tau zoo </w:t>
      </w:r>
      <w:proofErr w:type="spellStart"/>
      <w:r w:rsidRPr="00A458FB">
        <w:rPr>
          <w:sz w:val="20"/>
          <w:szCs w:val="20"/>
        </w:rPr>
        <w:t>rau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koj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txoj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hauj</w:t>
      </w:r>
      <w:proofErr w:type="spellEnd"/>
      <w:r w:rsidR="00B312F8"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lwm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tshwj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xeeb</w:t>
      </w:r>
      <w:proofErr w:type="spellEnd"/>
      <w:r w:rsidRPr="00A458FB">
        <w:rPr>
          <w:sz w:val="20"/>
          <w:szCs w:val="20"/>
        </w:rPr>
        <w:t xml:space="preserve">. </w:t>
      </w:r>
      <w:proofErr w:type="spellStart"/>
      <w:r w:rsidRPr="00A458FB">
        <w:rPr>
          <w:sz w:val="20"/>
          <w:szCs w:val="20"/>
        </w:rPr>
        <w:t>Txo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qhov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nqa</w:t>
      </w:r>
      <w:proofErr w:type="spellEnd"/>
      <w:r w:rsidRPr="00A458FB">
        <w:rPr>
          <w:sz w:val="20"/>
          <w:szCs w:val="20"/>
        </w:rPr>
        <w:t xml:space="preserve">, sim </w:t>
      </w:r>
      <w:proofErr w:type="spellStart"/>
      <w:r w:rsidRPr="00A458FB">
        <w:rPr>
          <w:sz w:val="20"/>
          <w:szCs w:val="20"/>
        </w:rPr>
        <w:t>ua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cov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qoob</w:t>
      </w:r>
      <w:proofErr w:type="spellEnd"/>
      <w:r w:rsidRPr="00A458FB">
        <w:rPr>
          <w:sz w:val="20"/>
          <w:szCs w:val="20"/>
        </w:rPr>
        <w:t xml:space="preserve"> loo </w:t>
      </w:r>
      <w:proofErr w:type="spellStart"/>
      <w:r w:rsidRPr="00A458FB">
        <w:rPr>
          <w:sz w:val="20"/>
          <w:szCs w:val="20"/>
        </w:rPr>
        <w:t>tsawg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dua</w:t>
      </w:r>
      <w:proofErr w:type="spellEnd"/>
      <w:r w:rsidRPr="00A458FB">
        <w:rPr>
          <w:sz w:val="20"/>
          <w:szCs w:val="20"/>
        </w:rPr>
        <w:t xml:space="preserve">, </w:t>
      </w:r>
      <w:proofErr w:type="spellStart"/>
      <w:r w:rsidRPr="00A458FB">
        <w:rPr>
          <w:sz w:val="20"/>
          <w:szCs w:val="20"/>
        </w:rPr>
        <w:t>thiab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siv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cov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tsheb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laij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teb</w:t>
      </w:r>
      <w:proofErr w:type="spellEnd"/>
      <w:r w:rsidRPr="00A458FB">
        <w:rPr>
          <w:sz w:val="20"/>
          <w:szCs w:val="20"/>
        </w:rPr>
        <w:t xml:space="preserve">, </w:t>
      </w:r>
      <w:proofErr w:type="spellStart"/>
      <w:r w:rsidRPr="00A458FB">
        <w:rPr>
          <w:sz w:val="20"/>
          <w:szCs w:val="20"/>
        </w:rPr>
        <w:t>cov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tsheb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thauj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khoom</w:t>
      </w:r>
      <w:proofErr w:type="spellEnd"/>
      <w:r w:rsidRPr="00A458FB">
        <w:rPr>
          <w:sz w:val="20"/>
          <w:szCs w:val="20"/>
        </w:rPr>
        <w:t>, los</w:t>
      </w:r>
      <w:r w:rsidR="00B312F8" w:rsidRPr="00A458FB">
        <w:rPr>
          <w:sz w:val="20"/>
          <w:szCs w:val="20"/>
        </w:rPr>
        <w:t xml:space="preserve"> </w:t>
      </w:r>
      <w:r w:rsidRPr="00A458FB">
        <w:rPr>
          <w:sz w:val="20"/>
          <w:szCs w:val="20"/>
        </w:rPr>
        <w:t xml:space="preserve">sis </w:t>
      </w:r>
      <w:proofErr w:type="spellStart"/>
      <w:r w:rsidRPr="00A458FB">
        <w:rPr>
          <w:sz w:val="20"/>
          <w:szCs w:val="20"/>
        </w:rPr>
        <w:t>lwm</w:t>
      </w:r>
      <w:proofErr w:type="spellEnd"/>
      <w:r w:rsidRPr="00A458FB">
        <w:rPr>
          <w:sz w:val="20"/>
          <w:szCs w:val="20"/>
        </w:rPr>
        <w:t xml:space="preserve"> yam </w:t>
      </w:r>
      <w:proofErr w:type="spellStart"/>
      <w:r w:rsidRPr="00A458FB">
        <w:rPr>
          <w:sz w:val="20"/>
          <w:szCs w:val="20"/>
        </w:rPr>
        <w:t>khoom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siv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kom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txo</w:t>
      </w:r>
      <w:proofErr w:type="spellEnd"/>
      <w:r w:rsidRPr="00A458FB">
        <w:rPr>
          <w:sz w:val="20"/>
          <w:szCs w:val="20"/>
        </w:rPr>
        <w:t xml:space="preserve"> tau </w:t>
      </w:r>
      <w:proofErr w:type="spellStart"/>
      <w:r w:rsidRPr="00A458FB">
        <w:rPr>
          <w:sz w:val="20"/>
          <w:szCs w:val="20"/>
        </w:rPr>
        <w:t>qhov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kev</w:t>
      </w:r>
      <w:proofErr w:type="spellEnd"/>
      <w:r w:rsidRPr="00A458FB">
        <w:rPr>
          <w:sz w:val="20"/>
          <w:szCs w:val="20"/>
        </w:rPr>
        <w:t xml:space="preserve"> sib </w:t>
      </w:r>
      <w:proofErr w:type="spellStart"/>
      <w:r w:rsidRPr="00A458FB">
        <w:rPr>
          <w:sz w:val="20"/>
          <w:szCs w:val="20"/>
        </w:rPr>
        <w:t>nrug</w:t>
      </w:r>
      <w:proofErr w:type="spellEnd"/>
      <w:r w:rsidRPr="00A458FB">
        <w:rPr>
          <w:sz w:val="20"/>
          <w:szCs w:val="20"/>
        </w:rPr>
        <w:t xml:space="preserve"> deb </w:t>
      </w:r>
      <w:proofErr w:type="spellStart"/>
      <w:r w:rsidRPr="00A458FB">
        <w:rPr>
          <w:sz w:val="20"/>
          <w:szCs w:val="20"/>
        </w:rPr>
        <w:t>thiab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kev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siv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zog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ntawm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kev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khaws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cov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txiv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hmab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txiv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ntoo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thiab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muab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nws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ntxuav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thiab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khaws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cia.</w:t>
      </w:r>
      <w:proofErr w:type="spellEnd"/>
    </w:p>
    <w:p w14:paraId="405064F2" w14:textId="77777777" w:rsidR="00A3234B" w:rsidRPr="00A458FB" w:rsidRDefault="00A3234B" w:rsidP="00A458FB">
      <w:pPr>
        <w:jc w:val="both"/>
        <w:rPr>
          <w:sz w:val="20"/>
          <w:szCs w:val="20"/>
        </w:rPr>
      </w:pPr>
    </w:p>
    <w:p w14:paraId="673D63E4" w14:textId="2BEE7C2A" w:rsidR="00A3234B" w:rsidRPr="00A458FB" w:rsidRDefault="00AD166D" w:rsidP="00A458FB">
      <w:pPr>
        <w:jc w:val="both"/>
        <w:rPr>
          <w:sz w:val="20"/>
          <w:szCs w:val="20"/>
        </w:rPr>
      </w:pPr>
      <w:r w:rsidRPr="00A458FB">
        <w:rPr>
          <w:sz w:val="20"/>
          <w:szCs w:val="20"/>
          <w:u w:val="single"/>
        </w:rPr>
        <w:t xml:space="preserve">Tom </w:t>
      </w:r>
      <w:proofErr w:type="spellStart"/>
      <w:r w:rsidRPr="00A458FB">
        <w:rPr>
          <w:sz w:val="20"/>
          <w:szCs w:val="20"/>
          <w:u w:val="single"/>
        </w:rPr>
        <w:t>qab</w:t>
      </w:r>
      <w:proofErr w:type="spellEnd"/>
      <w:r w:rsidRPr="00A458FB">
        <w:rPr>
          <w:sz w:val="20"/>
          <w:szCs w:val="20"/>
          <w:u w:val="single"/>
        </w:rPr>
        <w:t xml:space="preserve"> </w:t>
      </w:r>
      <w:proofErr w:type="spellStart"/>
      <w:r w:rsidRPr="00A458FB">
        <w:rPr>
          <w:sz w:val="20"/>
          <w:szCs w:val="20"/>
          <w:u w:val="single"/>
        </w:rPr>
        <w:t>sau</w:t>
      </w:r>
      <w:proofErr w:type="spellEnd"/>
      <w:r w:rsidRPr="00A458FB">
        <w:rPr>
          <w:sz w:val="20"/>
          <w:szCs w:val="20"/>
          <w:u w:val="single"/>
        </w:rPr>
        <w:t xml:space="preserve"> </w:t>
      </w:r>
      <w:proofErr w:type="spellStart"/>
      <w:r w:rsidRPr="00A458FB">
        <w:rPr>
          <w:sz w:val="20"/>
          <w:szCs w:val="20"/>
          <w:u w:val="single"/>
        </w:rPr>
        <w:t>qoob</w:t>
      </w:r>
      <w:proofErr w:type="spellEnd"/>
      <w:r w:rsidRPr="00A458FB">
        <w:rPr>
          <w:sz w:val="20"/>
          <w:szCs w:val="20"/>
          <w:u w:val="single"/>
        </w:rPr>
        <w:t xml:space="preserve"> </w:t>
      </w:r>
      <w:proofErr w:type="gramStart"/>
      <w:r w:rsidRPr="00A458FB">
        <w:rPr>
          <w:sz w:val="20"/>
          <w:szCs w:val="20"/>
          <w:u w:val="single"/>
        </w:rPr>
        <w:t>loo</w:t>
      </w:r>
      <w:r w:rsidR="00B312F8" w:rsidRPr="00A458FB">
        <w:rPr>
          <w:sz w:val="20"/>
          <w:szCs w:val="20"/>
          <w:u w:val="single"/>
        </w:rPr>
        <w:t xml:space="preserve"> </w:t>
      </w:r>
      <w:ins w:id="740" w:author="Fong RERHANG" w:date="2021-12-08T22:40:00Z">
        <w:r w:rsidR="00305502">
          <w:rPr>
            <w:sz w:val="20"/>
            <w:szCs w:val="20"/>
            <w:u w:val="single"/>
          </w:rPr>
          <w:t>:</w:t>
        </w:r>
      </w:ins>
      <w:proofErr w:type="gramEnd"/>
      <w:del w:id="741" w:author="Fong RERHANG" w:date="2021-12-08T22:40:00Z">
        <w:r w:rsidR="00B312F8" w:rsidRPr="00A458FB" w:rsidDel="00305502">
          <w:rPr>
            <w:sz w:val="20"/>
            <w:szCs w:val="20"/>
            <w:u w:val="single"/>
          </w:rPr>
          <w:delText>(post-harvest)</w:delText>
        </w:r>
        <w:r w:rsidRPr="00A458FB" w:rsidDel="00305502">
          <w:rPr>
            <w:sz w:val="20"/>
            <w:szCs w:val="20"/>
          </w:rPr>
          <w:delText>:</w:delText>
        </w:r>
      </w:del>
    </w:p>
    <w:p w14:paraId="392E02B6" w14:textId="52D0C669" w:rsidR="00A3234B" w:rsidRPr="00A458FB" w:rsidRDefault="00AD166D" w:rsidP="00A458FB">
      <w:pPr>
        <w:jc w:val="both"/>
        <w:rPr>
          <w:sz w:val="20"/>
          <w:szCs w:val="20"/>
        </w:rPr>
      </w:pPr>
      <w:proofErr w:type="spellStart"/>
      <w:r w:rsidRPr="00A458FB">
        <w:rPr>
          <w:sz w:val="20"/>
          <w:szCs w:val="20"/>
        </w:rPr>
        <w:t>Cov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neeg</w:t>
      </w:r>
      <w:proofErr w:type="spellEnd"/>
      <w:r w:rsidRPr="00A458FB">
        <w:rPr>
          <w:sz w:val="20"/>
          <w:szCs w:val="20"/>
        </w:rPr>
        <w:t xml:space="preserve"> cog </w:t>
      </w:r>
      <w:proofErr w:type="spellStart"/>
      <w:r w:rsidRPr="00A458FB">
        <w:rPr>
          <w:sz w:val="20"/>
          <w:szCs w:val="20"/>
        </w:rPr>
        <w:t>qoob</w:t>
      </w:r>
      <w:proofErr w:type="spellEnd"/>
      <w:r w:rsidRPr="00A458FB">
        <w:rPr>
          <w:sz w:val="20"/>
          <w:szCs w:val="20"/>
        </w:rPr>
        <w:t xml:space="preserve"> loo </w:t>
      </w:r>
      <w:proofErr w:type="spellStart"/>
      <w:r w:rsidRPr="00A458FB">
        <w:rPr>
          <w:sz w:val="20"/>
          <w:szCs w:val="20"/>
        </w:rPr>
        <w:t>feem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ntau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coj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cov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txiv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hmab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txiv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ntoo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rov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qab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rau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hauv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lub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thawv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ntim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rau</w:t>
      </w:r>
      <w:proofErr w:type="spellEnd"/>
      <w:r w:rsidRPr="00A458FB">
        <w:rPr>
          <w:sz w:val="20"/>
          <w:szCs w:val="20"/>
        </w:rPr>
        <w:t xml:space="preserve"> de-stem, </w:t>
      </w:r>
      <w:proofErr w:type="spellStart"/>
      <w:r w:rsidRPr="00A458FB">
        <w:rPr>
          <w:sz w:val="20"/>
          <w:szCs w:val="20"/>
        </w:rPr>
        <w:t>ntxuav</w:t>
      </w:r>
      <w:proofErr w:type="spellEnd"/>
      <w:r w:rsidRPr="00A458FB">
        <w:rPr>
          <w:sz w:val="20"/>
          <w:szCs w:val="20"/>
        </w:rPr>
        <w:t xml:space="preserve">, </w:t>
      </w:r>
      <w:proofErr w:type="spellStart"/>
      <w:r w:rsidRPr="00A458FB">
        <w:rPr>
          <w:sz w:val="20"/>
          <w:szCs w:val="20"/>
        </w:rPr>
        <w:t>ntim</w:t>
      </w:r>
      <w:proofErr w:type="spellEnd"/>
      <w:r w:rsidRPr="00A458FB">
        <w:rPr>
          <w:sz w:val="20"/>
          <w:szCs w:val="20"/>
        </w:rPr>
        <w:t xml:space="preserve">, </w:t>
      </w:r>
      <w:proofErr w:type="spellStart"/>
      <w:r w:rsidRPr="00A458FB">
        <w:rPr>
          <w:sz w:val="20"/>
          <w:szCs w:val="20"/>
        </w:rPr>
        <w:t>thiab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txias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cov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ins w:id="742" w:author="Fong RERHANG" w:date="2021-12-08T22:42:00Z">
        <w:r w:rsidR="00305502">
          <w:rPr>
            <w:sz w:val="20"/>
            <w:szCs w:val="20"/>
          </w:rPr>
          <w:t>txiv</w:t>
        </w:r>
        <w:proofErr w:type="spellEnd"/>
        <w:r w:rsidR="00305502">
          <w:rPr>
            <w:sz w:val="20"/>
            <w:szCs w:val="20"/>
          </w:rPr>
          <w:t xml:space="preserve"> pos </w:t>
        </w:r>
      </w:ins>
      <w:del w:id="743" w:author="Fong RERHANG" w:date="2021-12-08T22:42:00Z">
        <w:r w:rsidRPr="00A458FB" w:rsidDel="00305502">
          <w:rPr>
            <w:sz w:val="20"/>
            <w:szCs w:val="20"/>
          </w:rPr>
          <w:delText>berries</w:delText>
        </w:r>
      </w:del>
      <w:r w:rsidRPr="00A458FB">
        <w:rPr>
          <w:sz w:val="20"/>
          <w:szCs w:val="20"/>
        </w:rPr>
        <w:t xml:space="preserve">. </w:t>
      </w:r>
      <w:proofErr w:type="spellStart"/>
      <w:r w:rsidRPr="00A458FB">
        <w:rPr>
          <w:sz w:val="20"/>
          <w:szCs w:val="20"/>
        </w:rPr>
        <w:t>Raws</w:t>
      </w:r>
      <w:proofErr w:type="spellEnd"/>
      <w:r w:rsidRPr="00A458FB">
        <w:rPr>
          <w:sz w:val="20"/>
          <w:szCs w:val="20"/>
        </w:rPr>
        <w:t xml:space="preserve"> li tau </w:t>
      </w:r>
      <w:proofErr w:type="spellStart"/>
      <w:r w:rsidRPr="00A458FB">
        <w:rPr>
          <w:sz w:val="20"/>
          <w:szCs w:val="20"/>
        </w:rPr>
        <w:t>hais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dhau</w:t>
      </w:r>
      <w:proofErr w:type="spellEnd"/>
      <w:r w:rsidRPr="00A458FB">
        <w:rPr>
          <w:sz w:val="20"/>
          <w:szCs w:val="20"/>
        </w:rPr>
        <w:t xml:space="preserve"> los, </w:t>
      </w:r>
      <w:del w:id="744" w:author="Fong RERHANG" w:date="2021-12-08T22:44:00Z">
        <w:r w:rsidRPr="00A458FB" w:rsidDel="00305502">
          <w:rPr>
            <w:sz w:val="20"/>
            <w:szCs w:val="20"/>
          </w:rPr>
          <w:delText>destemming elderberries</w:delText>
        </w:r>
      </w:del>
      <w:proofErr w:type="spellStart"/>
      <w:ins w:id="745" w:author="Fong RERHANG" w:date="2021-12-08T22:44:00Z">
        <w:r w:rsidR="00305502">
          <w:rPr>
            <w:sz w:val="20"/>
            <w:szCs w:val="20"/>
          </w:rPr>
          <w:t>txiv</w:t>
        </w:r>
        <w:proofErr w:type="spellEnd"/>
        <w:r w:rsidR="00305502">
          <w:rPr>
            <w:sz w:val="20"/>
            <w:szCs w:val="20"/>
          </w:rPr>
          <w:t xml:space="preserve"> elderberry </w:t>
        </w:r>
      </w:ins>
      <w:proofErr w:type="spellStart"/>
      <w:ins w:id="746" w:author="Fong RERHANG" w:date="2021-12-08T23:10:00Z">
        <w:r w:rsidR="00FB762F">
          <w:rPr>
            <w:sz w:val="20"/>
            <w:szCs w:val="20"/>
          </w:rPr>
          <w:t>cov</w:t>
        </w:r>
        <w:proofErr w:type="spellEnd"/>
        <w:r w:rsidR="00FB762F">
          <w:rPr>
            <w:sz w:val="20"/>
            <w:szCs w:val="20"/>
          </w:rPr>
          <w:t xml:space="preserve"> </w:t>
        </w:r>
        <w:proofErr w:type="spellStart"/>
        <w:r w:rsidR="00FB762F">
          <w:rPr>
            <w:sz w:val="20"/>
            <w:szCs w:val="20"/>
          </w:rPr>
          <w:t>kav</w:t>
        </w:r>
        <w:proofErr w:type="spellEnd"/>
        <w:r w:rsidR="00FB762F">
          <w:rPr>
            <w:sz w:val="20"/>
            <w:szCs w:val="20"/>
          </w:rPr>
          <w:t xml:space="preserve"> </w:t>
        </w:r>
        <w:proofErr w:type="spellStart"/>
        <w:r w:rsidR="00FB762F">
          <w:rPr>
            <w:sz w:val="20"/>
            <w:szCs w:val="20"/>
          </w:rPr>
          <w:t>tshem</w:t>
        </w:r>
      </w:ins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yog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ib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qho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ntawm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cov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txheej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txheem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uas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yuav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tsum</w:t>
      </w:r>
      <w:proofErr w:type="spellEnd"/>
      <w:r w:rsidRPr="00A458FB">
        <w:rPr>
          <w:sz w:val="20"/>
          <w:szCs w:val="20"/>
        </w:rPr>
        <w:t xml:space="preserve"> tau </w:t>
      </w:r>
      <w:proofErr w:type="spellStart"/>
      <w:r w:rsidRPr="00A458FB">
        <w:rPr>
          <w:sz w:val="20"/>
          <w:szCs w:val="20"/>
        </w:rPr>
        <w:t>ua</w:t>
      </w:r>
      <w:proofErr w:type="spellEnd"/>
      <w:r w:rsidRPr="00A458FB">
        <w:rPr>
          <w:sz w:val="20"/>
          <w:szCs w:val="20"/>
        </w:rPr>
        <w:t xml:space="preserve"> tib zoo </w:t>
      </w:r>
      <w:proofErr w:type="spellStart"/>
      <w:r w:rsidRPr="00A458FB">
        <w:rPr>
          <w:sz w:val="20"/>
          <w:szCs w:val="20"/>
        </w:rPr>
        <w:t>saib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xyuas</w:t>
      </w:r>
      <w:proofErr w:type="spellEnd"/>
      <w:r w:rsidRPr="00A458FB">
        <w:rPr>
          <w:sz w:val="20"/>
          <w:szCs w:val="20"/>
        </w:rPr>
        <w:t xml:space="preserve">. </w:t>
      </w:r>
      <w:proofErr w:type="spellStart"/>
      <w:r w:rsidRPr="00A458FB">
        <w:rPr>
          <w:sz w:val="20"/>
          <w:szCs w:val="20"/>
        </w:rPr>
        <w:t>Cov</w:t>
      </w:r>
      <w:proofErr w:type="spellEnd"/>
      <w:r w:rsidRPr="00A458FB">
        <w:rPr>
          <w:sz w:val="20"/>
          <w:szCs w:val="20"/>
        </w:rPr>
        <w:t xml:space="preserve"> </w:t>
      </w:r>
      <w:del w:id="747" w:author="Fong RERHANG" w:date="2021-12-08T22:45:00Z">
        <w:r w:rsidRPr="00A458FB" w:rsidDel="00305502">
          <w:rPr>
            <w:sz w:val="20"/>
            <w:szCs w:val="20"/>
          </w:rPr>
          <w:delText xml:space="preserve">stems </w:delText>
        </w:r>
      </w:del>
      <w:proofErr w:type="spellStart"/>
      <w:ins w:id="748" w:author="Fong RERHANG" w:date="2021-12-08T22:45:00Z">
        <w:r w:rsidR="00305502">
          <w:rPr>
            <w:sz w:val="20"/>
            <w:szCs w:val="20"/>
          </w:rPr>
          <w:t>kav</w:t>
        </w:r>
        <w:proofErr w:type="spellEnd"/>
        <w:r w:rsidR="00305502" w:rsidRPr="00A458FB">
          <w:rPr>
            <w:sz w:val="20"/>
            <w:szCs w:val="20"/>
          </w:rPr>
          <w:t xml:space="preserve"> </w:t>
        </w:r>
      </w:ins>
      <w:proofErr w:type="spellStart"/>
      <w:r w:rsidRPr="00A458FB">
        <w:rPr>
          <w:sz w:val="20"/>
          <w:szCs w:val="20"/>
        </w:rPr>
        <w:t>tuaj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yeem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nqa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iab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rau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cov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kua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txiv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hmab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txiv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ntoo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thiab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ins w:id="749" w:author="Fong RERHANG" w:date="2021-12-08T22:47:00Z">
        <w:r w:rsidR="00305502">
          <w:rPr>
            <w:sz w:val="20"/>
            <w:szCs w:val="20"/>
          </w:rPr>
          <w:t>cov</w:t>
        </w:r>
        <w:proofErr w:type="spellEnd"/>
        <w:r w:rsidR="00305502">
          <w:rPr>
            <w:sz w:val="20"/>
            <w:szCs w:val="20"/>
          </w:rPr>
          <w:t xml:space="preserve"> </w:t>
        </w:r>
        <w:proofErr w:type="spellStart"/>
        <w:r w:rsidR="00305502">
          <w:rPr>
            <w:sz w:val="20"/>
            <w:szCs w:val="20"/>
          </w:rPr>
          <w:t>kuas</w:t>
        </w:r>
      </w:ins>
      <w:proofErr w:type="spellEnd"/>
      <w:ins w:id="750" w:author="Fong RERHANG" w:date="2021-12-08T22:46:00Z">
        <w:r w:rsidR="00305502">
          <w:rPr>
            <w:sz w:val="20"/>
            <w:szCs w:val="20"/>
          </w:rPr>
          <w:t xml:space="preserve"> (</w:t>
        </w:r>
      </w:ins>
      <w:r w:rsidRPr="00A458FB">
        <w:rPr>
          <w:sz w:val="20"/>
          <w:szCs w:val="20"/>
        </w:rPr>
        <w:t>lectins</w:t>
      </w:r>
      <w:ins w:id="751" w:author="Fong RERHANG" w:date="2021-12-08T22:46:00Z">
        <w:r w:rsidR="00305502">
          <w:rPr>
            <w:sz w:val="20"/>
            <w:szCs w:val="20"/>
          </w:rPr>
          <w:t>)</w:t>
        </w:r>
      </w:ins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hauv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cov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ins w:id="752" w:author="Fong RERHANG" w:date="2021-12-08T22:46:00Z">
        <w:r w:rsidR="00305502">
          <w:rPr>
            <w:sz w:val="20"/>
            <w:szCs w:val="20"/>
          </w:rPr>
          <w:t>kav</w:t>
        </w:r>
      </w:ins>
      <w:proofErr w:type="spellEnd"/>
      <w:del w:id="753" w:author="Fong RERHANG" w:date="2021-12-08T22:46:00Z">
        <w:r w:rsidRPr="00A458FB" w:rsidDel="00305502">
          <w:rPr>
            <w:sz w:val="20"/>
            <w:szCs w:val="20"/>
          </w:rPr>
          <w:delText>stems</w:delText>
        </w:r>
      </w:del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tuaj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yeem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ua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rau</w:t>
      </w:r>
      <w:proofErr w:type="spellEnd"/>
      <w:r w:rsidRPr="00A458FB">
        <w:rPr>
          <w:sz w:val="20"/>
          <w:szCs w:val="20"/>
        </w:rPr>
        <w:t xml:space="preserve"> mob </w:t>
      </w:r>
      <w:proofErr w:type="spellStart"/>
      <w:r w:rsidRPr="00A458FB">
        <w:rPr>
          <w:sz w:val="20"/>
          <w:szCs w:val="20"/>
        </w:rPr>
        <w:t>plab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hnyuv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hauv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qee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tus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neeg</w:t>
      </w:r>
      <w:proofErr w:type="spellEnd"/>
      <w:r w:rsidRPr="00A458FB">
        <w:rPr>
          <w:sz w:val="20"/>
          <w:szCs w:val="20"/>
        </w:rPr>
        <w:t xml:space="preserve">. </w:t>
      </w:r>
      <w:proofErr w:type="spellStart"/>
      <w:r w:rsidRPr="00A458FB">
        <w:rPr>
          <w:sz w:val="20"/>
          <w:szCs w:val="20"/>
        </w:rPr>
        <w:t>Nws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yog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qhov</w:t>
      </w:r>
      <w:proofErr w:type="spellEnd"/>
      <w:r w:rsidRPr="00A458FB">
        <w:rPr>
          <w:sz w:val="20"/>
          <w:szCs w:val="20"/>
        </w:rPr>
        <w:t xml:space="preserve"> zoo </w:t>
      </w:r>
      <w:proofErr w:type="spellStart"/>
      <w:r w:rsidRPr="00A458FB">
        <w:rPr>
          <w:sz w:val="20"/>
          <w:szCs w:val="20"/>
        </w:rPr>
        <w:t>tshaj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plaws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rau</w:t>
      </w:r>
      <w:proofErr w:type="spellEnd"/>
      <w:r w:rsidRPr="00A458FB">
        <w:rPr>
          <w:sz w:val="20"/>
          <w:szCs w:val="20"/>
        </w:rPr>
        <w:t xml:space="preserve"> berries </w:t>
      </w:r>
      <w:proofErr w:type="spellStart"/>
      <w:r w:rsidRPr="00A458FB">
        <w:rPr>
          <w:sz w:val="20"/>
          <w:szCs w:val="20"/>
        </w:rPr>
        <w:t>kom</w:t>
      </w:r>
      <w:proofErr w:type="spellEnd"/>
      <w:r w:rsidRPr="00A458FB">
        <w:rPr>
          <w:sz w:val="20"/>
          <w:szCs w:val="20"/>
        </w:rPr>
        <w:t xml:space="preserve"> </w:t>
      </w:r>
      <w:del w:id="754" w:author="Fong RERHANG" w:date="2021-12-08T22:48:00Z">
        <w:r w:rsidRPr="00A458FB" w:rsidDel="00F34AB9">
          <w:rPr>
            <w:sz w:val="20"/>
            <w:szCs w:val="20"/>
          </w:rPr>
          <w:delText>de-stemmed</w:delText>
        </w:r>
      </w:del>
      <w:proofErr w:type="spellStart"/>
      <w:ins w:id="755" w:author="Fong RERHANG" w:date="2021-12-08T23:10:00Z">
        <w:r w:rsidR="00FB762F">
          <w:rPr>
            <w:sz w:val="20"/>
            <w:szCs w:val="20"/>
          </w:rPr>
          <w:t>cov</w:t>
        </w:r>
        <w:proofErr w:type="spellEnd"/>
        <w:r w:rsidR="00FB762F">
          <w:rPr>
            <w:sz w:val="20"/>
            <w:szCs w:val="20"/>
          </w:rPr>
          <w:t xml:space="preserve"> </w:t>
        </w:r>
        <w:proofErr w:type="spellStart"/>
        <w:r w:rsidR="00FB762F">
          <w:rPr>
            <w:sz w:val="20"/>
            <w:szCs w:val="20"/>
          </w:rPr>
          <w:t>kav</w:t>
        </w:r>
        <w:proofErr w:type="spellEnd"/>
        <w:r w:rsidR="00FB762F">
          <w:rPr>
            <w:sz w:val="20"/>
            <w:szCs w:val="20"/>
          </w:rPr>
          <w:t xml:space="preserve"> </w:t>
        </w:r>
        <w:proofErr w:type="spellStart"/>
        <w:r w:rsidR="00FB762F">
          <w:rPr>
            <w:sz w:val="20"/>
            <w:szCs w:val="20"/>
          </w:rPr>
          <w:t>tshem</w:t>
        </w:r>
      </w:ins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hnub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ntawm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sau</w:t>
      </w:r>
      <w:proofErr w:type="spellEnd"/>
      <w:r w:rsidRPr="00A458FB">
        <w:rPr>
          <w:sz w:val="20"/>
          <w:szCs w:val="20"/>
        </w:rPr>
        <w:t xml:space="preserve">, los </w:t>
      </w:r>
      <w:proofErr w:type="spellStart"/>
      <w:r w:rsidRPr="00A458FB">
        <w:rPr>
          <w:sz w:val="20"/>
          <w:szCs w:val="20"/>
        </w:rPr>
        <w:t>yog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cov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txheej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txheem</w:t>
      </w:r>
      <w:proofErr w:type="spellEnd"/>
      <w:r w:rsidRPr="00A458FB">
        <w:rPr>
          <w:sz w:val="20"/>
          <w:szCs w:val="20"/>
        </w:rPr>
        <w:t xml:space="preserve"> tau ho </w:t>
      </w:r>
      <w:proofErr w:type="spellStart"/>
      <w:r w:rsidRPr="00A458FB">
        <w:rPr>
          <w:sz w:val="20"/>
          <w:szCs w:val="20"/>
        </w:rPr>
        <w:t>nyuaj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dua</w:t>
      </w:r>
      <w:proofErr w:type="spellEnd"/>
      <w:r w:rsidRPr="00A458FB">
        <w:rPr>
          <w:sz w:val="20"/>
          <w:szCs w:val="20"/>
        </w:rPr>
        <w:t>.</w:t>
      </w:r>
    </w:p>
    <w:p w14:paraId="352AD4A3" w14:textId="77777777" w:rsidR="00A3234B" w:rsidRPr="00A458FB" w:rsidRDefault="00A3234B" w:rsidP="00A458FB">
      <w:pPr>
        <w:jc w:val="both"/>
        <w:rPr>
          <w:sz w:val="20"/>
          <w:szCs w:val="20"/>
        </w:rPr>
      </w:pPr>
    </w:p>
    <w:p w14:paraId="472C46DC" w14:textId="6CCB3BD3" w:rsidR="00A3234B" w:rsidRPr="00A458FB" w:rsidRDefault="00F34AB9" w:rsidP="00A458FB">
      <w:pPr>
        <w:jc w:val="both"/>
        <w:rPr>
          <w:sz w:val="20"/>
          <w:szCs w:val="20"/>
        </w:rPr>
      </w:pPr>
      <w:proofErr w:type="spellStart"/>
      <w:ins w:id="756" w:author="Fong RERHANG" w:date="2021-12-08T22:50:00Z">
        <w:r>
          <w:rPr>
            <w:sz w:val="20"/>
            <w:szCs w:val="20"/>
          </w:rPr>
          <w:t>Txiv</w:t>
        </w:r>
        <w:proofErr w:type="spellEnd"/>
        <w:r>
          <w:rPr>
            <w:sz w:val="20"/>
            <w:szCs w:val="20"/>
          </w:rPr>
          <w:t xml:space="preserve"> pos </w:t>
        </w:r>
      </w:ins>
      <w:del w:id="757" w:author="Fong RERHANG" w:date="2021-12-08T22:50:00Z">
        <w:r w:rsidR="00AD166D" w:rsidRPr="00A458FB" w:rsidDel="00F34AB9">
          <w:rPr>
            <w:sz w:val="20"/>
            <w:szCs w:val="20"/>
          </w:rPr>
          <w:delText>B</w:delText>
        </w:r>
      </w:del>
      <w:ins w:id="758" w:author="Fong RERHANG" w:date="2021-12-08T22:50:00Z">
        <w:r>
          <w:rPr>
            <w:sz w:val="20"/>
            <w:szCs w:val="20"/>
          </w:rPr>
          <w:t>b</w:t>
        </w:r>
      </w:ins>
      <w:r w:rsidR="00AD166D" w:rsidRPr="00A458FB">
        <w:rPr>
          <w:sz w:val="20"/>
          <w:szCs w:val="20"/>
        </w:rPr>
        <w:t xml:space="preserve">erries tau </w:t>
      </w:r>
      <w:proofErr w:type="spellStart"/>
      <w:ins w:id="759" w:author="Fong RERHANG" w:date="2021-12-08T22:50:00Z">
        <w:r>
          <w:rPr>
            <w:sz w:val="20"/>
            <w:szCs w:val="20"/>
          </w:rPr>
          <w:t>muaj</w:t>
        </w:r>
        <w:proofErr w:type="spellEnd"/>
        <w:r>
          <w:rPr>
            <w:sz w:val="20"/>
            <w:szCs w:val="20"/>
          </w:rPr>
          <w:t xml:space="preserve"> </w:t>
        </w:r>
        <w:proofErr w:type="spellStart"/>
        <w:r>
          <w:rPr>
            <w:sz w:val="20"/>
            <w:szCs w:val="20"/>
          </w:rPr>
          <w:t>kav</w:t>
        </w:r>
      </w:ins>
      <w:proofErr w:type="spellEnd"/>
      <w:del w:id="760" w:author="Fong RERHANG" w:date="2021-12-08T22:50:00Z">
        <w:r w:rsidR="00AD166D" w:rsidRPr="00A458FB" w:rsidDel="00F34AB9">
          <w:rPr>
            <w:sz w:val="20"/>
            <w:szCs w:val="20"/>
          </w:rPr>
          <w:delText>stemmed</w:delText>
        </w:r>
      </w:del>
      <w:r w:rsidR="00AD166D" w:rsidRPr="00A458FB">
        <w:rPr>
          <w:sz w:val="20"/>
          <w:szCs w:val="20"/>
        </w:rPr>
        <w:t xml:space="preserve"> los </w:t>
      </w:r>
      <w:proofErr w:type="spellStart"/>
      <w:r w:rsidR="00AD166D" w:rsidRPr="00A458FB">
        <w:rPr>
          <w:sz w:val="20"/>
          <w:szCs w:val="20"/>
        </w:rPr>
        <w:t>ntawm</w:t>
      </w:r>
      <w:proofErr w:type="spellEnd"/>
      <w:r w:rsidR="00AD166D" w:rsidRPr="00A458FB">
        <w:rPr>
          <w:sz w:val="20"/>
          <w:szCs w:val="20"/>
        </w:rPr>
        <w:t xml:space="preserve"> </w:t>
      </w:r>
      <w:proofErr w:type="spellStart"/>
      <w:r w:rsidR="00AD166D" w:rsidRPr="00A458FB">
        <w:rPr>
          <w:sz w:val="20"/>
          <w:szCs w:val="20"/>
        </w:rPr>
        <w:t>tes</w:t>
      </w:r>
      <w:proofErr w:type="spellEnd"/>
      <w:r w:rsidR="00AD166D" w:rsidRPr="00A458FB">
        <w:rPr>
          <w:sz w:val="20"/>
          <w:szCs w:val="20"/>
        </w:rPr>
        <w:t xml:space="preserve"> los </w:t>
      </w:r>
      <w:proofErr w:type="spellStart"/>
      <w:r w:rsidR="00AD166D" w:rsidRPr="00A458FB">
        <w:rPr>
          <w:sz w:val="20"/>
          <w:szCs w:val="20"/>
        </w:rPr>
        <w:t>ntawm</w:t>
      </w:r>
      <w:proofErr w:type="spellEnd"/>
      <w:r w:rsidR="00AD166D" w:rsidRPr="00A458FB">
        <w:rPr>
          <w:sz w:val="20"/>
          <w:szCs w:val="20"/>
        </w:rPr>
        <w:t xml:space="preserve"> </w:t>
      </w:r>
      <w:proofErr w:type="spellStart"/>
      <w:r w:rsidR="00AD166D" w:rsidRPr="00A458FB">
        <w:rPr>
          <w:sz w:val="20"/>
          <w:szCs w:val="20"/>
        </w:rPr>
        <w:t>ib</w:t>
      </w:r>
      <w:proofErr w:type="spellEnd"/>
      <w:r w:rsidR="00AD166D" w:rsidRPr="00A458FB">
        <w:rPr>
          <w:sz w:val="20"/>
          <w:szCs w:val="20"/>
        </w:rPr>
        <w:t xml:space="preserve"> tug 5/16ths </w:t>
      </w:r>
      <w:proofErr w:type="spellStart"/>
      <w:r w:rsidR="00AD166D" w:rsidRPr="00A458FB">
        <w:rPr>
          <w:sz w:val="20"/>
          <w:szCs w:val="20"/>
        </w:rPr>
        <w:t>nti</w:t>
      </w:r>
      <w:proofErr w:type="spellEnd"/>
      <w:r w:rsidR="00AD166D" w:rsidRPr="00A458FB">
        <w:rPr>
          <w:sz w:val="20"/>
          <w:szCs w:val="20"/>
        </w:rPr>
        <w:t xml:space="preserve"> </w:t>
      </w:r>
      <w:proofErr w:type="spellStart"/>
      <w:ins w:id="761" w:author="Fong RERHANG" w:date="2021-12-08T22:51:00Z">
        <w:r>
          <w:rPr>
            <w:sz w:val="20"/>
            <w:szCs w:val="20"/>
          </w:rPr>
          <w:t>hlau</w:t>
        </w:r>
        <w:proofErr w:type="spellEnd"/>
        <w:r>
          <w:rPr>
            <w:sz w:val="20"/>
            <w:szCs w:val="20"/>
          </w:rPr>
          <w:t xml:space="preserve"> </w:t>
        </w:r>
        <w:proofErr w:type="spellStart"/>
        <w:r>
          <w:rPr>
            <w:sz w:val="20"/>
            <w:szCs w:val="20"/>
          </w:rPr>
          <w:t>dawb</w:t>
        </w:r>
        <w:proofErr w:type="spellEnd"/>
        <w:r>
          <w:rPr>
            <w:sz w:val="20"/>
            <w:szCs w:val="20"/>
          </w:rPr>
          <w:t xml:space="preserve"> (</w:t>
        </w:r>
      </w:ins>
      <w:r w:rsidR="00AD166D" w:rsidRPr="00A458FB">
        <w:rPr>
          <w:sz w:val="20"/>
          <w:szCs w:val="20"/>
        </w:rPr>
        <w:t>stainless</w:t>
      </w:r>
      <w:ins w:id="762" w:author="Fong RERHANG" w:date="2021-12-08T22:51:00Z">
        <w:r>
          <w:rPr>
            <w:sz w:val="20"/>
            <w:szCs w:val="20"/>
          </w:rPr>
          <w:t>)</w:t>
        </w:r>
      </w:ins>
      <w:r w:rsidR="00AD166D" w:rsidRPr="00A458FB">
        <w:rPr>
          <w:sz w:val="20"/>
          <w:szCs w:val="20"/>
        </w:rPr>
        <w:t xml:space="preserve"> </w:t>
      </w:r>
      <w:del w:id="763" w:author="Fong RERHANG" w:date="2021-12-08T22:51:00Z">
        <w:r w:rsidR="00AD166D" w:rsidRPr="00A458FB" w:rsidDel="00F34AB9">
          <w:rPr>
            <w:sz w:val="20"/>
            <w:szCs w:val="20"/>
          </w:rPr>
          <w:delText xml:space="preserve">hlau mesh strainer </w:delText>
        </w:r>
      </w:del>
      <w:proofErr w:type="spellStart"/>
      <w:r w:rsidR="00AD166D" w:rsidRPr="00A458FB">
        <w:rPr>
          <w:sz w:val="20"/>
          <w:szCs w:val="20"/>
        </w:rPr>
        <w:t>rau</w:t>
      </w:r>
      <w:proofErr w:type="spellEnd"/>
      <w:r w:rsidR="00AD166D" w:rsidRPr="00A458FB">
        <w:rPr>
          <w:sz w:val="20"/>
          <w:szCs w:val="20"/>
        </w:rPr>
        <w:t xml:space="preserve"> </w:t>
      </w:r>
      <w:proofErr w:type="spellStart"/>
      <w:r w:rsidR="00AD166D" w:rsidRPr="00A458FB">
        <w:rPr>
          <w:sz w:val="20"/>
          <w:szCs w:val="20"/>
        </w:rPr>
        <w:t>hauv</w:t>
      </w:r>
      <w:proofErr w:type="spellEnd"/>
      <w:r w:rsidR="00AD166D" w:rsidRPr="00A458FB">
        <w:rPr>
          <w:sz w:val="20"/>
          <w:szCs w:val="20"/>
        </w:rPr>
        <w:t xml:space="preserve"> </w:t>
      </w:r>
      <w:proofErr w:type="spellStart"/>
      <w:r w:rsidR="00AD166D" w:rsidRPr="00A458FB">
        <w:rPr>
          <w:sz w:val="20"/>
          <w:szCs w:val="20"/>
        </w:rPr>
        <w:t>ib</w:t>
      </w:r>
      <w:proofErr w:type="spellEnd"/>
      <w:r w:rsidR="00AD166D" w:rsidRPr="00A458FB">
        <w:rPr>
          <w:sz w:val="20"/>
          <w:szCs w:val="20"/>
        </w:rPr>
        <w:t xml:space="preserve"> </w:t>
      </w:r>
      <w:proofErr w:type="spellStart"/>
      <w:r w:rsidR="00AD166D" w:rsidRPr="00A458FB">
        <w:rPr>
          <w:sz w:val="20"/>
          <w:szCs w:val="20"/>
        </w:rPr>
        <w:t>lub</w:t>
      </w:r>
      <w:proofErr w:type="spellEnd"/>
      <w:r w:rsidR="00AD166D" w:rsidRPr="00A458FB">
        <w:rPr>
          <w:sz w:val="20"/>
          <w:szCs w:val="20"/>
        </w:rPr>
        <w:t xml:space="preserve"> </w:t>
      </w:r>
      <w:ins w:id="764" w:author="Fong RERHANG" w:date="2021-12-08T22:51:00Z">
        <w:r>
          <w:rPr>
            <w:sz w:val="20"/>
            <w:szCs w:val="20"/>
          </w:rPr>
          <w:t xml:space="preserve">tub </w:t>
        </w:r>
        <w:proofErr w:type="spellStart"/>
        <w:r>
          <w:rPr>
            <w:sz w:val="20"/>
            <w:szCs w:val="20"/>
          </w:rPr>
          <w:t>rau</w:t>
        </w:r>
        <w:proofErr w:type="spellEnd"/>
        <w:r>
          <w:rPr>
            <w:sz w:val="20"/>
            <w:szCs w:val="20"/>
          </w:rPr>
          <w:t xml:space="preserve"> kos tis </w:t>
        </w:r>
        <w:proofErr w:type="spellStart"/>
        <w:r>
          <w:rPr>
            <w:sz w:val="20"/>
            <w:szCs w:val="20"/>
          </w:rPr>
          <w:t>naws</w:t>
        </w:r>
        <w:proofErr w:type="spellEnd"/>
        <w:r>
          <w:rPr>
            <w:sz w:val="20"/>
            <w:szCs w:val="20"/>
          </w:rPr>
          <w:t xml:space="preserve"> </w:t>
        </w:r>
      </w:ins>
      <w:del w:id="765" w:author="Fong RERHANG" w:date="2021-12-08T22:51:00Z">
        <w:r w:rsidR="00AD166D" w:rsidRPr="00A458FB" w:rsidDel="00F34AB9">
          <w:rPr>
            <w:sz w:val="20"/>
            <w:szCs w:val="20"/>
          </w:rPr>
          <w:delText>thawv</w:delText>
        </w:r>
      </w:del>
      <w:r w:rsidR="00AD166D" w:rsidRPr="00A458FB">
        <w:rPr>
          <w:sz w:val="20"/>
          <w:szCs w:val="20"/>
        </w:rPr>
        <w:t xml:space="preserve">, los </w:t>
      </w:r>
      <w:proofErr w:type="spellStart"/>
      <w:r w:rsidR="00AD166D" w:rsidRPr="00A458FB">
        <w:rPr>
          <w:sz w:val="20"/>
          <w:szCs w:val="20"/>
        </w:rPr>
        <w:t>yog</w:t>
      </w:r>
      <w:proofErr w:type="spellEnd"/>
      <w:r w:rsidR="00AD166D" w:rsidRPr="00A458FB">
        <w:rPr>
          <w:sz w:val="20"/>
          <w:szCs w:val="20"/>
        </w:rPr>
        <w:t xml:space="preserve"> </w:t>
      </w:r>
      <w:proofErr w:type="spellStart"/>
      <w:r w:rsidR="00AD166D" w:rsidRPr="00A458FB">
        <w:rPr>
          <w:sz w:val="20"/>
          <w:szCs w:val="20"/>
        </w:rPr>
        <w:t>nrog</w:t>
      </w:r>
      <w:proofErr w:type="spellEnd"/>
      <w:r w:rsidR="00AD166D" w:rsidRPr="00A458FB">
        <w:rPr>
          <w:sz w:val="20"/>
          <w:szCs w:val="20"/>
        </w:rPr>
        <w:t xml:space="preserve"> </w:t>
      </w:r>
      <w:proofErr w:type="spellStart"/>
      <w:r w:rsidR="00AD166D" w:rsidRPr="00A458FB">
        <w:rPr>
          <w:sz w:val="20"/>
          <w:szCs w:val="20"/>
        </w:rPr>
        <w:t>cov</w:t>
      </w:r>
      <w:proofErr w:type="spellEnd"/>
      <w:r w:rsidR="00AD166D" w:rsidRPr="00A458FB">
        <w:rPr>
          <w:sz w:val="20"/>
          <w:szCs w:val="20"/>
        </w:rPr>
        <w:t xml:space="preserve"> </w:t>
      </w:r>
      <w:proofErr w:type="spellStart"/>
      <w:r w:rsidR="00AD166D" w:rsidRPr="00A458FB">
        <w:rPr>
          <w:sz w:val="20"/>
          <w:szCs w:val="20"/>
        </w:rPr>
        <w:t>cuab</w:t>
      </w:r>
      <w:proofErr w:type="spellEnd"/>
      <w:r w:rsidR="00AD166D" w:rsidRPr="00A458FB">
        <w:rPr>
          <w:sz w:val="20"/>
          <w:szCs w:val="20"/>
        </w:rPr>
        <w:t xml:space="preserve"> </w:t>
      </w:r>
      <w:proofErr w:type="spellStart"/>
      <w:r w:rsidR="00AD166D" w:rsidRPr="00A458FB">
        <w:rPr>
          <w:sz w:val="20"/>
          <w:szCs w:val="20"/>
        </w:rPr>
        <w:t>yeej</w:t>
      </w:r>
      <w:proofErr w:type="spellEnd"/>
      <w:r w:rsidR="00AD166D" w:rsidRPr="00A458FB">
        <w:rPr>
          <w:sz w:val="20"/>
          <w:szCs w:val="20"/>
        </w:rPr>
        <w:t xml:space="preserve"> </w:t>
      </w:r>
      <w:proofErr w:type="spellStart"/>
      <w:r w:rsidR="00AD166D" w:rsidRPr="00A458FB">
        <w:rPr>
          <w:sz w:val="20"/>
          <w:szCs w:val="20"/>
        </w:rPr>
        <w:t>tshwj</w:t>
      </w:r>
      <w:proofErr w:type="spellEnd"/>
      <w:r w:rsidR="00AD166D" w:rsidRPr="00A458FB">
        <w:rPr>
          <w:sz w:val="20"/>
          <w:szCs w:val="20"/>
        </w:rPr>
        <w:t xml:space="preserve"> </w:t>
      </w:r>
      <w:proofErr w:type="spellStart"/>
      <w:r w:rsidR="00AD166D" w:rsidRPr="00A458FB">
        <w:rPr>
          <w:sz w:val="20"/>
          <w:szCs w:val="20"/>
        </w:rPr>
        <w:t>xeeb</w:t>
      </w:r>
      <w:proofErr w:type="spellEnd"/>
      <w:r w:rsidR="00AD166D" w:rsidRPr="00A458FB">
        <w:rPr>
          <w:sz w:val="20"/>
          <w:szCs w:val="20"/>
        </w:rPr>
        <w:t xml:space="preserve"> </w:t>
      </w:r>
      <w:proofErr w:type="spellStart"/>
      <w:r w:rsidR="00AD166D" w:rsidRPr="00A458FB">
        <w:rPr>
          <w:sz w:val="20"/>
          <w:szCs w:val="20"/>
        </w:rPr>
        <w:t>tsim</w:t>
      </w:r>
      <w:proofErr w:type="spellEnd"/>
      <w:r w:rsidR="00AD166D" w:rsidRPr="00A458FB">
        <w:rPr>
          <w:sz w:val="20"/>
          <w:szCs w:val="20"/>
        </w:rPr>
        <w:t xml:space="preserve"> </w:t>
      </w:r>
      <w:proofErr w:type="spellStart"/>
      <w:r w:rsidR="00AD166D" w:rsidRPr="00A458FB">
        <w:rPr>
          <w:sz w:val="20"/>
          <w:szCs w:val="20"/>
        </w:rPr>
        <w:t>rau</w:t>
      </w:r>
      <w:proofErr w:type="spellEnd"/>
      <w:r w:rsidR="00AD166D" w:rsidRPr="00A458FB">
        <w:rPr>
          <w:sz w:val="20"/>
          <w:szCs w:val="20"/>
        </w:rPr>
        <w:t xml:space="preserve"> </w:t>
      </w:r>
      <w:proofErr w:type="spellStart"/>
      <w:r w:rsidR="00AD166D" w:rsidRPr="00A458FB">
        <w:rPr>
          <w:sz w:val="20"/>
          <w:szCs w:val="20"/>
        </w:rPr>
        <w:t>cov</w:t>
      </w:r>
      <w:proofErr w:type="spellEnd"/>
      <w:r w:rsidR="00AD166D" w:rsidRPr="00A458FB">
        <w:rPr>
          <w:sz w:val="20"/>
          <w:szCs w:val="20"/>
        </w:rPr>
        <w:t xml:space="preserve"> </w:t>
      </w:r>
      <w:proofErr w:type="spellStart"/>
      <w:r w:rsidR="00AD166D" w:rsidRPr="00A458FB">
        <w:rPr>
          <w:sz w:val="20"/>
          <w:szCs w:val="20"/>
        </w:rPr>
        <w:t>txheej</w:t>
      </w:r>
      <w:proofErr w:type="spellEnd"/>
      <w:r w:rsidR="00AD166D" w:rsidRPr="00A458FB">
        <w:rPr>
          <w:sz w:val="20"/>
          <w:szCs w:val="20"/>
        </w:rPr>
        <w:t xml:space="preserve"> </w:t>
      </w:r>
      <w:proofErr w:type="spellStart"/>
      <w:r w:rsidR="00AD166D" w:rsidRPr="00A458FB">
        <w:rPr>
          <w:sz w:val="20"/>
          <w:szCs w:val="20"/>
        </w:rPr>
        <w:t>txheem</w:t>
      </w:r>
      <w:proofErr w:type="spellEnd"/>
      <w:r w:rsidR="00AD166D" w:rsidRPr="00A458FB">
        <w:rPr>
          <w:sz w:val="20"/>
          <w:szCs w:val="20"/>
        </w:rPr>
        <w:t xml:space="preserve">. </w:t>
      </w:r>
      <w:proofErr w:type="spellStart"/>
      <w:r w:rsidR="00AD166D" w:rsidRPr="00A458FB">
        <w:rPr>
          <w:sz w:val="20"/>
          <w:szCs w:val="20"/>
        </w:rPr>
        <w:t>Cov</w:t>
      </w:r>
      <w:proofErr w:type="spellEnd"/>
      <w:r w:rsidR="00AD166D" w:rsidRPr="00A458FB">
        <w:rPr>
          <w:sz w:val="20"/>
          <w:szCs w:val="20"/>
        </w:rPr>
        <w:t xml:space="preserve"> </w:t>
      </w:r>
      <w:proofErr w:type="spellStart"/>
      <w:r w:rsidR="00AD166D" w:rsidRPr="00A458FB">
        <w:rPr>
          <w:sz w:val="20"/>
          <w:szCs w:val="20"/>
        </w:rPr>
        <w:t>neeg</w:t>
      </w:r>
      <w:proofErr w:type="spellEnd"/>
      <w:r w:rsidR="00AD166D" w:rsidRPr="00A458FB">
        <w:rPr>
          <w:sz w:val="20"/>
          <w:szCs w:val="20"/>
        </w:rPr>
        <w:t xml:space="preserve"> cog </w:t>
      </w:r>
      <w:proofErr w:type="spellStart"/>
      <w:r w:rsidR="00AD166D" w:rsidRPr="00A458FB">
        <w:rPr>
          <w:sz w:val="20"/>
          <w:szCs w:val="20"/>
        </w:rPr>
        <w:t>qoob</w:t>
      </w:r>
      <w:proofErr w:type="spellEnd"/>
      <w:r w:rsidR="00AD166D" w:rsidRPr="00A458FB">
        <w:rPr>
          <w:sz w:val="20"/>
          <w:szCs w:val="20"/>
        </w:rPr>
        <w:t xml:space="preserve"> loo </w:t>
      </w:r>
      <w:proofErr w:type="spellStart"/>
      <w:r w:rsidR="00AD166D" w:rsidRPr="00A458FB">
        <w:rPr>
          <w:sz w:val="20"/>
          <w:szCs w:val="20"/>
        </w:rPr>
        <w:t>loj</w:t>
      </w:r>
      <w:proofErr w:type="spellEnd"/>
      <w:r w:rsidR="00AD166D" w:rsidRPr="00A458FB">
        <w:rPr>
          <w:sz w:val="20"/>
          <w:szCs w:val="20"/>
        </w:rPr>
        <w:t xml:space="preserve"> </w:t>
      </w:r>
      <w:proofErr w:type="spellStart"/>
      <w:r w:rsidR="00AD166D" w:rsidRPr="00A458FB">
        <w:rPr>
          <w:sz w:val="20"/>
          <w:szCs w:val="20"/>
        </w:rPr>
        <w:t>dua</w:t>
      </w:r>
      <w:proofErr w:type="spellEnd"/>
      <w:r w:rsidR="00AD166D" w:rsidRPr="00A458FB">
        <w:rPr>
          <w:sz w:val="20"/>
          <w:szCs w:val="20"/>
        </w:rPr>
        <w:t xml:space="preserve"> </w:t>
      </w:r>
      <w:proofErr w:type="spellStart"/>
      <w:r w:rsidR="00AD166D" w:rsidRPr="00A458FB">
        <w:rPr>
          <w:sz w:val="20"/>
          <w:szCs w:val="20"/>
        </w:rPr>
        <w:t>yuav</w:t>
      </w:r>
      <w:proofErr w:type="spellEnd"/>
      <w:r w:rsidR="00AD166D" w:rsidRPr="00A458FB">
        <w:rPr>
          <w:sz w:val="20"/>
          <w:szCs w:val="20"/>
        </w:rPr>
        <w:t xml:space="preserve"> pom </w:t>
      </w:r>
      <w:proofErr w:type="spellStart"/>
      <w:r w:rsidR="00AD166D" w:rsidRPr="00A458FB">
        <w:rPr>
          <w:sz w:val="20"/>
          <w:szCs w:val="20"/>
        </w:rPr>
        <w:t>lub</w:t>
      </w:r>
      <w:proofErr w:type="spellEnd"/>
      <w:r w:rsidR="00AD166D" w:rsidRPr="00A458FB">
        <w:rPr>
          <w:sz w:val="20"/>
          <w:szCs w:val="20"/>
        </w:rPr>
        <w:t xml:space="preserve"> </w:t>
      </w:r>
      <w:proofErr w:type="spellStart"/>
      <w:r w:rsidR="00AD166D" w:rsidRPr="00A458FB">
        <w:rPr>
          <w:sz w:val="20"/>
          <w:szCs w:val="20"/>
        </w:rPr>
        <w:t>tshuab</w:t>
      </w:r>
      <w:proofErr w:type="spellEnd"/>
      <w:r w:rsidR="00AD166D" w:rsidRPr="00A458FB">
        <w:rPr>
          <w:sz w:val="20"/>
          <w:szCs w:val="20"/>
        </w:rPr>
        <w:t xml:space="preserve"> "TED" </w:t>
      </w:r>
      <w:proofErr w:type="spellStart"/>
      <w:r w:rsidR="00AD166D" w:rsidRPr="00A458FB">
        <w:rPr>
          <w:sz w:val="20"/>
          <w:szCs w:val="20"/>
        </w:rPr>
        <w:t>tsis</w:t>
      </w:r>
      <w:proofErr w:type="spellEnd"/>
      <w:r w:rsidR="00AD166D" w:rsidRPr="00A458FB">
        <w:rPr>
          <w:sz w:val="20"/>
          <w:szCs w:val="20"/>
        </w:rPr>
        <w:t xml:space="preserve"> </w:t>
      </w:r>
      <w:proofErr w:type="spellStart"/>
      <w:r w:rsidR="00AD166D" w:rsidRPr="00A458FB">
        <w:rPr>
          <w:sz w:val="20"/>
          <w:szCs w:val="20"/>
        </w:rPr>
        <w:t>muaj</w:t>
      </w:r>
      <w:proofErr w:type="spellEnd"/>
      <w:r w:rsidR="00AD166D" w:rsidRPr="00A458FB">
        <w:rPr>
          <w:sz w:val="20"/>
          <w:szCs w:val="20"/>
        </w:rPr>
        <w:t xml:space="preserve"> </w:t>
      </w:r>
      <w:proofErr w:type="spellStart"/>
      <w:r w:rsidR="00AD166D" w:rsidRPr="00A458FB">
        <w:rPr>
          <w:sz w:val="20"/>
          <w:szCs w:val="20"/>
        </w:rPr>
        <w:t>nuj</w:t>
      </w:r>
      <w:proofErr w:type="spellEnd"/>
      <w:r w:rsidR="00AD166D" w:rsidRPr="00A458FB">
        <w:rPr>
          <w:sz w:val="20"/>
          <w:szCs w:val="20"/>
        </w:rPr>
        <w:t xml:space="preserve"> </w:t>
      </w:r>
      <w:proofErr w:type="spellStart"/>
      <w:r w:rsidR="00AD166D" w:rsidRPr="00A458FB">
        <w:rPr>
          <w:sz w:val="20"/>
          <w:szCs w:val="20"/>
        </w:rPr>
        <w:t>nqis</w:t>
      </w:r>
      <w:proofErr w:type="spellEnd"/>
      <w:r w:rsidR="00AD166D" w:rsidRPr="00A458FB">
        <w:rPr>
          <w:sz w:val="20"/>
          <w:szCs w:val="20"/>
        </w:rPr>
        <w:t xml:space="preserve"> </w:t>
      </w:r>
      <w:proofErr w:type="spellStart"/>
      <w:r w:rsidR="00AD166D" w:rsidRPr="00A458FB">
        <w:rPr>
          <w:sz w:val="20"/>
          <w:szCs w:val="20"/>
        </w:rPr>
        <w:t>hauv</w:t>
      </w:r>
      <w:proofErr w:type="spellEnd"/>
      <w:r w:rsidR="00AD166D" w:rsidRPr="00A458FB">
        <w:rPr>
          <w:sz w:val="20"/>
          <w:szCs w:val="20"/>
        </w:rPr>
        <w:t xml:space="preserve"> </w:t>
      </w:r>
      <w:proofErr w:type="spellStart"/>
      <w:r w:rsidR="00AD166D" w:rsidRPr="00A458FB">
        <w:rPr>
          <w:sz w:val="20"/>
          <w:szCs w:val="20"/>
        </w:rPr>
        <w:t>cov</w:t>
      </w:r>
      <w:proofErr w:type="spellEnd"/>
      <w:r w:rsidR="00AD166D" w:rsidRPr="00A458FB">
        <w:rPr>
          <w:sz w:val="20"/>
          <w:szCs w:val="20"/>
        </w:rPr>
        <w:t xml:space="preserve"> </w:t>
      </w:r>
      <w:proofErr w:type="spellStart"/>
      <w:r w:rsidR="00AD166D" w:rsidRPr="00A458FB">
        <w:rPr>
          <w:sz w:val="20"/>
          <w:szCs w:val="20"/>
        </w:rPr>
        <w:t>txheej</w:t>
      </w:r>
      <w:proofErr w:type="spellEnd"/>
      <w:r w:rsidR="00AD166D" w:rsidRPr="00A458FB">
        <w:rPr>
          <w:sz w:val="20"/>
          <w:szCs w:val="20"/>
        </w:rPr>
        <w:t xml:space="preserve"> </w:t>
      </w:r>
      <w:proofErr w:type="spellStart"/>
      <w:r w:rsidR="00AD166D" w:rsidRPr="00A458FB">
        <w:rPr>
          <w:sz w:val="20"/>
          <w:szCs w:val="20"/>
        </w:rPr>
        <w:t>txheem</w:t>
      </w:r>
      <w:proofErr w:type="spellEnd"/>
      <w:r w:rsidR="00AD166D" w:rsidRPr="00A458FB">
        <w:rPr>
          <w:sz w:val="20"/>
          <w:szCs w:val="20"/>
        </w:rPr>
        <w:t xml:space="preserve">. </w:t>
      </w:r>
      <w:proofErr w:type="spellStart"/>
      <w:r w:rsidR="00AD166D" w:rsidRPr="00A458FB">
        <w:rPr>
          <w:sz w:val="20"/>
          <w:szCs w:val="20"/>
        </w:rPr>
        <w:t>Txuas:</w:t>
      </w:r>
      <w:hyperlink r:id="rId6">
        <w:r w:rsidR="00AD166D" w:rsidRPr="00A458FB">
          <w:rPr>
            <w:color w:val="1155CC"/>
            <w:sz w:val="20"/>
            <w:szCs w:val="20"/>
            <w:u w:val="single"/>
          </w:rPr>
          <w:t>https</w:t>
        </w:r>
        <w:proofErr w:type="spellEnd"/>
        <w:r w:rsidR="00AD166D" w:rsidRPr="00A458FB">
          <w:rPr>
            <w:color w:val="1155CC"/>
            <w:sz w:val="20"/>
            <w:szCs w:val="20"/>
            <w:u w:val="single"/>
          </w:rPr>
          <w:t>://www.riverhillsharvest.com/ted</w:t>
        </w:r>
      </w:hyperlink>
      <w:r w:rsidR="00AD166D" w:rsidRPr="00A458FB">
        <w:rPr>
          <w:sz w:val="20"/>
          <w:szCs w:val="20"/>
        </w:rPr>
        <w:t xml:space="preserve"> </w:t>
      </w:r>
    </w:p>
    <w:p w14:paraId="08A73101" w14:textId="77777777" w:rsidR="00A3234B" w:rsidRPr="00A458FB" w:rsidRDefault="00A3234B" w:rsidP="00A458FB">
      <w:pPr>
        <w:jc w:val="both"/>
        <w:rPr>
          <w:sz w:val="20"/>
          <w:szCs w:val="20"/>
        </w:rPr>
      </w:pPr>
    </w:p>
    <w:p w14:paraId="110FA6FE" w14:textId="533B66C0" w:rsidR="00A3234B" w:rsidRPr="00A458FB" w:rsidRDefault="00AD166D" w:rsidP="00A458FB">
      <w:pPr>
        <w:jc w:val="both"/>
        <w:rPr>
          <w:sz w:val="20"/>
          <w:szCs w:val="20"/>
        </w:rPr>
      </w:pPr>
      <w:proofErr w:type="spellStart"/>
      <w:r w:rsidRPr="00A458FB">
        <w:rPr>
          <w:sz w:val="20"/>
          <w:szCs w:val="20"/>
        </w:rPr>
        <w:lastRenderedPageBreak/>
        <w:t>Lwm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cov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neeg</w:t>
      </w:r>
      <w:proofErr w:type="spellEnd"/>
      <w:r w:rsidRPr="00A458FB">
        <w:rPr>
          <w:sz w:val="20"/>
          <w:szCs w:val="20"/>
        </w:rPr>
        <w:t xml:space="preserve"> cog </w:t>
      </w:r>
      <w:proofErr w:type="spellStart"/>
      <w:r w:rsidRPr="00A458FB">
        <w:rPr>
          <w:sz w:val="20"/>
          <w:szCs w:val="20"/>
        </w:rPr>
        <w:t>qoob</w:t>
      </w:r>
      <w:proofErr w:type="spellEnd"/>
      <w:r w:rsidRPr="00A458FB">
        <w:rPr>
          <w:sz w:val="20"/>
          <w:szCs w:val="20"/>
        </w:rPr>
        <w:t xml:space="preserve"> loo tau </w:t>
      </w:r>
      <w:proofErr w:type="spellStart"/>
      <w:r w:rsidRPr="00A458FB">
        <w:rPr>
          <w:sz w:val="20"/>
          <w:szCs w:val="20"/>
        </w:rPr>
        <w:t>hloov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kho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cov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cuab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yeej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tsim</w:t>
      </w:r>
      <w:proofErr w:type="spellEnd"/>
      <w:r w:rsidRPr="00A458FB">
        <w:rPr>
          <w:sz w:val="20"/>
          <w:szCs w:val="20"/>
        </w:rPr>
        <w:t xml:space="preserve"> los </w:t>
      </w:r>
      <w:proofErr w:type="spellStart"/>
      <w:r w:rsidRPr="00A458FB">
        <w:rPr>
          <w:sz w:val="20"/>
          <w:szCs w:val="20"/>
        </w:rPr>
        <w:t>rau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cov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txiv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hmab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txiv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ntoo</w:t>
      </w:r>
      <w:proofErr w:type="spellEnd"/>
      <w:r w:rsidRPr="00A458FB">
        <w:rPr>
          <w:sz w:val="20"/>
          <w:szCs w:val="20"/>
        </w:rPr>
        <w:t xml:space="preserve"> los</w:t>
      </w:r>
      <w:r w:rsidR="00B312F8" w:rsidRPr="00A458FB">
        <w:rPr>
          <w:sz w:val="20"/>
          <w:szCs w:val="20"/>
        </w:rPr>
        <w:t xml:space="preserve"> </w:t>
      </w:r>
      <w:r w:rsidRPr="00A458FB">
        <w:rPr>
          <w:sz w:val="20"/>
          <w:szCs w:val="20"/>
        </w:rPr>
        <w:t xml:space="preserve">sis </w:t>
      </w:r>
      <w:proofErr w:type="spellStart"/>
      <w:r w:rsidRPr="00A458FB">
        <w:rPr>
          <w:sz w:val="20"/>
          <w:szCs w:val="20"/>
        </w:rPr>
        <w:t>lwm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cov</w:t>
      </w:r>
      <w:proofErr w:type="spellEnd"/>
      <w:r w:rsidRPr="00A458FB">
        <w:rPr>
          <w:sz w:val="20"/>
          <w:szCs w:val="20"/>
        </w:rPr>
        <w:t xml:space="preserve"> berries los </w:t>
      </w:r>
      <w:proofErr w:type="spellStart"/>
      <w:r w:rsidRPr="00A458FB">
        <w:rPr>
          <w:sz w:val="20"/>
          <w:szCs w:val="20"/>
        </w:rPr>
        <w:t>siv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rau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cov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txiv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ntoo</w:t>
      </w:r>
      <w:proofErr w:type="spellEnd"/>
      <w:r w:rsidRPr="00A458FB">
        <w:rPr>
          <w:sz w:val="20"/>
          <w:szCs w:val="20"/>
        </w:rPr>
        <w:t xml:space="preserve"> </w:t>
      </w:r>
      <w:del w:id="766" w:author="Fong RERHANG" w:date="2021-12-08T22:54:00Z">
        <w:r w:rsidRPr="00A458FB" w:rsidDel="00F34AB9">
          <w:rPr>
            <w:sz w:val="20"/>
            <w:szCs w:val="20"/>
          </w:rPr>
          <w:delText>de-stemming</w:delText>
        </w:r>
      </w:del>
      <w:ins w:id="767" w:author="Fong RERHANG" w:date="2021-12-08T23:10:00Z">
        <w:r w:rsidR="00FB762F">
          <w:rPr>
            <w:sz w:val="20"/>
            <w:szCs w:val="20"/>
          </w:rPr>
          <w:t xml:space="preserve"> </w:t>
        </w:r>
        <w:proofErr w:type="spellStart"/>
        <w:r w:rsidR="00FB762F">
          <w:rPr>
            <w:sz w:val="20"/>
            <w:szCs w:val="20"/>
          </w:rPr>
          <w:t>cov</w:t>
        </w:r>
        <w:proofErr w:type="spellEnd"/>
        <w:r w:rsidR="00FB762F">
          <w:rPr>
            <w:sz w:val="20"/>
            <w:szCs w:val="20"/>
          </w:rPr>
          <w:t xml:space="preserve"> </w:t>
        </w:r>
        <w:proofErr w:type="spellStart"/>
        <w:r w:rsidR="00FB762F">
          <w:rPr>
            <w:sz w:val="20"/>
            <w:szCs w:val="20"/>
          </w:rPr>
          <w:t>kav</w:t>
        </w:r>
        <w:proofErr w:type="spellEnd"/>
        <w:r w:rsidR="00FB762F">
          <w:rPr>
            <w:sz w:val="20"/>
            <w:szCs w:val="20"/>
          </w:rPr>
          <w:t xml:space="preserve"> </w:t>
        </w:r>
        <w:proofErr w:type="spellStart"/>
        <w:r w:rsidR="00FB762F">
          <w:rPr>
            <w:sz w:val="20"/>
            <w:szCs w:val="20"/>
          </w:rPr>
          <w:t>tshem</w:t>
        </w:r>
      </w:ins>
      <w:proofErr w:type="spellEnd"/>
      <w:r w:rsidRPr="00A458FB">
        <w:rPr>
          <w:sz w:val="20"/>
          <w:szCs w:val="20"/>
        </w:rPr>
        <w:t xml:space="preserve">. Mike </w:t>
      </w:r>
      <w:proofErr w:type="spellStart"/>
      <w:r w:rsidRPr="00A458FB">
        <w:rPr>
          <w:sz w:val="20"/>
          <w:szCs w:val="20"/>
        </w:rPr>
        <w:t>Breckel</w:t>
      </w:r>
      <w:proofErr w:type="spellEnd"/>
      <w:r w:rsidRPr="00A458FB">
        <w:rPr>
          <w:sz w:val="20"/>
          <w:szCs w:val="20"/>
        </w:rPr>
        <w:t xml:space="preserve">, </w:t>
      </w:r>
      <w:proofErr w:type="spellStart"/>
      <w:r w:rsidRPr="00A458FB">
        <w:rPr>
          <w:sz w:val="20"/>
          <w:szCs w:val="20"/>
        </w:rPr>
        <w:t>tus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neeg</w:t>
      </w:r>
      <w:proofErr w:type="spellEnd"/>
      <w:r w:rsidRPr="00A458FB">
        <w:rPr>
          <w:sz w:val="20"/>
          <w:szCs w:val="20"/>
        </w:rPr>
        <w:t xml:space="preserve"> cog </w:t>
      </w:r>
      <w:proofErr w:type="spellStart"/>
      <w:r w:rsidRPr="00A458FB">
        <w:rPr>
          <w:sz w:val="20"/>
          <w:szCs w:val="20"/>
        </w:rPr>
        <w:t>qoob</w:t>
      </w:r>
      <w:proofErr w:type="spellEnd"/>
      <w:r w:rsidRPr="00A458FB">
        <w:rPr>
          <w:sz w:val="20"/>
          <w:szCs w:val="20"/>
        </w:rPr>
        <w:t xml:space="preserve"> loo </w:t>
      </w:r>
      <w:proofErr w:type="spellStart"/>
      <w:r w:rsidRPr="00A458FB">
        <w:rPr>
          <w:sz w:val="20"/>
          <w:szCs w:val="20"/>
        </w:rPr>
        <w:t>nyob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rau</w:t>
      </w:r>
      <w:proofErr w:type="spellEnd"/>
      <w:r w:rsidRPr="00A458FB">
        <w:rPr>
          <w:sz w:val="20"/>
          <w:szCs w:val="20"/>
        </w:rPr>
        <w:t xml:space="preserve"> sab </w:t>
      </w:r>
      <w:proofErr w:type="spellStart"/>
      <w:r w:rsidRPr="00A458FB">
        <w:rPr>
          <w:sz w:val="20"/>
          <w:szCs w:val="20"/>
        </w:rPr>
        <w:t>qab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teb</w:t>
      </w:r>
      <w:proofErr w:type="spellEnd"/>
      <w:r w:rsidRPr="00A458FB">
        <w:rPr>
          <w:sz w:val="20"/>
          <w:szCs w:val="20"/>
        </w:rPr>
        <w:t xml:space="preserve"> sab </w:t>
      </w:r>
      <w:proofErr w:type="spellStart"/>
      <w:r w:rsidRPr="00A458FB">
        <w:rPr>
          <w:sz w:val="20"/>
          <w:szCs w:val="20"/>
        </w:rPr>
        <w:t>hnub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poob</w:t>
      </w:r>
      <w:proofErr w:type="spellEnd"/>
      <w:r w:rsidRPr="00A458FB">
        <w:rPr>
          <w:sz w:val="20"/>
          <w:szCs w:val="20"/>
        </w:rPr>
        <w:t xml:space="preserve"> Wisconsin, </w:t>
      </w:r>
      <w:proofErr w:type="spellStart"/>
      <w:r w:rsidRPr="00A458FB">
        <w:rPr>
          <w:sz w:val="20"/>
          <w:szCs w:val="20"/>
        </w:rPr>
        <w:t>koom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tes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nrog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ib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tus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neeg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ua</w:t>
      </w:r>
      <w:proofErr w:type="spellEnd"/>
      <w:r w:rsidRPr="00A458FB">
        <w:rPr>
          <w:sz w:val="20"/>
          <w:szCs w:val="20"/>
        </w:rPr>
        <w:t xml:space="preserve"> lag </w:t>
      </w:r>
      <w:proofErr w:type="spellStart"/>
      <w:r w:rsidRPr="00A458FB">
        <w:rPr>
          <w:sz w:val="20"/>
          <w:szCs w:val="20"/>
        </w:rPr>
        <w:t>luam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hlau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hauv</w:t>
      </w:r>
      <w:proofErr w:type="spellEnd"/>
      <w:r w:rsidRPr="00A458FB">
        <w:rPr>
          <w:sz w:val="20"/>
          <w:szCs w:val="20"/>
        </w:rPr>
        <w:t xml:space="preserve"> zos los </w:t>
      </w:r>
      <w:proofErr w:type="spellStart"/>
      <w:r w:rsidRPr="00A458FB">
        <w:rPr>
          <w:sz w:val="20"/>
          <w:szCs w:val="20"/>
        </w:rPr>
        <w:t>tsim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cov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nplai</w:t>
      </w:r>
      <w:proofErr w:type="spellEnd"/>
      <w:r w:rsidRPr="00A458FB">
        <w:rPr>
          <w:sz w:val="20"/>
          <w:szCs w:val="20"/>
        </w:rPr>
        <w:t xml:space="preserve"> me </w:t>
      </w:r>
      <w:proofErr w:type="spellStart"/>
      <w:r w:rsidRPr="00A458FB">
        <w:rPr>
          <w:sz w:val="20"/>
          <w:szCs w:val="20"/>
        </w:rPr>
        <w:t>me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uas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tuaj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yeem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siv</w:t>
      </w:r>
      <w:proofErr w:type="spellEnd"/>
      <w:r w:rsidRPr="00A458FB">
        <w:rPr>
          <w:sz w:val="20"/>
          <w:szCs w:val="20"/>
        </w:rPr>
        <w:t xml:space="preserve"> tau </w:t>
      </w:r>
      <w:proofErr w:type="spellStart"/>
      <w:r w:rsidRPr="00A458FB">
        <w:rPr>
          <w:sz w:val="20"/>
          <w:szCs w:val="20"/>
        </w:rPr>
        <w:t>hauv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thaj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teb</w:t>
      </w:r>
      <w:proofErr w:type="spellEnd"/>
      <w:r w:rsidRPr="00A458FB">
        <w:rPr>
          <w:sz w:val="20"/>
          <w:szCs w:val="20"/>
        </w:rPr>
        <w:t xml:space="preserve">, </w:t>
      </w:r>
      <w:proofErr w:type="spellStart"/>
      <w:r w:rsidRPr="00A458FB">
        <w:rPr>
          <w:sz w:val="20"/>
          <w:szCs w:val="20"/>
        </w:rPr>
        <w:t>nqa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qhov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kev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xaiv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ntxiv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rau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kev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ua</w:t>
      </w:r>
      <w:proofErr w:type="spellEnd"/>
      <w:r w:rsidRPr="00A458FB">
        <w:rPr>
          <w:sz w:val="20"/>
          <w:szCs w:val="20"/>
        </w:rPr>
        <w:t xml:space="preserve"> tau zoo. </w:t>
      </w:r>
      <w:proofErr w:type="spellStart"/>
      <w:r w:rsidR="00B312F8" w:rsidRPr="00A458FB">
        <w:rPr>
          <w:sz w:val="20"/>
          <w:szCs w:val="20"/>
        </w:rPr>
        <w:t>Link</w:t>
      </w:r>
      <w:r w:rsidRPr="00A458FB">
        <w:rPr>
          <w:sz w:val="20"/>
          <w:szCs w:val="20"/>
        </w:rPr>
        <w:t>:</w:t>
      </w:r>
      <w:hyperlink r:id="rId7">
        <w:r w:rsidRPr="00A458FB">
          <w:rPr>
            <w:color w:val="1155CC"/>
            <w:sz w:val="20"/>
            <w:szCs w:val="20"/>
            <w:u w:val="single"/>
          </w:rPr>
          <w:t>https</w:t>
        </w:r>
        <w:proofErr w:type="spellEnd"/>
        <w:r w:rsidRPr="00A458FB">
          <w:rPr>
            <w:color w:val="1155CC"/>
            <w:sz w:val="20"/>
            <w:szCs w:val="20"/>
            <w:u w:val="single"/>
          </w:rPr>
          <w:t>://www.youtube.com/watch?v=DrsY5XdaSrw</w:t>
        </w:r>
      </w:hyperlink>
      <w:r w:rsidRPr="00A458FB">
        <w:rPr>
          <w:sz w:val="20"/>
          <w:szCs w:val="20"/>
        </w:rPr>
        <w:t xml:space="preserve"> </w:t>
      </w:r>
    </w:p>
    <w:p w14:paraId="20861785" w14:textId="77777777" w:rsidR="00A3234B" w:rsidRPr="00A458FB" w:rsidRDefault="00A3234B" w:rsidP="00A458FB">
      <w:pPr>
        <w:jc w:val="both"/>
        <w:rPr>
          <w:sz w:val="20"/>
          <w:szCs w:val="20"/>
        </w:rPr>
      </w:pPr>
    </w:p>
    <w:p w14:paraId="53411A77" w14:textId="5BA7B981" w:rsidR="00A3234B" w:rsidRPr="00A458FB" w:rsidRDefault="00AD166D" w:rsidP="00A458FB">
      <w:pPr>
        <w:jc w:val="both"/>
        <w:rPr>
          <w:sz w:val="20"/>
          <w:szCs w:val="20"/>
        </w:rPr>
      </w:pPr>
      <w:proofErr w:type="spellStart"/>
      <w:r w:rsidRPr="00A458FB">
        <w:rPr>
          <w:sz w:val="20"/>
          <w:szCs w:val="20"/>
        </w:rPr>
        <w:t>Thaum</w:t>
      </w:r>
      <w:proofErr w:type="spellEnd"/>
      <w:r w:rsidRPr="00A458FB">
        <w:rPr>
          <w:sz w:val="20"/>
          <w:szCs w:val="20"/>
        </w:rPr>
        <w:t xml:space="preserve"> </w:t>
      </w:r>
      <w:del w:id="768" w:author="Fong RERHANG" w:date="2021-12-08T22:55:00Z">
        <w:r w:rsidRPr="00A458FB" w:rsidDel="00F34AB9">
          <w:rPr>
            <w:sz w:val="20"/>
            <w:szCs w:val="20"/>
          </w:rPr>
          <w:delText>de-stemmed</w:delText>
        </w:r>
      </w:del>
      <w:proofErr w:type="spellStart"/>
      <w:ins w:id="769" w:author="Fong RERHANG" w:date="2021-12-08T23:03:00Z">
        <w:r w:rsidR="00FB762F">
          <w:rPr>
            <w:sz w:val="20"/>
            <w:szCs w:val="20"/>
          </w:rPr>
          <w:t>tshem</w:t>
        </w:r>
        <w:proofErr w:type="spellEnd"/>
        <w:r w:rsidR="00FB762F">
          <w:rPr>
            <w:sz w:val="20"/>
            <w:szCs w:val="20"/>
          </w:rPr>
          <w:t xml:space="preserve"> </w:t>
        </w:r>
        <w:proofErr w:type="spellStart"/>
        <w:r w:rsidR="00FB762F">
          <w:rPr>
            <w:sz w:val="20"/>
            <w:szCs w:val="20"/>
          </w:rPr>
          <w:t>tus</w:t>
        </w:r>
        <w:proofErr w:type="spellEnd"/>
        <w:r w:rsidR="00FB762F">
          <w:rPr>
            <w:sz w:val="20"/>
            <w:szCs w:val="20"/>
          </w:rPr>
          <w:t xml:space="preserve"> </w:t>
        </w:r>
        <w:proofErr w:type="spellStart"/>
        <w:r w:rsidR="00FB762F">
          <w:rPr>
            <w:sz w:val="20"/>
            <w:szCs w:val="20"/>
          </w:rPr>
          <w:t>kav</w:t>
        </w:r>
      </w:ins>
      <w:proofErr w:type="spellEnd"/>
      <w:del w:id="770" w:author="Fong RERHANG" w:date="2021-12-08T23:03:00Z">
        <w:r w:rsidRPr="00A458FB" w:rsidDel="00FB762F">
          <w:rPr>
            <w:sz w:val="20"/>
            <w:szCs w:val="20"/>
          </w:rPr>
          <w:delText>,</w:delText>
        </w:r>
      </w:del>
      <w:ins w:id="771" w:author="Fong RERHANG" w:date="2021-12-08T23:04:00Z">
        <w:r w:rsidR="00FB762F">
          <w:rPr>
            <w:sz w:val="20"/>
            <w:szCs w:val="20"/>
          </w:rPr>
          <w:t>,</w:t>
        </w:r>
      </w:ins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lub</w:t>
      </w:r>
      <w:proofErr w:type="spellEnd"/>
      <w:ins w:id="772" w:author="Fong RERHANG" w:date="2021-12-08T22:55:00Z">
        <w:r w:rsidR="00F34AB9">
          <w:rPr>
            <w:sz w:val="20"/>
            <w:szCs w:val="20"/>
          </w:rPr>
          <w:t xml:space="preserve"> </w:t>
        </w:r>
        <w:proofErr w:type="spellStart"/>
        <w:r w:rsidR="00F34AB9">
          <w:rPr>
            <w:sz w:val="20"/>
            <w:szCs w:val="20"/>
          </w:rPr>
          <w:t>txiv</w:t>
        </w:r>
      </w:ins>
      <w:proofErr w:type="spellEnd"/>
      <w:r w:rsidRPr="00A458FB">
        <w:rPr>
          <w:sz w:val="20"/>
          <w:szCs w:val="20"/>
        </w:rPr>
        <w:t xml:space="preserve"> berries </w:t>
      </w:r>
      <w:proofErr w:type="spellStart"/>
      <w:r w:rsidRPr="00A458FB">
        <w:rPr>
          <w:sz w:val="20"/>
          <w:szCs w:val="20"/>
        </w:rPr>
        <w:t>yuav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tsum</w:t>
      </w:r>
      <w:proofErr w:type="spellEnd"/>
      <w:r w:rsidRPr="00A458FB">
        <w:rPr>
          <w:sz w:val="20"/>
          <w:szCs w:val="20"/>
        </w:rPr>
        <w:t xml:space="preserve"> </w:t>
      </w:r>
      <w:del w:id="773" w:author="Fong RERHANG" w:date="2021-12-08T23:04:00Z">
        <w:r w:rsidRPr="00A458FB" w:rsidDel="00FB762F">
          <w:rPr>
            <w:sz w:val="20"/>
            <w:szCs w:val="20"/>
          </w:rPr>
          <w:delText xml:space="preserve">mus los ntawm ib tug mus txawv tebchaws </w:delText>
        </w:r>
      </w:del>
      <w:proofErr w:type="spellStart"/>
      <w:ins w:id="774" w:author="Fong RERHANG" w:date="2021-12-08T23:04:00Z">
        <w:r w:rsidR="00FB762F">
          <w:rPr>
            <w:sz w:val="20"/>
            <w:szCs w:val="20"/>
          </w:rPr>
          <w:t>raug</w:t>
        </w:r>
        <w:proofErr w:type="spellEnd"/>
        <w:r w:rsidR="00FB762F">
          <w:rPr>
            <w:sz w:val="20"/>
            <w:szCs w:val="20"/>
          </w:rPr>
          <w:t xml:space="preserve"> </w:t>
        </w:r>
        <w:proofErr w:type="spellStart"/>
        <w:r w:rsidR="00FB762F">
          <w:rPr>
            <w:sz w:val="20"/>
            <w:szCs w:val="20"/>
          </w:rPr>
          <w:t>cov</w:t>
        </w:r>
        <w:proofErr w:type="spellEnd"/>
        <w:r w:rsidR="00FB762F">
          <w:rPr>
            <w:sz w:val="20"/>
            <w:szCs w:val="20"/>
          </w:rPr>
          <w:t xml:space="preserve"> </w:t>
        </w:r>
      </w:ins>
      <w:proofErr w:type="spellStart"/>
      <w:r w:rsidRPr="00A458FB">
        <w:rPr>
          <w:sz w:val="20"/>
          <w:szCs w:val="20"/>
        </w:rPr>
        <w:t>txheej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txheem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ntxuav</w:t>
      </w:r>
      <w:proofErr w:type="spellEnd"/>
      <w:r w:rsidRPr="00A458FB">
        <w:rPr>
          <w:sz w:val="20"/>
          <w:szCs w:val="20"/>
        </w:rPr>
        <w:t xml:space="preserve">, </w:t>
      </w:r>
      <w:proofErr w:type="spellStart"/>
      <w:r w:rsidRPr="00A458FB">
        <w:rPr>
          <w:sz w:val="20"/>
          <w:szCs w:val="20"/>
        </w:rPr>
        <w:t>uas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yuav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ntxuav</w:t>
      </w:r>
      <w:proofErr w:type="spellEnd"/>
      <w:r w:rsidRPr="00A458FB">
        <w:rPr>
          <w:sz w:val="20"/>
          <w:szCs w:val="20"/>
        </w:rPr>
        <w:t>,</w:t>
      </w:r>
      <w:del w:id="775" w:author="Fong RERHANG" w:date="2021-12-08T23:05:00Z">
        <w:r w:rsidRPr="00A458FB" w:rsidDel="00FB762F">
          <w:rPr>
            <w:sz w:val="20"/>
            <w:szCs w:val="20"/>
          </w:rPr>
          <w:delText xml:space="preserve"> ntxuav</w:delText>
        </w:r>
      </w:del>
      <w:r w:rsidRPr="00A458FB">
        <w:rPr>
          <w:sz w:val="20"/>
          <w:szCs w:val="20"/>
        </w:rPr>
        <w:t xml:space="preserve">, </w:t>
      </w:r>
      <w:proofErr w:type="spellStart"/>
      <w:r w:rsidRPr="00A458FB">
        <w:rPr>
          <w:sz w:val="20"/>
          <w:szCs w:val="20"/>
        </w:rPr>
        <w:t>thiab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yaug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lub</w:t>
      </w:r>
      <w:proofErr w:type="spellEnd"/>
      <w:ins w:id="776" w:author="Fong RERHANG" w:date="2021-12-08T23:05:00Z">
        <w:r w:rsidR="00FB762F">
          <w:rPr>
            <w:sz w:val="20"/>
            <w:szCs w:val="20"/>
          </w:rPr>
          <w:t xml:space="preserve"> </w:t>
        </w:r>
        <w:proofErr w:type="spellStart"/>
        <w:r w:rsidR="00FB762F">
          <w:rPr>
            <w:sz w:val="20"/>
            <w:szCs w:val="20"/>
          </w:rPr>
          <w:t>txiv</w:t>
        </w:r>
        <w:proofErr w:type="spellEnd"/>
        <w:r w:rsidR="00FB762F">
          <w:rPr>
            <w:sz w:val="20"/>
            <w:szCs w:val="20"/>
          </w:rPr>
          <w:t xml:space="preserve"> pos</w:t>
        </w:r>
      </w:ins>
      <w:r w:rsidRPr="00A458FB">
        <w:rPr>
          <w:sz w:val="20"/>
          <w:szCs w:val="20"/>
        </w:rPr>
        <w:t xml:space="preserve"> berries. </w:t>
      </w:r>
      <w:proofErr w:type="spellStart"/>
      <w:r w:rsidRPr="00A458FB">
        <w:rPr>
          <w:sz w:val="20"/>
          <w:szCs w:val="20"/>
        </w:rPr>
        <w:t>Thaum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thawj</w:t>
      </w:r>
      <w:proofErr w:type="spellEnd"/>
      <w:r w:rsidRPr="00A458FB">
        <w:rPr>
          <w:sz w:val="20"/>
          <w:szCs w:val="20"/>
        </w:rPr>
        <w:t xml:space="preserve"> </w:t>
      </w:r>
      <w:del w:id="777" w:author="Fong RERHANG" w:date="2021-12-08T23:06:00Z">
        <w:r w:rsidRPr="00A458FB" w:rsidDel="00FB762F">
          <w:rPr>
            <w:sz w:val="20"/>
            <w:szCs w:val="20"/>
          </w:rPr>
          <w:delText>immersion</w:delText>
        </w:r>
      </w:del>
      <w:proofErr w:type="spellStart"/>
      <w:ins w:id="778" w:author="Fong RERHANG" w:date="2021-12-08T23:06:00Z">
        <w:r w:rsidR="00FB762F">
          <w:rPr>
            <w:sz w:val="20"/>
            <w:szCs w:val="20"/>
          </w:rPr>
          <w:t>muaj</w:t>
        </w:r>
        <w:proofErr w:type="spellEnd"/>
        <w:r w:rsidR="00FB762F">
          <w:rPr>
            <w:sz w:val="20"/>
            <w:szCs w:val="20"/>
          </w:rPr>
          <w:t xml:space="preserve"> </w:t>
        </w:r>
        <w:proofErr w:type="spellStart"/>
        <w:r w:rsidR="00FB762F">
          <w:rPr>
            <w:sz w:val="20"/>
            <w:szCs w:val="20"/>
          </w:rPr>
          <w:t>tsaus</w:t>
        </w:r>
      </w:ins>
      <w:proofErr w:type="spellEnd"/>
      <w:r w:rsidRPr="00A458FB">
        <w:rPr>
          <w:sz w:val="20"/>
          <w:szCs w:val="20"/>
        </w:rPr>
        <w:t xml:space="preserve">, </w:t>
      </w:r>
      <w:proofErr w:type="spellStart"/>
      <w:r w:rsidRPr="00A458FB">
        <w:rPr>
          <w:sz w:val="20"/>
          <w:szCs w:val="20"/>
        </w:rPr>
        <w:t>cov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neeg</w:t>
      </w:r>
      <w:proofErr w:type="spellEnd"/>
      <w:r w:rsidRPr="00A458FB">
        <w:rPr>
          <w:sz w:val="20"/>
          <w:szCs w:val="20"/>
        </w:rPr>
        <w:t xml:space="preserve"> cog </w:t>
      </w:r>
      <w:proofErr w:type="spellStart"/>
      <w:r w:rsidRPr="00A458FB">
        <w:rPr>
          <w:sz w:val="20"/>
          <w:szCs w:val="20"/>
        </w:rPr>
        <w:t>qoob</w:t>
      </w:r>
      <w:proofErr w:type="spellEnd"/>
      <w:r w:rsidRPr="00A458FB">
        <w:rPr>
          <w:sz w:val="20"/>
          <w:szCs w:val="20"/>
        </w:rPr>
        <w:t xml:space="preserve"> loo </w:t>
      </w:r>
      <w:proofErr w:type="spellStart"/>
      <w:r w:rsidRPr="00A458FB">
        <w:rPr>
          <w:sz w:val="20"/>
          <w:szCs w:val="20"/>
        </w:rPr>
        <w:t>feem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ntau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siv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lub</w:t>
      </w:r>
      <w:proofErr w:type="spellEnd"/>
      <w:r w:rsidRPr="00A458FB">
        <w:rPr>
          <w:sz w:val="20"/>
          <w:szCs w:val="20"/>
        </w:rPr>
        <w:t xml:space="preserve"> </w:t>
      </w:r>
      <w:del w:id="779" w:author="Fong RERHANG" w:date="2021-12-08T23:07:00Z">
        <w:r w:rsidRPr="00A458FB" w:rsidDel="00FB762F">
          <w:rPr>
            <w:sz w:val="20"/>
            <w:szCs w:val="20"/>
          </w:rPr>
          <w:delText xml:space="preserve">sieve </w:delText>
        </w:r>
      </w:del>
      <w:proofErr w:type="spellStart"/>
      <w:ins w:id="780" w:author="Fong RERHANG" w:date="2021-12-08T23:07:00Z">
        <w:r w:rsidR="00FB762F">
          <w:rPr>
            <w:sz w:val="20"/>
            <w:szCs w:val="20"/>
          </w:rPr>
          <w:t>lim</w:t>
        </w:r>
        <w:proofErr w:type="spellEnd"/>
        <w:r w:rsidR="00FB762F">
          <w:rPr>
            <w:sz w:val="20"/>
            <w:szCs w:val="20"/>
          </w:rPr>
          <w:t xml:space="preserve">  </w:t>
        </w:r>
      </w:ins>
      <w:r w:rsidRPr="00A458FB">
        <w:rPr>
          <w:sz w:val="20"/>
          <w:szCs w:val="20"/>
        </w:rPr>
        <w:t>l</w:t>
      </w:r>
      <w:ins w:id="781" w:author="Fong RERHANG" w:date="2021-12-08T23:07:00Z">
        <w:r w:rsidR="00FB762F">
          <w:rPr>
            <w:sz w:val="20"/>
            <w:szCs w:val="20"/>
          </w:rPr>
          <w:t xml:space="preserve">o </w:t>
        </w:r>
        <w:proofErr w:type="spellStart"/>
        <w:r w:rsidR="00FB762F">
          <w:rPr>
            <w:sz w:val="20"/>
            <w:szCs w:val="20"/>
          </w:rPr>
          <w:t>yog</w:t>
        </w:r>
        <w:proofErr w:type="spellEnd"/>
        <w:r w:rsidR="00FB762F">
          <w:rPr>
            <w:sz w:val="20"/>
            <w:szCs w:val="20"/>
          </w:rPr>
          <w:t xml:space="preserve"> </w:t>
        </w:r>
        <w:proofErr w:type="spellStart"/>
        <w:r w:rsidR="00FB762F">
          <w:rPr>
            <w:sz w:val="20"/>
            <w:szCs w:val="20"/>
          </w:rPr>
          <w:t>cov</w:t>
        </w:r>
        <w:proofErr w:type="spellEnd"/>
        <w:r w:rsidR="00FB762F">
          <w:rPr>
            <w:sz w:val="20"/>
            <w:szCs w:val="20"/>
          </w:rPr>
          <w:t xml:space="preserve"> </w:t>
        </w:r>
      </w:ins>
      <w:proofErr w:type="spellStart"/>
      <w:ins w:id="782" w:author="Fong RERHANG" w:date="2021-12-08T23:08:00Z">
        <w:r w:rsidR="00FB762F">
          <w:rPr>
            <w:sz w:val="20"/>
            <w:szCs w:val="20"/>
          </w:rPr>
          <w:t>qhob</w:t>
        </w:r>
        <w:proofErr w:type="spellEnd"/>
        <w:r w:rsidR="00FB762F">
          <w:rPr>
            <w:sz w:val="20"/>
            <w:szCs w:val="20"/>
          </w:rPr>
          <w:t xml:space="preserve"> </w:t>
        </w:r>
        <w:proofErr w:type="spellStart"/>
        <w:r w:rsidR="00FB762F">
          <w:rPr>
            <w:sz w:val="20"/>
            <w:szCs w:val="20"/>
          </w:rPr>
          <w:t>ntaub</w:t>
        </w:r>
      </w:ins>
      <w:proofErr w:type="spellEnd"/>
      <w:del w:id="783" w:author="Fong RERHANG" w:date="2021-12-08T23:07:00Z">
        <w:r w:rsidRPr="00A458FB" w:rsidDel="00FB762F">
          <w:rPr>
            <w:sz w:val="20"/>
            <w:szCs w:val="20"/>
          </w:rPr>
          <w:delText>ossis</w:delText>
        </w:r>
      </w:del>
      <w:del w:id="784" w:author="Fong RERHANG" w:date="2021-12-08T23:08:00Z">
        <w:r w:rsidRPr="00A458FB" w:rsidDel="00FB762F">
          <w:rPr>
            <w:sz w:val="20"/>
            <w:szCs w:val="20"/>
          </w:rPr>
          <w:delText xml:space="preserve"> mesh</w:delText>
        </w:r>
      </w:del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ntawm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qee</w:t>
      </w:r>
      <w:proofErr w:type="spellEnd"/>
      <w:r w:rsidRPr="00A458FB">
        <w:rPr>
          <w:sz w:val="20"/>
          <w:szCs w:val="20"/>
        </w:rPr>
        <w:t xml:space="preserve"> yam los </w:t>
      </w:r>
      <w:proofErr w:type="spellStart"/>
      <w:r w:rsidRPr="00A458FB">
        <w:rPr>
          <w:sz w:val="20"/>
          <w:szCs w:val="20"/>
        </w:rPr>
        <w:t>lim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tawm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cov</w:t>
      </w:r>
      <w:proofErr w:type="spellEnd"/>
      <w:r w:rsidRPr="00A458FB">
        <w:rPr>
          <w:sz w:val="20"/>
          <w:szCs w:val="20"/>
        </w:rPr>
        <w:t xml:space="preserve"> seem </w:t>
      </w:r>
      <w:proofErr w:type="spellStart"/>
      <w:ins w:id="785" w:author="Fong RERHANG" w:date="2021-12-08T23:09:00Z">
        <w:r w:rsidR="00FB762F">
          <w:rPr>
            <w:sz w:val="20"/>
            <w:szCs w:val="20"/>
          </w:rPr>
          <w:t>kav</w:t>
        </w:r>
        <w:proofErr w:type="spellEnd"/>
        <w:r w:rsidR="00FB762F">
          <w:rPr>
            <w:sz w:val="20"/>
            <w:szCs w:val="20"/>
          </w:rPr>
          <w:t xml:space="preserve"> </w:t>
        </w:r>
      </w:ins>
      <w:del w:id="786" w:author="Fong RERHANG" w:date="2021-12-08T23:08:00Z">
        <w:r w:rsidRPr="00A458FB" w:rsidDel="00FB762F">
          <w:rPr>
            <w:sz w:val="20"/>
            <w:szCs w:val="20"/>
          </w:rPr>
          <w:delText>stems</w:delText>
        </w:r>
      </w:del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thiab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cov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txiv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hmab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txiv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ntoo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ntsuab</w:t>
      </w:r>
      <w:proofErr w:type="spellEnd"/>
      <w:r w:rsidRPr="00A458FB">
        <w:rPr>
          <w:sz w:val="20"/>
          <w:szCs w:val="20"/>
        </w:rPr>
        <w:t>.</w:t>
      </w:r>
    </w:p>
    <w:p w14:paraId="03A11635" w14:textId="77777777" w:rsidR="00A3234B" w:rsidRPr="00A458FB" w:rsidRDefault="00A3234B" w:rsidP="00A458FB">
      <w:pPr>
        <w:jc w:val="both"/>
        <w:rPr>
          <w:sz w:val="20"/>
          <w:szCs w:val="20"/>
        </w:rPr>
      </w:pPr>
    </w:p>
    <w:p w14:paraId="55DDB3F6" w14:textId="5A029514" w:rsidR="00A3234B" w:rsidRDefault="00AD166D" w:rsidP="00A458FB">
      <w:pPr>
        <w:jc w:val="both"/>
        <w:rPr>
          <w:sz w:val="24"/>
          <w:szCs w:val="24"/>
        </w:rPr>
      </w:pPr>
      <w:proofErr w:type="spellStart"/>
      <w:r w:rsidRPr="00A458FB">
        <w:rPr>
          <w:sz w:val="20"/>
          <w:szCs w:val="20"/>
        </w:rPr>
        <w:t>Ib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zaug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dhau</w:t>
      </w:r>
      <w:proofErr w:type="spellEnd"/>
      <w:r w:rsidRPr="00A458FB">
        <w:rPr>
          <w:sz w:val="20"/>
          <w:szCs w:val="20"/>
        </w:rPr>
        <w:t xml:space="preserve"> los </w:t>
      </w:r>
      <w:proofErr w:type="spellStart"/>
      <w:r w:rsidRPr="00A458FB">
        <w:rPr>
          <w:sz w:val="20"/>
          <w:szCs w:val="20"/>
        </w:rPr>
        <w:t>ntawm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cov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txheej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txheem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ntxuav</w:t>
      </w:r>
      <w:proofErr w:type="spellEnd"/>
      <w:r w:rsidRPr="00A458FB">
        <w:rPr>
          <w:sz w:val="20"/>
          <w:szCs w:val="20"/>
        </w:rPr>
        <w:t xml:space="preserve">, </w:t>
      </w:r>
      <w:proofErr w:type="spellStart"/>
      <w:r w:rsidRPr="00A458FB">
        <w:rPr>
          <w:sz w:val="20"/>
          <w:szCs w:val="20"/>
        </w:rPr>
        <w:t>cov</w:t>
      </w:r>
      <w:proofErr w:type="spellEnd"/>
      <w:r w:rsidRPr="00A458FB">
        <w:rPr>
          <w:sz w:val="20"/>
          <w:szCs w:val="20"/>
        </w:rPr>
        <w:t xml:space="preserve"> berries </w:t>
      </w:r>
      <w:proofErr w:type="spellStart"/>
      <w:r w:rsidRPr="00A458FB">
        <w:rPr>
          <w:sz w:val="20"/>
          <w:szCs w:val="20"/>
        </w:rPr>
        <w:t>tuaj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yeem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muab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tso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rau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hauv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cov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tais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kom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cua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qhuav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rau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ob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peb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feeb</w:t>
      </w:r>
      <w:proofErr w:type="spellEnd"/>
      <w:r w:rsidRPr="00A458FB">
        <w:rPr>
          <w:sz w:val="20"/>
          <w:szCs w:val="20"/>
        </w:rPr>
        <w:t>, los</w:t>
      </w:r>
      <w:r w:rsidR="00A458FB" w:rsidRPr="00A458FB">
        <w:rPr>
          <w:sz w:val="20"/>
          <w:szCs w:val="20"/>
        </w:rPr>
        <w:t xml:space="preserve"> </w:t>
      </w:r>
      <w:r w:rsidRPr="00A458FB">
        <w:rPr>
          <w:sz w:val="20"/>
          <w:szCs w:val="20"/>
        </w:rPr>
        <w:t xml:space="preserve">sis </w:t>
      </w:r>
      <w:proofErr w:type="spellStart"/>
      <w:r w:rsidRPr="00A458FB">
        <w:rPr>
          <w:sz w:val="20"/>
          <w:szCs w:val="20"/>
        </w:rPr>
        <w:t>dhau</w:t>
      </w:r>
      <w:proofErr w:type="spellEnd"/>
      <w:r w:rsidRPr="00A458FB">
        <w:rPr>
          <w:sz w:val="20"/>
          <w:szCs w:val="20"/>
        </w:rPr>
        <w:t xml:space="preserve"> los </w:t>
      </w:r>
      <w:proofErr w:type="spellStart"/>
      <w:r w:rsidRPr="00A458FB">
        <w:rPr>
          <w:sz w:val="20"/>
          <w:szCs w:val="20"/>
        </w:rPr>
        <w:t>ntawm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cov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txheej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txheem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kiv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cua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kom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qhuav</w:t>
      </w:r>
      <w:proofErr w:type="spellEnd"/>
      <w:r w:rsidRPr="00A458FB">
        <w:rPr>
          <w:sz w:val="20"/>
          <w:szCs w:val="20"/>
        </w:rPr>
        <w:t xml:space="preserve">. Tom </w:t>
      </w:r>
      <w:proofErr w:type="spellStart"/>
      <w:r w:rsidRPr="00A458FB">
        <w:rPr>
          <w:sz w:val="20"/>
          <w:szCs w:val="20"/>
        </w:rPr>
        <w:t>qab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ntawd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lawv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muab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tso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rau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hauv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ntim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kom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txias</w:t>
      </w:r>
      <w:proofErr w:type="spellEnd"/>
      <w:r w:rsidRPr="00A458FB">
        <w:rPr>
          <w:sz w:val="20"/>
          <w:szCs w:val="20"/>
        </w:rPr>
        <w:t xml:space="preserve"> los </w:t>
      </w:r>
      <w:proofErr w:type="spellStart"/>
      <w:r w:rsidRPr="00A458FB">
        <w:rPr>
          <w:sz w:val="20"/>
          <w:szCs w:val="20"/>
        </w:rPr>
        <w:t>yog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khov</w:t>
      </w:r>
      <w:proofErr w:type="spellEnd"/>
      <w:r w:rsidRPr="00A458FB">
        <w:rPr>
          <w:sz w:val="20"/>
          <w:szCs w:val="20"/>
        </w:rPr>
        <w:t xml:space="preserve">. </w:t>
      </w:r>
      <w:proofErr w:type="spellStart"/>
      <w:r w:rsidRPr="00A458FB">
        <w:rPr>
          <w:sz w:val="20"/>
          <w:szCs w:val="20"/>
        </w:rPr>
        <w:t>Ib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txoj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kev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ntim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khoom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rau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kev</w:t>
      </w:r>
      <w:proofErr w:type="spellEnd"/>
      <w:r w:rsidRPr="00A458FB">
        <w:rPr>
          <w:sz w:val="20"/>
          <w:szCs w:val="20"/>
        </w:rPr>
        <w:t xml:space="preserve"> lag </w:t>
      </w:r>
      <w:proofErr w:type="spellStart"/>
      <w:r w:rsidRPr="00A458FB">
        <w:rPr>
          <w:sz w:val="20"/>
          <w:szCs w:val="20"/>
        </w:rPr>
        <w:t>luam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feem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ntau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yog</w:t>
      </w:r>
      <w:proofErr w:type="spellEnd"/>
      <w:r w:rsidRPr="00A458FB">
        <w:rPr>
          <w:sz w:val="20"/>
          <w:szCs w:val="20"/>
        </w:rPr>
        <w:t xml:space="preserve"> 25 </w:t>
      </w:r>
      <w:proofErr w:type="spellStart"/>
      <w:r w:rsidRPr="00A458FB">
        <w:rPr>
          <w:sz w:val="20"/>
          <w:szCs w:val="20"/>
        </w:rPr>
        <w:t>phaus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thoob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khov</w:t>
      </w:r>
      <w:proofErr w:type="spellEnd"/>
      <w:r w:rsidRPr="00A458FB">
        <w:rPr>
          <w:sz w:val="20"/>
          <w:szCs w:val="20"/>
        </w:rPr>
        <w:t xml:space="preserve">, </w:t>
      </w:r>
      <w:proofErr w:type="spellStart"/>
      <w:r w:rsidRPr="00A458FB">
        <w:rPr>
          <w:sz w:val="20"/>
          <w:szCs w:val="20"/>
        </w:rPr>
        <w:t>nrog</w:t>
      </w:r>
      <w:proofErr w:type="spellEnd"/>
      <w:r w:rsidRPr="00A458FB">
        <w:rPr>
          <w:sz w:val="20"/>
          <w:szCs w:val="20"/>
        </w:rPr>
        <w:t xml:space="preserve"> los</w:t>
      </w:r>
      <w:r w:rsidR="00A458FB" w:rsidRPr="00A458FB">
        <w:rPr>
          <w:sz w:val="20"/>
          <w:szCs w:val="20"/>
        </w:rPr>
        <w:t xml:space="preserve"> </w:t>
      </w:r>
      <w:r w:rsidRPr="00A458FB">
        <w:rPr>
          <w:sz w:val="20"/>
          <w:szCs w:val="20"/>
        </w:rPr>
        <w:t xml:space="preserve">sis </w:t>
      </w:r>
      <w:proofErr w:type="spellStart"/>
      <w:r w:rsidRPr="00A458FB">
        <w:rPr>
          <w:sz w:val="20"/>
          <w:szCs w:val="20"/>
        </w:rPr>
        <w:t>tsis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muaj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lub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hnab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yas</w:t>
      </w:r>
      <w:proofErr w:type="spellEnd"/>
      <w:r w:rsidRPr="00A458FB">
        <w:rPr>
          <w:sz w:val="20"/>
          <w:szCs w:val="20"/>
        </w:rPr>
        <w:t xml:space="preserve"> liner, </w:t>
      </w:r>
      <w:proofErr w:type="spellStart"/>
      <w:r w:rsidRPr="00A458FB">
        <w:rPr>
          <w:sz w:val="20"/>
          <w:szCs w:val="20"/>
        </w:rPr>
        <w:t>nyob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ntawm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cov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neeg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siv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khoom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nyiam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thiab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yuav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ua</w:t>
      </w:r>
      <w:proofErr w:type="spellEnd"/>
      <w:r w:rsidRPr="00A458FB">
        <w:rPr>
          <w:sz w:val="20"/>
          <w:szCs w:val="20"/>
        </w:rPr>
        <w:t xml:space="preserve"> li </w:t>
      </w:r>
      <w:proofErr w:type="spellStart"/>
      <w:r w:rsidRPr="00A458FB">
        <w:rPr>
          <w:sz w:val="20"/>
          <w:szCs w:val="20"/>
        </w:rPr>
        <w:t>cas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tshiab</w:t>
      </w:r>
      <w:proofErr w:type="spellEnd"/>
      <w:r w:rsidRPr="00A458FB">
        <w:rPr>
          <w:sz w:val="20"/>
          <w:szCs w:val="20"/>
        </w:rPr>
        <w:t xml:space="preserve"> los</w:t>
      </w:r>
      <w:r w:rsidR="00A458FB" w:rsidRPr="00A458FB">
        <w:rPr>
          <w:sz w:val="20"/>
          <w:szCs w:val="20"/>
        </w:rPr>
        <w:t xml:space="preserve"> </w:t>
      </w:r>
      <w:r w:rsidRPr="00A458FB">
        <w:rPr>
          <w:sz w:val="20"/>
          <w:szCs w:val="20"/>
        </w:rPr>
        <w:t xml:space="preserve">sis </w:t>
      </w:r>
      <w:proofErr w:type="spellStart"/>
      <w:r w:rsidRPr="00A458FB">
        <w:rPr>
          <w:sz w:val="20"/>
          <w:szCs w:val="20"/>
        </w:rPr>
        <w:t>ntxuav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cov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thoob</w:t>
      </w:r>
      <w:proofErr w:type="spellEnd"/>
      <w:r>
        <w:rPr>
          <w:sz w:val="24"/>
          <w:szCs w:val="24"/>
        </w:rPr>
        <w:t>.</w:t>
      </w:r>
    </w:p>
    <w:p w14:paraId="354DD3DD" w14:textId="51B83F83" w:rsidR="00A3234B" w:rsidRDefault="00A3234B">
      <w:pPr>
        <w:rPr>
          <w:sz w:val="24"/>
          <w:szCs w:val="24"/>
        </w:rPr>
      </w:pPr>
    </w:p>
    <w:p w14:paraId="24697210" w14:textId="7C4991BF" w:rsidR="00A458FB" w:rsidRDefault="00A458FB">
      <w:pPr>
        <w:rPr>
          <w:sz w:val="24"/>
          <w:szCs w:val="24"/>
        </w:rPr>
      </w:pPr>
    </w:p>
    <w:p w14:paraId="2D694699" w14:textId="3AC618F3" w:rsidR="00A458FB" w:rsidRDefault="00A458FB">
      <w:pPr>
        <w:rPr>
          <w:sz w:val="24"/>
          <w:szCs w:val="24"/>
        </w:rPr>
      </w:pPr>
    </w:p>
    <w:p w14:paraId="5CB7F30C" w14:textId="17F40C39" w:rsidR="00A458FB" w:rsidRDefault="00A458FB">
      <w:pPr>
        <w:rPr>
          <w:sz w:val="24"/>
          <w:szCs w:val="24"/>
        </w:rPr>
      </w:pPr>
    </w:p>
    <w:p w14:paraId="088599A9" w14:textId="0864AFA8" w:rsidR="00A458FB" w:rsidRDefault="00A458FB">
      <w:pPr>
        <w:rPr>
          <w:sz w:val="24"/>
          <w:szCs w:val="24"/>
        </w:rPr>
      </w:pPr>
    </w:p>
    <w:p w14:paraId="19B3698B" w14:textId="12E4C51A" w:rsidR="00A458FB" w:rsidRDefault="00A458FB">
      <w:pPr>
        <w:rPr>
          <w:sz w:val="24"/>
          <w:szCs w:val="24"/>
        </w:rPr>
      </w:pPr>
    </w:p>
    <w:p w14:paraId="6D6A347C" w14:textId="1E6C622C" w:rsidR="00A458FB" w:rsidRDefault="00A458FB">
      <w:pPr>
        <w:rPr>
          <w:sz w:val="24"/>
          <w:szCs w:val="24"/>
        </w:rPr>
      </w:pPr>
    </w:p>
    <w:p w14:paraId="3EFF05D4" w14:textId="588F79AB" w:rsidR="00A458FB" w:rsidRDefault="00A458FB">
      <w:pPr>
        <w:rPr>
          <w:sz w:val="24"/>
          <w:szCs w:val="24"/>
        </w:rPr>
      </w:pPr>
    </w:p>
    <w:p w14:paraId="133B854B" w14:textId="6D753E7F" w:rsidR="00A458FB" w:rsidRDefault="00A458FB">
      <w:pPr>
        <w:rPr>
          <w:sz w:val="24"/>
          <w:szCs w:val="24"/>
        </w:rPr>
      </w:pPr>
    </w:p>
    <w:p w14:paraId="45EB8D71" w14:textId="789DF2E7" w:rsidR="00A458FB" w:rsidRDefault="00A458FB">
      <w:pPr>
        <w:rPr>
          <w:sz w:val="24"/>
          <w:szCs w:val="24"/>
        </w:rPr>
      </w:pPr>
    </w:p>
    <w:p w14:paraId="5E7C735D" w14:textId="6762A2E8" w:rsidR="00A458FB" w:rsidRDefault="00A458FB">
      <w:pPr>
        <w:rPr>
          <w:sz w:val="24"/>
          <w:szCs w:val="24"/>
        </w:rPr>
      </w:pPr>
    </w:p>
    <w:p w14:paraId="4E107C3E" w14:textId="77777777" w:rsidR="00A458FB" w:rsidRDefault="00A458FB">
      <w:pPr>
        <w:rPr>
          <w:sz w:val="24"/>
          <w:szCs w:val="24"/>
        </w:rPr>
      </w:pPr>
    </w:p>
    <w:p w14:paraId="05C5838E" w14:textId="34F2460C" w:rsidR="00A3234B" w:rsidRPr="00ED3F2A" w:rsidRDefault="00C03437" w:rsidP="00ED3F2A">
      <w:pPr>
        <w:jc w:val="both"/>
        <w:rPr>
          <w:sz w:val="20"/>
          <w:szCs w:val="20"/>
        </w:rPr>
      </w:pPr>
      <w:proofErr w:type="spellStart"/>
      <w:ins w:id="787" w:author="Fong RERHANG" w:date="2021-12-09T13:13:00Z">
        <w:r>
          <w:rPr>
            <w:sz w:val="20"/>
            <w:szCs w:val="20"/>
            <w:u w:val="single"/>
          </w:rPr>
          <w:t>Khw</w:t>
        </w:r>
        <w:proofErr w:type="spellEnd"/>
        <w:r>
          <w:rPr>
            <w:sz w:val="20"/>
            <w:szCs w:val="20"/>
            <w:u w:val="single"/>
          </w:rPr>
          <w:t xml:space="preserve"> </w:t>
        </w:r>
      </w:ins>
      <w:r w:rsidR="00AD166D" w:rsidRPr="00ED3F2A">
        <w:rPr>
          <w:sz w:val="20"/>
          <w:szCs w:val="20"/>
          <w:u w:val="single"/>
        </w:rPr>
        <w:t xml:space="preserve">Kev lag </w:t>
      </w:r>
      <w:proofErr w:type="spellStart"/>
      <w:r w:rsidR="00AD166D" w:rsidRPr="00ED3F2A">
        <w:rPr>
          <w:sz w:val="20"/>
          <w:szCs w:val="20"/>
          <w:u w:val="single"/>
        </w:rPr>
        <w:t>luam</w:t>
      </w:r>
      <w:proofErr w:type="spellEnd"/>
      <w:del w:id="788" w:author="Fong RERHANG" w:date="2021-12-09T13:13:00Z">
        <w:r w:rsidR="00A458FB" w:rsidRPr="00ED3F2A" w:rsidDel="00C03437">
          <w:rPr>
            <w:sz w:val="20"/>
            <w:szCs w:val="20"/>
            <w:u w:val="single"/>
          </w:rPr>
          <w:delText xml:space="preserve"> (markets)</w:delText>
        </w:r>
      </w:del>
      <w:r w:rsidR="00AD166D" w:rsidRPr="00ED3F2A">
        <w:rPr>
          <w:sz w:val="20"/>
          <w:szCs w:val="20"/>
        </w:rPr>
        <w:t>:</w:t>
      </w:r>
    </w:p>
    <w:p w14:paraId="05548FE5" w14:textId="2414F450" w:rsidR="00A3234B" w:rsidRPr="00ED3F2A" w:rsidRDefault="00AD166D" w:rsidP="00ED3F2A">
      <w:pPr>
        <w:jc w:val="both"/>
        <w:rPr>
          <w:sz w:val="20"/>
          <w:szCs w:val="20"/>
        </w:rPr>
      </w:pPr>
      <w:proofErr w:type="spellStart"/>
      <w:r w:rsidRPr="00ED3F2A">
        <w:rPr>
          <w:sz w:val="20"/>
          <w:szCs w:val="20"/>
        </w:rPr>
        <w:t>Muaj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ntau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txoj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kev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xaiv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rau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kev</w:t>
      </w:r>
      <w:proofErr w:type="spellEnd"/>
      <w:r w:rsidRPr="00ED3F2A">
        <w:rPr>
          <w:sz w:val="20"/>
          <w:szCs w:val="20"/>
        </w:rPr>
        <w:t xml:space="preserve"> lag </w:t>
      </w:r>
      <w:proofErr w:type="spellStart"/>
      <w:r w:rsidRPr="00ED3F2A">
        <w:rPr>
          <w:sz w:val="20"/>
          <w:szCs w:val="20"/>
        </w:rPr>
        <w:t>luam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txiv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ntoo</w:t>
      </w:r>
      <w:proofErr w:type="spellEnd"/>
      <w:r w:rsidRPr="00ED3F2A">
        <w:rPr>
          <w:sz w:val="20"/>
          <w:szCs w:val="20"/>
        </w:rPr>
        <w:t xml:space="preserve">, </w:t>
      </w:r>
      <w:proofErr w:type="spellStart"/>
      <w:r w:rsidRPr="00ED3F2A">
        <w:rPr>
          <w:sz w:val="20"/>
          <w:szCs w:val="20"/>
        </w:rPr>
        <w:t>thiab</w:t>
      </w:r>
      <w:proofErr w:type="spellEnd"/>
      <w:r w:rsidRPr="00ED3F2A">
        <w:rPr>
          <w:sz w:val="20"/>
          <w:szCs w:val="20"/>
        </w:rPr>
        <w:t xml:space="preserve"> zoo li </w:t>
      </w:r>
      <w:proofErr w:type="spellStart"/>
      <w:r w:rsidRPr="00ED3F2A">
        <w:rPr>
          <w:sz w:val="20"/>
          <w:szCs w:val="20"/>
        </w:rPr>
        <w:t>feem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ntau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qoob</w:t>
      </w:r>
      <w:proofErr w:type="spellEnd"/>
      <w:r w:rsidRPr="00ED3F2A">
        <w:rPr>
          <w:sz w:val="20"/>
          <w:szCs w:val="20"/>
        </w:rPr>
        <w:t xml:space="preserve"> loo, </w:t>
      </w:r>
      <w:proofErr w:type="spellStart"/>
      <w:r w:rsidRPr="00ED3F2A">
        <w:rPr>
          <w:sz w:val="20"/>
          <w:szCs w:val="20"/>
        </w:rPr>
        <w:t>qhov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kev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xaiv</w:t>
      </w:r>
      <w:proofErr w:type="spellEnd"/>
      <w:r w:rsidRPr="00ED3F2A">
        <w:rPr>
          <w:sz w:val="20"/>
          <w:szCs w:val="20"/>
        </w:rPr>
        <w:t xml:space="preserve"> zoo </w:t>
      </w:r>
      <w:proofErr w:type="spellStart"/>
      <w:r w:rsidRPr="00ED3F2A">
        <w:rPr>
          <w:sz w:val="20"/>
          <w:szCs w:val="20"/>
        </w:rPr>
        <w:t>tshaj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plaws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yuav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nyob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ntawm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tus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kheej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qhov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xwm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txheej</w:t>
      </w:r>
      <w:proofErr w:type="spellEnd"/>
      <w:r w:rsidRPr="00ED3F2A">
        <w:rPr>
          <w:sz w:val="20"/>
          <w:szCs w:val="20"/>
        </w:rPr>
        <w:t xml:space="preserve">, </w:t>
      </w:r>
      <w:proofErr w:type="spellStart"/>
      <w:r w:rsidRPr="00ED3F2A">
        <w:rPr>
          <w:sz w:val="20"/>
          <w:szCs w:val="20"/>
        </w:rPr>
        <w:t>nplai</w:t>
      </w:r>
      <w:proofErr w:type="spellEnd"/>
      <w:r w:rsidRPr="00ED3F2A">
        <w:rPr>
          <w:sz w:val="20"/>
          <w:szCs w:val="20"/>
        </w:rPr>
        <w:t xml:space="preserve">, </w:t>
      </w:r>
      <w:proofErr w:type="spellStart"/>
      <w:r w:rsidRPr="00ED3F2A">
        <w:rPr>
          <w:sz w:val="20"/>
          <w:szCs w:val="20"/>
        </w:rPr>
        <w:t>thiab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kev</w:t>
      </w:r>
      <w:proofErr w:type="spellEnd"/>
      <w:r w:rsidRPr="00ED3F2A">
        <w:rPr>
          <w:sz w:val="20"/>
          <w:szCs w:val="20"/>
        </w:rPr>
        <w:t xml:space="preserve"> lag </w:t>
      </w:r>
      <w:proofErr w:type="spellStart"/>
      <w:r w:rsidRPr="00ED3F2A">
        <w:rPr>
          <w:sz w:val="20"/>
          <w:szCs w:val="20"/>
        </w:rPr>
        <w:t>luam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kev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ua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rau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lwm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qoob</w:t>
      </w:r>
      <w:proofErr w:type="spellEnd"/>
      <w:r w:rsidRPr="00ED3F2A">
        <w:rPr>
          <w:sz w:val="20"/>
          <w:szCs w:val="20"/>
        </w:rPr>
        <w:t xml:space="preserve"> loo cog </w:t>
      </w:r>
      <w:proofErr w:type="spellStart"/>
      <w:r w:rsidRPr="00ED3F2A">
        <w:rPr>
          <w:sz w:val="20"/>
          <w:szCs w:val="20"/>
        </w:rPr>
        <w:t>rau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ntawm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thaj</w:t>
      </w:r>
      <w:proofErr w:type="spellEnd"/>
      <w:r w:rsidRPr="00ED3F2A">
        <w:rPr>
          <w:sz w:val="20"/>
          <w:szCs w:val="20"/>
        </w:rPr>
        <w:t xml:space="preserve"> </w:t>
      </w:r>
      <w:del w:id="789" w:author="Fong RERHANG" w:date="2021-12-09T13:14:00Z">
        <w:r w:rsidRPr="00ED3F2A" w:rsidDel="00C03437">
          <w:rPr>
            <w:sz w:val="20"/>
            <w:szCs w:val="20"/>
          </w:rPr>
          <w:delText>chaw</w:delText>
        </w:r>
      </w:del>
      <w:proofErr w:type="spellStart"/>
      <w:ins w:id="790" w:author="Fong RERHANG" w:date="2021-12-09T13:14:00Z">
        <w:r w:rsidR="00C03437">
          <w:rPr>
            <w:sz w:val="20"/>
            <w:szCs w:val="20"/>
          </w:rPr>
          <w:t>teb</w:t>
        </w:r>
      </w:ins>
      <w:proofErr w:type="spellEnd"/>
      <w:r w:rsidRPr="00ED3F2A">
        <w:rPr>
          <w:sz w:val="20"/>
          <w:szCs w:val="20"/>
        </w:rPr>
        <w:t xml:space="preserve">. </w:t>
      </w:r>
    </w:p>
    <w:p w14:paraId="1820E53D" w14:textId="77777777" w:rsidR="00A3234B" w:rsidRPr="00ED3F2A" w:rsidRDefault="00A3234B" w:rsidP="00ED3F2A">
      <w:pPr>
        <w:jc w:val="both"/>
        <w:rPr>
          <w:sz w:val="20"/>
          <w:szCs w:val="20"/>
        </w:rPr>
      </w:pPr>
    </w:p>
    <w:p w14:paraId="41070C9B" w14:textId="04FB8C7B" w:rsidR="00A3234B" w:rsidRPr="00ED3F2A" w:rsidRDefault="00C03437" w:rsidP="00ED3F2A">
      <w:pPr>
        <w:jc w:val="both"/>
        <w:rPr>
          <w:sz w:val="20"/>
          <w:szCs w:val="20"/>
        </w:rPr>
      </w:pPr>
      <w:proofErr w:type="spellStart"/>
      <w:ins w:id="791" w:author="Fong RERHANG" w:date="2021-12-09T13:15:00Z">
        <w:r>
          <w:rPr>
            <w:sz w:val="20"/>
            <w:szCs w:val="20"/>
          </w:rPr>
          <w:t>Txiv</w:t>
        </w:r>
        <w:proofErr w:type="spellEnd"/>
        <w:r>
          <w:rPr>
            <w:sz w:val="20"/>
            <w:szCs w:val="20"/>
          </w:rPr>
          <w:t xml:space="preserve"> </w:t>
        </w:r>
      </w:ins>
      <w:del w:id="792" w:author="Fong RERHANG" w:date="2021-12-09T13:15:00Z">
        <w:r w:rsidR="00AD166D" w:rsidRPr="00ED3F2A" w:rsidDel="00C03437">
          <w:rPr>
            <w:sz w:val="20"/>
            <w:szCs w:val="20"/>
          </w:rPr>
          <w:delText>E</w:delText>
        </w:r>
      </w:del>
      <w:ins w:id="793" w:author="Fong RERHANG" w:date="2021-12-09T13:15:00Z">
        <w:r>
          <w:rPr>
            <w:sz w:val="20"/>
            <w:szCs w:val="20"/>
          </w:rPr>
          <w:t>e</w:t>
        </w:r>
      </w:ins>
      <w:r w:rsidR="00AD166D" w:rsidRPr="00ED3F2A">
        <w:rPr>
          <w:sz w:val="20"/>
          <w:szCs w:val="20"/>
        </w:rPr>
        <w:t>lderberr</w:t>
      </w:r>
      <w:ins w:id="794" w:author="Fong RERHANG" w:date="2021-12-09T13:15:00Z">
        <w:r>
          <w:rPr>
            <w:sz w:val="20"/>
            <w:szCs w:val="20"/>
          </w:rPr>
          <w:t>y</w:t>
        </w:r>
      </w:ins>
      <w:del w:id="795" w:author="Fong RERHANG" w:date="2021-12-09T13:15:00Z">
        <w:r w:rsidR="00AD166D" w:rsidRPr="00ED3F2A" w:rsidDel="00C03437">
          <w:rPr>
            <w:sz w:val="20"/>
            <w:szCs w:val="20"/>
          </w:rPr>
          <w:delText>ies</w:delText>
        </w:r>
      </w:del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tuaj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yeem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loj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hlob</w:t>
      </w:r>
      <w:proofErr w:type="spellEnd"/>
      <w:r w:rsidR="00AD166D" w:rsidRPr="00ED3F2A">
        <w:rPr>
          <w:sz w:val="20"/>
          <w:szCs w:val="20"/>
        </w:rPr>
        <w:t xml:space="preserve"> los </w:t>
      </w:r>
      <w:proofErr w:type="spellStart"/>
      <w:r w:rsidR="00AD166D" w:rsidRPr="00ED3F2A">
        <w:rPr>
          <w:sz w:val="20"/>
          <w:szCs w:val="20"/>
        </w:rPr>
        <w:t>ua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ib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feem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ntawm</w:t>
      </w:r>
      <w:proofErr w:type="spellEnd"/>
      <w:r w:rsidR="00AD166D" w:rsidRPr="00ED3F2A">
        <w:rPr>
          <w:sz w:val="20"/>
          <w:szCs w:val="20"/>
        </w:rPr>
        <w:t xml:space="preserve"> U-pick </w:t>
      </w:r>
      <w:proofErr w:type="spellStart"/>
      <w:r w:rsidR="00AD166D" w:rsidRPr="00ED3F2A">
        <w:rPr>
          <w:sz w:val="20"/>
          <w:szCs w:val="20"/>
        </w:rPr>
        <w:t>kev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ua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hauj</w:t>
      </w:r>
      <w:proofErr w:type="spellEnd"/>
      <w:r w:rsidR="00DB3A97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lwm</w:t>
      </w:r>
      <w:proofErr w:type="spellEnd"/>
      <w:r w:rsidR="00AD166D" w:rsidRPr="00ED3F2A">
        <w:rPr>
          <w:sz w:val="20"/>
          <w:szCs w:val="20"/>
        </w:rPr>
        <w:t xml:space="preserve">. </w:t>
      </w:r>
      <w:proofErr w:type="spellStart"/>
      <w:r w:rsidR="00AD166D" w:rsidRPr="00ED3F2A">
        <w:rPr>
          <w:sz w:val="20"/>
          <w:szCs w:val="20"/>
        </w:rPr>
        <w:t>Cov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neeg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siv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khoom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xav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ua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rau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lawv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tus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kheej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cov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khoom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siv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tshuaj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yuav</w:t>
      </w:r>
      <w:proofErr w:type="spellEnd"/>
      <w:r w:rsidR="00AD166D" w:rsidRPr="00ED3F2A">
        <w:rPr>
          <w:sz w:val="20"/>
          <w:szCs w:val="20"/>
        </w:rPr>
        <w:t xml:space="preserve"> pom </w:t>
      </w:r>
      <w:proofErr w:type="spellStart"/>
      <w:r w:rsidR="00AD166D" w:rsidRPr="00ED3F2A">
        <w:rPr>
          <w:sz w:val="20"/>
          <w:szCs w:val="20"/>
        </w:rPr>
        <w:t>qhov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kev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xaiv</w:t>
      </w:r>
      <w:proofErr w:type="spellEnd"/>
      <w:r w:rsidR="00AD166D" w:rsidRPr="00ED3F2A">
        <w:rPr>
          <w:sz w:val="20"/>
          <w:szCs w:val="20"/>
        </w:rPr>
        <w:t xml:space="preserve"> no </w:t>
      </w:r>
      <w:proofErr w:type="spellStart"/>
      <w:r w:rsidR="00AD166D" w:rsidRPr="00ED3F2A">
        <w:rPr>
          <w:sz w:val="20"/>
          <w:szCs w:val="20"/>
        </w:rPr>
        <w:t>txaus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nyiam</w:t>
      </w:r>
      <w:proofErr w:type="spellEnd"/>
      <w:r w:rsidR="00AD166D" w:rsidRPr="00ED3F2A">
        <w:rPr>
          <w:sz w:val="20"/>
          <w:szCs w:val="20"/>
        </w:rPr>
        <w:t xml:space="preserve">, </w:t>
      </w:r>
      <w:proofErr w:type="spellStart"/>
      <w:r w:rsidR="00AD166D" w:rsidRPr="00ED3F2A">
        <w:rPr>
          <w:sz w:val="20"/>
          <w:szCs w:val="20"/>
        </w:rPr>
        <w:t>tshwj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xeeb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tshaj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yog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tias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cov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liaj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teb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muaj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peev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xwm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ins w:id="796" w:author="Fong RERHANG" w:date="2021-12-09T13:17:00Z">
        <w:r>
          <w:rPr>
            <w:sz w:val="20"/>
            <w:szCs w:val="20"/>
          </w:rPr>
          <w:t>tshem</w:t>
        </w:r>
        <w:proofErr w:type="spellEnd"/>
        <w:r>
          <w:rPr>
            <w:sz w:val="20"/>
            <w:szCs w:val="20"/>
          </w:rPr>
          <w:t xml:space="preserve"> </w:t>
        </w:r>
        <w:proofErr w:type="spellStart"/>
        <w:r>
          <w:rPr>
            <w:sz w:val="20"/>
            <w:szCs w:val="20"/>
          </w:rPr>
          <w:t>tus</w:t>
        </w:r>
        <w:proofErr w:type="spellEnd"/>
        <w:r>
          <w:rPr>
            <w:sz w:val="20"/>
            <w:szCs w:val="20"/>
          </w:rPr>
          <w:t xml:space="preserve"> </w:t>
        </w:r>
        <w:proofErr w:type="spellStart"/>
        <w:r>
          <w:rPr>
            <w:sz w:val="20"/>
            <w:szCs w:val="20"/>
          </w:rPr>
          <w:t>kav</w:t>
        </w:r>
        <w:proofErr w:type="spellEnd"/>
        <w:r>
          <w:rPr>
            <w:sz w:val="20"/>
            <w:szCs w:val="20"/>
          </w:rPr>
          <w:t xml:space="preserve"> (</w:t>
        </w:r>
      </w:ins>
      <w:r w:rsidR="00AD166D" w:rsidRPr="00ED3F2A">
        <w:rPr>
          <w:sz w:val="20"/>
          <w:szCs w:val="20"/>
        </w:rPr>
        <w:t>de-stem</w:t>
      </w:r>
      <w:ins w:id="797" w:author="Fong RERHANG" w:date="2021-12-09T13:17:00Z">
        <w:r>
          <w:rPr>
            <w:sz w:val="20"/>
            <w:szCs w:val="20"/>
          </w:rPr>
          <w:t xml:space="preserve">) </w:t>
        </w:r>
        <w:proofErr w:type="spellStart"/>
        <w:r>
          <w:rPr>
            <w:sz w:val="20"/>
            <w:szCs w:val="20"/>
          </w:rPr>
          <w:t>cov</w:t>
        </w:r>
        <w:proofErr w:type="spellEnd"/>
        <w:r>
          <w:rPr>
            <w:sz w:val="20"/>
            <w:szCs w:val="20"/>
          </w:rPr>
          <w:t xml:space="preserve"> </w:t>
        </w:r>
        <w:proofErr w:type="spellStart"/>
        <w:r>
          <w:rPr>
            <w:sz w:val="20"/>
            <w:szCs w:val="20"/>
          </w:rPr>
          <w:t>txiv</w:t>
        </w:r>
        <w:proofErr w:type="spellEnd"/>
        <w:r>
          <w:rPr>
            <w:sz w:val="20"/>
            <w:szCs w:val="20"/>
          </w:rPr>
          <w:t xml:space="preserve"> pos</w:t>
        </w:r>
      </w:ins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berri</w:t>
      </w:r>
      <w:ins w:id="798" w:author="Fong RERHANG" w:date="2021-12-09T13:17:00Z">
        <w:r>
          <w:rPr>
            <w:sz w:val="20"/>
            <w:szCs w:val="20"/>
          </w:rPr>
          <w:t>y</w:t>
        </w:r>
        <w:proofErr w:type="spellEnd"/>
        <w:r>
          <w:rPr>
            <w:sz w:val="20"/>
            <w:szCs w:val="20"/>
          </w:rPr>
          <w:t xml:space="preserve"> </w:t>
        </w:r>
        <w:proofErr w:type="spellStart"/>
        <w:r>
          <w:rPr>
            <w:sz w:val="20"/>
            <w:szCs w:val="20"/>
          </w:rPr>
          <w:t>r</w:t>
        </w:r>
      </w:ins>
      <w:del w:id="799" w:author="Fong RERHANG" w:date="2021-12-09T13:17:00Z">
        <w:r w:rsidR="00AD166D" w:rsidRPr="00ED3F2A" w:rsidDel="00C03437">
          <w:rPr>
            <w:sz w:val="20"/>
            <w:szCs w:val="20"/>
          </w:rPr>
          <w:delText>es r</w:delText>
        </w:r>
      </w:del>
      <w:r w:rsidR="00AD166D" w:rsidRPr="00ED3F2A">
        <w:rPr>
          <w:sz w:val="20"/>
          <w:szCs w:val="20"/>
        </w:rPr>
        <w:t>au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lawv</w:t>
      </w:r>
      <w:proofErr w:type="spellEnd"/>
      <w:r w:rsidR="00AD166D" w:rsidRPr="00ED3F2A">
        <w:rPr>
          <w:sz w:val="20"/>
          <w:szCs w:val="20"/>
        </w:rPr>
        <w:t>. Q</w:t>
      </w:r>
      <w:proofErr w:type="spellStart"/>
      <w:r w:rsidR="00AD166D" w:rsidRPr="00ED3F2A">
        <w:rPr>
          <w:sz w:val="20"/>
          <w:szCs w:val="20"/>
        </w:rPr>
        <w:t>ee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lub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teb</w:t>
      </w:r>
      <w:proofErr w:type="spellEnd"/>
      <w:r w:rsidR="00AD166D" w:rsidRPr="00ED3F2A">
        <w:rPr>
          <w:sz w:val="20"/>
          <w:szCs w:val="20"/>
        </w:rPr>
        <w:t xml:space="preserve"> chaws tau pom </w:t>
      </w:r>
      <w:proofErr w:type="spellStart"/>
      <w:r w:rsidR="00AD166D" w:rsidRPr="00ED3F2A">
        <w:rPr>
          <w:sz w:val="20"/>
          <w:szCs w:val="20"/>
        </w:rPr>
        <w:t>tias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cov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neeg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siv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khoom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nyiam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ua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rau</w:t>
      </w:r>
      <w:proofErr w:type="spellEnd"/>
      <w:r w:rsidR="00AD166D" w:rsidRPr="00ED3F2A">
        <w:rPr>
          <w:sz w:val="20"/>
          <w:szCs w:val="20"/>
        </w:rPr>
        <w:t xml:space="preserve"> </w:t>
      </w:r>
      <w:del w:id="800" w:author="Fong RERHANG" w:date="2021-12-09T13:18:00Z">
        <w:r w:rsidR="00AD166D" w:rsidRPr="00ED3F2A" w:rsidDel="00C03437">
          <w:rPr>
            <w:sz w:val="20"/>
            <w:szCs w:val="20"/>
          </w:rPr>
          <w:delText>cov nroj tsuag puas</w:delText>
        </w:r>
      </w:del>
      <w:proofErr w:type="spellStart"/>
      <w:ins w:id="801" w:author="Fong RERHANG" w:date="2021-12-09T13:18:00Z">
        <w:r>
          <w:rPr>
            <w:sz w:val="20"/>
            <w:szCs w:val="20"/>
          </w:rPr>
          <w:t>cov</w:t>
        </w:r>
        <w:proofErr w:type="spellEnd"/>
        <w:r>
          <w:rPr>
            <w:sz w:val="20"/>
            <w:szCs w:val="20"/>
          </w:rPr>
          <w:t xml:space="preserve"> </w:t>
        </w:r>
        <w:proofErr w:type="spellStart"/>
        <w:r>
          <w:rPr>
            <w:sz w:val="20"/>
            <w:szCs w:val="20"/>
          </w:rPr>
          <w:t>ntoo</w:t>
        </w:r>
        <w:proofErr w:type="spellEnd"/>
        <w:r>
          <w:rPr>
            <w:sz w:val="20"/>
            <w:szCs w:val="20"/>
          </w:rPr>
          <w:t xml:space="preserve"> </w:t>
        </w:r>
        <w:proofErr w:type="spellStart"/>
        <w:r>
          <w:rPr>
            <w:sz w:val="20"/>
            <w:szCs w:val="20"/>
          </w:rPr>
          <w:t>xiam</w:t>
        </w:r>
        <w:proofErr w:type="spellEnd"/>
        <w:r>
          <w:rPr>
            <w:sz w:val="20"/>
            <w:szCs w:val="20"/>
          </w:rPr>
          <w:t xml:space="preserve"> </w:t>
        </w:r>
        <w:proofErr w:type="spellStart"/>
        <w:proofErr w:type="gramStart"/>
        <w:r>
          <w:rPr>
            <w:sz w:val="20"/>
            <w:szCs w:val="20"/>
          </w:rPr>
          <w:t>nyob</w:t>
        </w:r>
        <w:proofErr w:type="spellEnd"/>
        <w:r>
          <w:rPr>
            <w:sz w:val="20"/>
            <w:szCs w:val="20"/>
          </w:rPr>
          <w:t xml:space="preserve"> </w:t>
        </w:r>
      </w:ins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hauv</w:t>
      </w:r>
      <w:proofErr w:type="spellEnd"/>
      <w:proofErr w:type="gramEnd"/>
      <w:r w:rsidR="00AD166D" w:rsidRPr="00ED3F2A">
        <w:rPr>
          <w:sz w:val="20"/>
          <w:szCs w:val="20"/>
        </w:rPr>
        <w:t xml:space="preserve"> </w:t>
      </w:r>
      <w:proofErr w:type="spellStart"/>
      <w:ins w:id="802" w:author="Fong RERHANG" w:date="2021-12-09T13:18:00Z">
        <w:r>
          <w:rPr>
            <w:sz w:val="20"/>
            <w:szCs w:val="20"/>
          </w:rPr>
          <w:t>lub</w:t>
        </w:r>
        <w:proofErr w:type="spellEnd"/>
        <w:r>
          <w:rPr>
            <w:sz w:val="20"/>
            <w:szCs w:val="20"/>
          </w:rPr>
          <w:t xml:space="preserve"> </w:t>
        </w:r>
      </w:ins>
      <w:r w:rsidR="00AD166D" w:rsidRPr="00ED3F2A">
        <w:rPr>
          <w:sz w:val="20"/>
          <w:szCs w:val="20"/>
        </w:rPr>
        <w:t>U-pick</w:t>
      </w:r>
      <w:del w:id="803" w:author="Fong RERHANG" w:date="2021-12-09T13:18:00Z">
        <w:r w:rsidR="00AD166D" w:rsidRPr="00ED3F2A" w:rsidDel="00C03437">
          <w:rPr>
            <w:sz w:val="20"/>
            <w:szCs w:val="20"/>
          </w:rPr>
          <w:delText xml:space="preserve"> system</w:delText>
        </w:r>
      </w:del>
      <w:r w:rsidR="00AD166D" w:rsidRPr="00ED3F2A">
        <w:rPr>
          <w:sz w:val="20"/>
          <w:szCs w:val="20"/>
        </w:rPr>
        <w:t xml:space="preserve">. </w:t>
      </w:r>
      <w:proofErr w:type="spellStart"/>
      <w:r w:rsidR="00AD166D" w:rsidRPr="00ED3F2A">
        <w:rPr>
          <w:sz w:val="20"/>
          <w:szCs w:val="20"/>
        </w:rPr>
        <w:t>Lwm</w:t>
      </w:r>
      <w:proofErr w:type="spellEnd"/>
      <w:r w:rsidR="00AD166D" w:rsidRPr="00ED3F2A">
        <w:rPr>
          <w:sz w:val="20"/>
          <w:szCs w:val="20"/>
        </w:rPr>
        <w:t xml:space="preserve"> yam </w:t>
      </w:r>
      <w:proofErr w:type="spellStart"/>
      <w:r w:rsidR="00AD166D" w:rsidRPr="00ED3F2A">
        <w:rPr>
          <w:sz w:val="20"/>
          <w:szCs w:val="20"/>
        </w:rPr>
        <w:t>kev</w:t>
      </w:r>
      <w:proofErr w:type="spellEnd"/>
      <w:r w:rsidR="00AD166D" w:rsidRPr="00ED3F2A">
        <w:rPr>
          <w:sz w:val="20"/>
          <w:szCs w:val="20"/>
        </w:rPr>
        <w:t xml:space="preserve"> lag </w:t>
      </w:r>
      <w:proofErr w:type="spellStart"/>
      <w:r w:rsidR="00AD166D" w:rsidRPr="00ED3F2A">
        <w:rPr>
          <w:sz w:val="20"/>
          <w:szCs w:val="20"/>
        </w:rPr>
        <w:t>luam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ncaj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qha</w:t>
      </w:r>
      <w:proofErr w:type="spellEnd"/>
      <w:r w:rsidR="00AD166D" w:rsidRPr="00ED3F2A">
        <w:rPr>
          <w:sz w:val="20"/>
          <w:szCs w:val="20"/>
        </w:rPr>
        <w:t xml:space="preserve"> (</w:t>
      </w:r>
      <w:proofErr w:type="spellStart"/>
      <w:r w:rsidR="00AD166D" w:rsidRPr="00ED3F2A">
        <w:rPr>
          <w:sz w:val="20"/>
          <w:szCs w:val="20"/>
        </w:rPr>
        <w:t>kev</w:t>
      </w:r>
      <w:proofErr w:type="spellEnd"/>
      <w:r w:rsidR="00AD166D" w:rsidRPr="00ED3F2A">
        <w:rPr>
          <w:sz w:val="20"/>
          <w:szCs w:val="20"/>
        </w:rPr>
        <w:t xml:space="preserve"> lag </w:t>
      </w:r>
      <w:proofErr w:type="spellStart"/>
      <w:r w:rsidR="00AD166D" w:rsidRPr="00ED3F2A">
        <w:rPr>
          <w:sz w:val="20"/>
          <w:szCs w:val="20"/>
        </w:rPr>
        <w:t>luam</w:t>
      </w:r>
      <w:proofErr w:type="spellEnd"/>
      <w:del w:id="804" w:author="Fong RERHANG" w:date="2021-12-09T13:18:00Z">
        <w:r w:rsidR="00AD166D" w:rsidRPr="00ED3F2A" w:rsidDel="00C03437">
          <w:rPr>
            <w:sz w:val="20"/>
            <w:szCs w:val="20"/>
          </w:rPr>
          <w:delText xml:space="preserve"> ua lag luam</w:delText>
        </w:r>
      </w:del>
      <w:r w:rsidR="00AD166D" w:rsidRPr="00ED3F2A">
        <w:rPr>
          <w:sz w:val="20"/>
          <w:szCs w:val="20"/>
        </w:rPr>
        <w:t xml:space="preserve">, </w:t>
      </w:r>
      <w:proofErr w:type="spellStart"/>
      <w:r w:rsidR="00AD166D" w:rsidRPr="00ED3F2A">
        <w:rPr>
          <w:sz w:val="20"/>
          <w:szCs w:val="20"/>
        </w:rPr>
        <w:t>ncaj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qha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rau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cov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neeg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siv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khoom</w:t>
      </w:r>
      <w:proofErr w:type="spellEnd"/>
      <w:r w:rsidR="00AD166D" w:rsidRPr="00ED3F2A">
        <w:rPr>
          <w:sz w:val="20"/>
          <w:szCs w:val="20"/>
        </w:rPr>
        <w:t xml:space="preserve">, </w:t>
      </w:r>
      <w:proofErr w:type="spellStart"/>
      <w:r w:rsidR="00AD166D" w:rsidRPr="00ED3F2A">
        <w:rPr>
          <w:sz w:val="20"/>
          <w:szCs w:val="20"/>
        </w:rPr>
        <w:t>ncaj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qha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rau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cov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khw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muag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khoom</w:t>
      </w:r>
      <w:proofErr w:type="spellEnd"/>
      <w:r w:rsidR="00AD166D" w:rsidRPr="00ED3F2A">
        <w:rPr>
          <w:sz w:val="20"/>
          <w:szCs w:val="20"/>
        </w:rPr>
        <w:t xml:space="preserve">) </w:t>
      </w:r>
      <w:proofErr w:type="spellStart"/>
      <w:r w:rsidR="00AD166D" w:rsidRPr="00ED3F2A">
        <w:rPr>
          <w:sz w:val="20"/>
          <w:szCs w:val="20"/>
        </w:rPr>
        <w:t>kuj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tuaj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yeem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muab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nqi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rau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cov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neeg</w:t>
      </w:r>
      <w:proofErr w:type="spellEnd"/>
      <w:r w:rsidR="00AD166D" w:rsidRPr="00ED3F2A">
        <w:rPr>
          <w:sz w:val="20"/>
          <w:szCs w:val="20"/>
        </w:rPr>
        <w:t xml:space="preserve"> cog </w:t>
      </w:r>
      <w:proofErr w:type="spellStart"/>
      <w:r w:rsidR="00AD166D" w:rsidRPr="00ED3F2A">
        <w:rPr>
          <w:sz w:val="20"/>
          <w:szCs w:val="20"/>
        </w:rPr>
        <w:t>qoob</w:t>
      </w:r>
      <w:proofErr w:type="spellEnd"/>
      <w:r w:rsidR="00AD166D" w:rsidRPr="00ED3F2A">
        <w:rPr>
          <w:sz w:val="20"/>
          <w:szCs w:val="20"/>
        </w:rPr>
        <w:t xml:space="preserve"> loo.</w:t>
      </w:r>
    </w:p>
    <w:p w14:paraId="467B8008" w14:textId="77777777" w:rsidR="00A3234B" w:rsidRPr="00ED3F2A" w:rsidRDefault="00A3234B" w:rsidP="00ED3F2A">
      <w:pPr>
        <w:jc w:val="both"/>
        <w:rPr>
          <w:sz w:val="20"/>
          <w:szCs w:val="20"/>
        </w:rPr>
      </w:pPr>
    </w:p>
    <w:p w14:paraId="0AEB9810" w14:textId="0261DCF8" w:rsidR="00A3234B" w:rsidRPr="00ED3F2A" w:rsidRDefault="00AD166D" w:rsidP="00ED3F2A">
      <w:pPr>
        <w:jc w:val="both"/>
        <w:rPr>
          <w:sz w:val="20"/>
          <w:szCs w:val="20"/>
        </w:rPr>
      </w:pPr>
      <w:r w:rsidRPr="00ED3F2A">
        <w:rPr>
          <w:sz w:val="20"/>
          <w:szCs w:val="20"/>
        </w:rPr>
        <w:t xml:space="preserve">Tinctures, syrups, jellies, jams, </w:t>
      </w:r>
      <w:proofErr w:type="spellStart"/>
      <w:r w:rsidRPr="00ED3F2A">
        <w:rPr>
          <w:sz w:val="20"/>
          <w:szCs w:val="20"/>
        </w:rPr>
        <w:t>thiab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ins w:id="805" w:author="Fong RERHANG" w:date="2021-12-09T13:19:00Z">
        <w:r w:rsidR="00C03437">
          <w:rPr>
            <w:sz w:val="20"/>
            <w:szCs w:val="20"/>
          </w:rPr>
          <w:t>chawv</w:t>
        </w:r>
        <w:proofErr w:type="spellEnd"/>
        <w:r w:rsidR="00C03437">
          <w:rPr>
            <w:sz w:val="20"/>
            <w:szCs w:val="20"/>
          </w:rPr>
          <w:t xml:space="preserve"> </w:t>
        </w:r>
      </w:ins>
      <w:r w:rsidRPr="00ED3F2A">
        <w:rPr>
          <w:sz w:val="20"/>
          <w:szCs w:val="20"/>
        </w:rPr>
        <w:t xml:space="preserve">wines </w:t>
      </w:r>
      <w:proofErr w:type="spellStart"/>
      <w:r w:rsidRPr="00ED3F2A">
        <w:rPr>
          <w:sz w:val="20"/>
          <w:szCs w:val="20"/>
        </w:rPr>
        <w:t>tuaj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yeem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yog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khoom</w:t>
      </w:r>
      <w:proofErr w:type="spellEnd"/>
      <w:r w:rsidRPr="00ED3F2A">
        <w:rPr>
          <w:sz w:val="20"/>
          <w:szCs w:val="20"/>
        </w:rPr>
        <w:t xml:space="preserve"> lag </w:t>
      </w:r>
      <w:proofErr w:type="spellStart"/>
      <w:r w:rsidRPr="00ED3F2A">
        <w:rPr>
          <w:sz w:val="20"/>
          <w:szCs w:val="20"/>
        </w:rPr>
        <w:t>luam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tshwj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xeeb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thiab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muaj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txiaj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ntsig</w:t>
      </w:r>
      <w:proofErr w:type="spellEnd"/>
      <w:r w:rsidRPr="00ED3F2A">
        <w:rPr>
          <w:sz w:val="20"/>
          <w:szCs w:val="20"/>
        </w:rPr>
        <w:t xml:space="preserve"> zoo </w:t>
      </w:r>
      <w:proofErr w:type="spellStart"/>
      <w:r w:rsidRPr="00ED3F2A">
        <w:rPr>
          <w:sz w:val="20"/>
          <w:szCs w:val="20"/>
        </w:rPr>
        <w:t>ntawm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txiv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hmab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txiv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ntoo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uas</w:t>
      </w:r>
      <w:proofErr w:type="spellEnd"/>
      <w:r w:rsidRPr="00ED3F2A">
        <w:rPr>
          <w:sz w:val="20"/>
          <w:szCs w:val="20"/>
        </w:rPr>
        <w:t xml:space="preserve"> tau </w:t>
      </w:r>
      <w:proofErr w:type="spellStart"/>
      <w:r w:rsidRPr="00ED3F2A">
        <w:rPr>
          <w:sz w:val="20"/>
          <w:szCs w:val="20"/>
        </w:rPr>
        <w:t>txais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txiaj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ntsig</w:t>
      </w:r>
      <w:proofErr w:type="spellEnd"/>
      <w:r w:rsidRPr="00ED3F2A">
        <w:rPr>
          <w:sz w:val="20"/>
          <w:szCs w:val="20"/>
        </w:rPr>
        <w:t xml:space="preserve"> zoo </w:t>
      </w:r>
      <w:proofErr w:type="spellStart"/>
      <w:r w:rsidRPr="00ED3F2A">
        <w:rPr>
          <w:sz w:val="20"/>
          <w:szCs w:val="20"/>
        </w:rPr>
        <w:t>ntawm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ob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qho</w:t>
      </w:r>
      <w:proofErr w:type="spellEnd"/>
      <w:r w:rsidRPr="00ED3F2A">
        <w:rPr>
          <w:sz w:val="20"/>
          <w:szCs w:val="20"/>
        </w:rPr>
        <w:t xml:space="preserve"> tib </w:t>
      </w:r>
      <w:proofErr w:type="spellStart"/>
      <w:r w:rsidRPr="00ED3F2A">
        <w:rPr>
          <w:sz w:val="20"/>
          <w:szCs w:val="20"/>
        </w:rPr>
        <w:t>si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kho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thaj</w:t>
      </w:r>
      <w:proofErr w:type="spellEnd"/>
      <w:r w:rsidRPr="00ED3F2A">
        <w:rPr>
          <w:sz w:val="20"/>
          <w:szCs w:val="20"/>
        </w:rPr>
        <w:t xml:space="preserve"> chaw </w:t>
      </w:r>
      <w:proofErr w:type="spellStart"/>
      <w:r w:rsidRPr="00ED3F2A">
        <w:rPr>
          <w:sz w:val="20"/>
          <w:szCs w:val="20"/>
        </w:rPr>
        <w:t>ntawm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txiv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hmab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txiv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ntoo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thiab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ins w:id="806" w:author="Fong RERHANG" w:date="2021-12-09T13:20:00Z">
        <w:r w:rsidR="00DB633F">
          <w:rPr>
            <w:sz w:val="20"/>
            <w:szCs w:val="20"/>
          </w:rPr>
          <w:t>keeb</w:t>
        </w:r>
        <w:proofErr w:type="spellEnd"/>
        <w:r w:rsidR="00DB633F">
          <w:rPr>
            <w:sz w:val="20"/>
            <w:szCs w:val="20"/>
          </w:rPr>
          <w:t xml:space="preserve"> </w:t>
        </w:r>
        <w:proofErr w:type="spellStart"/>
        <w:r w:rsidR="00DB633F">
          <w:rPr>
            <w:sz w:val="20"/>
            <w:szCs w:val="20"/>
          </w:rPr>
          <w:t>kwm</w:t>
        </w:r>
      </w:ins>
      <w:proofErr w:type="spellEnd"/>
      <w:del w:id="807" w:author="Fong RERHANG" w:date="2021-12-09T13:20:00Z">
        <w:r w:rsidRPr="00ED3F2A" w:rsidDel="00DB633F">
          <w:rPr>
            <w:sz w:val="20"/>
            <w:szCs w:val="20"/>
          </w:rPr>
          <w:delText>dab neeg</w:delText>
        </w:r>
      </w:del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ntawm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kev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ua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liaj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ua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teb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thiab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thaj</w:t>
      </w:r>
      <w:proofErr w:type="spellEnd"/>
      <w:r w:rsidRPr="00ED3F2A">
        <w:rPr>
          <w:sz w:val="20"/>
          <w:szCs w:val="20"/>
        </w:rPr>
        <w:t xml:space="preserve"> av </w:t>
      </w:r>
      <w:proofErr w:type="spellStart"/>
      <w:r w:rsidRPr="00ED3F2A">
        <w:rPr>
          <w:sz w:val="20"/>
          <w:szCs w:val="20"/>
        </w:rPr>
        <w:t>uas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lawv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loj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hlob</w:t>
      </w:r>
      <w:proofErr w:type="spellEnd"/>
      <w:r w:rsidRPr="00ED3F2A">
        <w:rPr>
          <w:sz w:val="20"/>
          <w:szCs w:val="20"/>
        </w:rPr>
        <w:t xml:space="preserve">. </w:t>
      </w:r>
      <w:proofErr w:type="spellStart"/>
      <w:r w:rsidRPr="00ED3F2A">
        <w:rPr>
          <w:sz w:val="20"/>
          <w:szCs w:val="20"/>
        </w:rPr>
        <w:t>Nco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ntsoov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paub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txog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txhua</w:t>
      </w:r>
      <w:proofErr w:type="spellEnd"/>
      <w:r w:rsidRPr="00ED3F2A">
        <w:rPr>
          <w:sz w:val="20"/>
          <w:szCs w:val="20"/>
        </w:rPr>
        <w:t xml:space="preserve"> yam </w:t>
      </w:r>
      <w:proofErr w:type="spellStart"/>
      <w:r w:rsidRPr="00ED3F2A">
        <w:rPr>
          <w:sz w:val="20"/>
          <w:szCs w:val="20"/>
        </w:rPr>
        <w:t>kev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cai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rau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kev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nyab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xeeb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thiab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kev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ua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zaub</w:t>
      </w:r>
      <w:proofErr w:type="spellEnd"/>
      <w:r w:rsidRPr="00ED3F2A">
        <w:rPr>
          <w:sz w:val="20"/>
          <w:szCs w:val="20"/>
        </w:rPr>
        <w:t xml:space="preserve"> mov </w:t>
      </w:r>
      <w:proofErr w:type="spellStart"/>
      <w:r w:rsidRPr="00ED3F2A">
        <w:rPr>
          <w:sz w:val="20"/>
          <w:szCs w:val="20"/>
        </w:rPr>
        <w:t>kom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ua</w:t>
      </w:r>
      <w:proofErr w:type="spellEnd"/>
      <w:r w:rsidRPr="00ED3F2A">
        <w:rPr>
          <w:sz w:val="20"/>
          <w:szCs w:val="20"/>
        </w:rPr>
        <w:t xml:space="preserve"> tau </w:t>
      </w:r>
      <w:proofErr w:type="spellStart"/>
      <w:r w:rsidRPr="00ED3F2A">
        <w:rPr>
          <w:sz w:val="20"/>
          <w:szCs w:val="20"/>
        </w:rPr>
        <w:t>raws</w:t>
      </w:r>
      <w:proofErr w:type="spellEnd"/>
      <w:r w:rsidRPr="00ED3F2A">
        <w:rPr>
          <w:sz w:val="20"/>
          <w:szCs w:val="20"/>
        </w:rPr>
        <w:t xml:space="preserve"> li </w:t>
      </w:r>
      <w:proofErr w:type="spellStart"/>
      <w:r w:rsidRPr="00ED3F2A">
        <w:rPr>
          <w:sz w:val="20"/>
          <w:szCs w:val="20"/>
        </w:rPr>
        <w:t>lub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xeev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thiab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tsoom</w:t>
      </w:r>
      <w:proofErr w:type="spellEnd"/>
      <w:r w:rsidR="00DB3A97"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fwv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cai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thiab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ua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kom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neeg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siv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khoom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noj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qab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haus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huv</w:t>
      </w:r>
      <w:proofErr w:type="spellEnd"/>
      <w:r w:rsidRPr="00ED3F2A">
        <w:rPr>
          <w:sz w:val="20"/>
          <w:szCs w:val="20"/>
        </w:rPr>
        <w:t>.</w:t>
      </w:r>
    </w:p>
    <w:p w14:paraId="0B355989" w14:textId="77777777" w:rsidR="00A3234B" w:rsidRPr="00ED3F2A" w:rsidRDefault="00A3234B" w:rsidP="00ED3F2A">
      <w:pPr>
        <w:jc w:val="both"/>
        <w:rPr>
          <w:sz w:val="20"/>
          <w:szCs w:val="20"/>
        </w:rPr>
      </w:pPr>
    </w:p>
    <w:p w14:paraId="18B88755" w14:textId="274D0819" w:rsidR="00A3234B" w:rsidRPr="00ED3F2A" w:rsidRDefault="00DB633F" w:rsidP="00ED3F2A">
      <w:pPr>
        <w:jc w:val="both"/>
        <w:rPr>
          <w:sz w:val="20"/>
          <w:szCs w:val="20"/>
        </w:rPr>
      </w:pPr>
      <w:proofErr w:type="spellStart"/>
      <w:ins w:id="808" w:author="Fong RERHANG" w:date="2021-12-09T13:21:00Z">
        <w:r>
          <w:rPr>
            <w:sz w:val="20"/>
            <w:szCs w:val="20"/>
          </w:rPr>
          <w:lastRenderedPageBreak/>
          <w:t>Txiv</w:t>
        </w:r>
        <w:proofErr w:type="spellEnd"/>
        <w:r>
          <w:rPr>
            <w:sz w:val="20"/>
            <w:szCs w:val="20"/>
          </w:rPr>
          <w:t xml:space="preserve"> </w:t>
        </w:r>
      </w:ins>
      <w:del w:id="809" w:author="Fong RERHANG" w:date="2021-12-09T13:21:00Z">
        <w:r w:rsidR="00AD166D" w:rsidRPr="00ED3F2A" w:rsidDel="00DB633F">
          <w:rPr>
            <w:sz w:val="20"/>
            <w:szCs w:val="20"/>
          </w:rPr>
          <w:delText>E</w:delText>
        </w:r>
      </w:del>
      <w:ins w:id="810" w:author="Fong RERHANG" w:date="2021-12-09T13:21:00Z">
        <w:r>
          <w:rPr>
            <w:sz w:val="20"/>
            <w:szCs w:val="20"/>
          </w:rPr>
          <w:t>e</w:t>
        </w:r>
      </w:ins>
      <w:r w:rsidR="00AD166D" w:rsidRPr="00ED3F2A">
        <w:rPr>
          <w:sz w:val="20"/>
          <w:szCs w:val="20"/>
        </w:rPr>
        <w:t>lderberr</w:t>
      </w:r>
      <w:ins w:id="811" w:author="Fong RERHANG" w:date="2021-12-09T13:21:00Z">
        <w:r>
          <w:rPr>
            <w:sz w:val="20"/>
            <w:szCs w:val="20"/>
          </w:rPr>
          <w:t>y</w:t>
        </w:r>
      </w:ins>
      <w:del w:id="812" w:author="Fong RERHANG" w:date="2021-12-09T13:21:00Z">
        <w:r w:rsidR="00AD166D" w:rsidRPr="00ED3F2A" w:rsidDel="00DB633F">
          <w:rPr>
            <w:sz w:val="20"/>
            <w:szCs w:val="20"/>
          </w:rPr>
          <w:delText>ies</w:delText>
        </w:r>
      </w:del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tuaj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yeem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loj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hlob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rau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kev</w:t>
      </w:r>
      <w:proofErr w:type="spellEnd"/>
      <w:r w:rsidR="00AD166D" w:rsidRPr="00ED3F2A">
        <w:rPr>
          <w:sz w:val="20"/>
          <w:szCs w:val="20"/>
        </w:rPr>
        <w:t xml:space="preserve"> lag </w:t>
      </w:r>
      <w:proofErr w:type="spellStart"/>
      <w:r w:rsidR="00AD166D" w:rsidRPr="00ED3F2A">
        <w:rPr>
          <w:sz w:val="20"/>
          <w:szCs w:val="20"/>
        </w:rPr>
        <w:t>luam</w:t>
      </w:r>
      <w:proofErr w:type="spellEnd"/>
      <w:ins w:id="813" w:author="Fong RERHANG" w:date="2021-12-09T13:21:00Z">
        <w:r>
          <w:rPr>
            <w:sz w:val="20"/>
            <w:szCs w:val="20"/>
          </w:rPr>
          <w:t xml:space="preserve"> </w:t>
        </w:r>
        <w:proofErr w:type="spellStart"/>
        <w:r>
          <w:rPr>
            <w:sz w:val="20"/>
            <w:szCs w:val="20"/>
          </w:rPr>
          <w:t>muag</w:t>
        </w:r>
        <w:proofErr w:type="spellEnd"/>
        <w:r>
          <w:rPr>
            <w:sz w:val="20"/>
            <w:szCs w:val="20"/>
          </w:rPr>
          <w:t xml:space="preserve"> </w:t>
        </w:r>
        <w:proofErr w:type="spellStart"/>
        <w:r>
          <w:rPr>
            <w:sz w:val="20"/>
            <w:szCs w:val="20"/>
          </w:rPr>
          <w:t>xa</w:t>
        </w:r>
        <w:proofErr w:type="spellEnd"/>
        <w:r>
          <w:rPr>
            <w:sz w:val="20"/>
            <w:szCs w:val="20"/>
          </w:rPr>
          <w:t xml:space="preserve"> </w:t>
        </w:r>
        <w:proofErr w:type="spellStart"/>
        <w:r>
          <w:rPr>
            <w:sz w:val="20"/>
            <w:szCs w:val="20"/>
          </w:rPr>
          <w:t>loj</w:t>
        </w:r>
      </w:ins>
      <w:proofErr w:type="spellEnd"/>
      <w:r w:rsidR="00AD166D" w:rsidRPr="00ED3F2A">
        <w:rPr>
          <w:sz w:val="20"/>
          <w:szCs w:val="20"/>
        </w:rPr>
        <w:t xml:space="preserve"> </w:t>
      </w:r>
      <w:ins w:id="814" w:author="Fong RERHANG" w:date="2021-12-09T13:21:00Z">
        <w:r>
          <w:rPr>
            <w:sz w:val="20"/>
            <w:szCs w:val="20"/>
          </w:rPr>
          <w:t>(</w:t>
        </w:r>
      </w:ins>
      <w:r w:rsidR="00AD166D" w:rsidRPr="00ED3F2A">
        <w:rPr>
          <w:sz w:val="20"/>
          <w:szCs w:val="20"/>
        </w:rPr>
        <w:t>wholesale</w:t>
      </w:r>
      <w:ins w:id="815" w:author="Fong RERHANG" w:date="2021-12-09T13:21:00Z">
        <w:r>
          <w:rPr>
            <w:sz w:val="20"/>
            <w:szCs w:val="20"/>
          </w:rPr>
          <w:t>)</w:t>
        </w:r>
      </w:ins>
      <w:r w:rsidR="00AD166D" w:rsidRPr="00ED3F2A">
        <w:rPr>
          <w:sz w:val="20"/>
          <w:szCs w:val="20"/>
        </w:rPr>
        <w:t xml:space="preserve">. Kev sib </w:t>
      </w:r>
      <w:proofErr w:type="spellStart"/>
      <w:r w:rsidR="00AD166D" w:rsidRPr="00ED3F2A">
        <w:rPr>
          <w:sz w:val="20"/>
          <w:szCs w:val="20"/>
        </w:rPr>
        <w:t>koom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tes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kev</w:t>
      </w:r>
      <w:proofErr w:type="spellEnd"/>
      <w:r w:rsidR="00AD166D" w:rsidRPr="00ED3F2A">
        <w:rPr>
          <w:sz w:val="20"/>
          <w:szCs w:val="20"/>
        </w:rPr>
        <w:t xml:space="preserve"> lag </w:t>
      </w:r>
      <w:proofErr w:type="spellStart"/>
      <w:r w:rsidR="00AD166D" w:rsidRPr="00ED3F2A">
        <w:rPr>
          <w:sz w:val="20"/>
          <w:szCs w:val="20"/>
        </w:rPr>
        <w:t>luam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muaj</w:t>
      </w:r>
      <w:proofErr w:type="spellEnd"/>
      <w:r w:rsidR="00AD166D" w:rsidRPr="00ED3F2A">
        <w:rPr>
          <w:sz w:val="20"/>
          <w:szCs w:val="20"/>
        </w:rPr>
        <w:t xml:space="preserve"> </w:t>
      </w:r>
      <w:proofErr w:type="spellStart"/>
      <w:r w:rsidR="00AD166D" w:rsidRPr="00ED3F2A">
        <w:rPr>
          <w:sz w:val="20"/>
          <w:szCs w:val="20"/>
        </w:rPr>
        <w:t>xws</w:t>
      </w:r>
      <w:proofErr w:type="spellEnd"/>
      <w:r w:rsidR="00AD166D" w:rsidRPr="00ED3F2A">
        <w:rPr>
          <w:sz w:val="20"/>
          <w:szCs w:val="20"/>
        </w:rPr>
        <w:t xml:space="preserve"> li:</w:t>
      </w:r>
    </w:p>
    <w:p w14:paraId="7A2C81F2" w14:textId="77777777" w:rsidR="00A3234B" w:rsidRPr="00ED3F2A" w:rsidRDefault="00A3234B" w:rsidP="00ED3F2A">
      <w:pPr>
        <w:jc w:val="both"/>
        <w:rPr>
          <w:sz w:val="20"/>
          <w:szCs w:val="20"/>
        </w:rPr>
      </w:pPr>
    </w:p>
    <w:p w14:paraId="1882185A" w14:textId="063003C7" w:rsidR="00A3234B" w:rsidRPr="00ED3F2A" w:rsidRDefault="00AD166D" w:rsidP="00ED3F2A">
      <w:pPr>
        <w:jc w:val="both"/>
        <w:rPr>
          <w:sz w:val="20"/>
          <w:szCs w:val="20"/>
        </w:rPr>
      </w:pPr>
      <w:r w:rsidRPr="00ED3F2A">
        <w:rPr>
          <w:sz w:val="20"/>
          <w:szCs w:val="20"/>
        </w:rPr>
        <w:t xml:space="preserve">MEC - Midwest Elderberry Cooperative </w:t>
      </w:r>
      <w:hyperlink r:id="rId8">
        <w:r w:rsidRPr="00ED3F2A">
          <w:rPr>
            <w:color w:val="1155CC"/>
            <w:sz w:val="20"/>
            <w:szCs w:val="20"/>
            <w:u w:val="single"/>
          </w:rPr>
          <w:t>https://www.midwest-elderberry.coop/</w:t>
        </w:r>
      </w:hyperlink>
      <w:r w:rsidR="00DB3A97" w:rsidRPr="00ED3F2A">
        <w:rPr>
          <w:color w:val="1155CC"/>
          <w:sz w:val="20"/>
          <w:szCs w:val="20"/>
          <w:u w:val="single"/>
        </w:rPr>
        <w:t xml:space="preserve">  </w:t>
      </w:r>
      <w:r w:rsidRPr="00ED3F2A">
        <w:rPr>
          <w:sz w:val="20"/>
          <w:szCs w:val="20"/>
        </w:rPr>
        <w:t xml:space="preserve">tau </w:t>
      </w:r>
      <w:proofErr w:type="spellStart"/>
      <w:r w:rsidRPr="00ED3F2A">
        <w:rPr>
          <w:sz w:val="20"/>
          <w:szCs w:val="20"/>
        </w:rPr>
        <w:t>ua</w:t>
      </w:r>
      <w:proofErr w:type="spellEnd"/>
      <w:r w:rsidRPr="00ED3F2A">
        <w:rPr>
          <w:sz w:val="20"/>
          <w:szCs w:val="20"/>
        </w:rPr>
        <w:t xml:space="preserve"> </w:t>
      </w:r>
      <w:del w:id="816" w:author="Fong RERHANG" w:date="2021-12-09T13:24:00Z">
        <w:r w:rsidRPr="00ED3F2A" w:rsidDel="00DB633F">
          <w:rPr>
            <w:sz w:val="20"/>
            <w:szCs w:val="20"/>
          </w:rPr>
          <w:delText>tus neeg tawm tswv yim tsis txaus ntseeg</w:delText>
        </w:r>
      </w:del>
      <w:proofErr w:type="spellStart"/>
      <w:ins w:id="817" w:author="Fong RERHANG" w:date="2021-12-09T13:24:00Z">
        <w:r w:rsidR="00DB633F">
          <w:rPr>
            <w:sz w:val="20"/>
            <w:szCs w:val="20"/>
          </w:rPr>
          <w:t>txhua</w:t>
        </w:r>
        <w:proofErr w:type="spellEnd"/>
        <w:r w:rsidR="00DB633F">
          <w:rPr>
            <w:sz w:val="20"/>
            <w:szCs w:val="20"/>
          </w:rPr>
          <w:t xml:space="preserve"> yam </w:t>
        </w:r>
        <w:proofErr w:type="spellStart"/>
        <w:r w:rsidR="00DB633F">
          <w:rPr>
            <w:sz w:val="20"/>
            <w:szCs w:val="20"/>
          </w:rPr>
          <w:t>ua</w:t>
        </w:r>
        <w:proofErr w:type="spellEnd"/>
        <w:r w:rsidR="00DB633F">
          <w:rPr>
            <w:sz w:val="20"/>
            <w:szCs w:val="20"/>
          </w:rPr>
          <w:t xml:space="preserve"> </w:t>
        </w:r>
        <w:proofErr w:type="spellStart"/>
        <w:r w:rsidR="00DB633F">
          <w:rPr>
            <w:sz w:val="20"/>
            <w:szCs w:val="20"/>
          </w:rPr>
          <w:t>tsis</w:t>
        </w:r>
        <w:proofErr w:type="spellEnd"/>
        <w:r w:rsidR="00DB633F">
          <w:rPr>
            <w:sz w:val="20"/>
            <w:szCs w:val="20"/>
          </w:rPr>
          <w:t xml:space="preserve"> </w:t>
        </w:r>
        <w:proofErr w:type="spellStart"/>
        <w:r w:rsidR="00DB633F">
          <w:rPr>
            <w:sz w:val="20"/>
            <w:szCs w:val="20"/>
          </w:rPr>
          <w:t>paub</w:t>
        </w:r>
        <w:proofErr w:type="spellEnd"/>
        <w:r w:rsidR="00DB633F">
          <w:rPr>
            <w:sz w:val="20"/>
            <w:szCs w:val="20"/>
          </w:rPr>
          <w:t xml:space="preserve"> </w:t>
        </w:r>
        <w:proofErr w:type="spellStart"/>
        <w:r w:rsidR="00DB633F">
          <w:rPr>
            <w:sz w:val="20"/>
            <w:szCs w:val="20"/>
          </w:rPr>
          <w:t>nkees</w:t>
        </w:r>
        <w:proofErr w:type="spellEnd"/>
        <w:r w:rsidR="00DB633F">
          <w:rPr>
            <w:sz w:val="20"/>
            <w:szCs w:val="20"/>
          </w:rPr>
          <w:t xml:space="preserve"> </w:t>
        </w:r>
      </w:ins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rau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kev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tsim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txiv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hmab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txiv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ntoo</w:t>
      </w:r>
      <w:proofErr w:type="spellEnd"/>
      <w:r w:rsidRPr="00ED3F2A">
        <w:rPr>
          <w:sz w:val="20"/>
          <w:szCs w:val="20"/>
        </w:rPr>
        <w:t xml:space="preserve">, </w:t>
      </w:r>
      <w:proofErr w:type="spellStart"/>
      <w:r w:rsidRPr="00ED3F2A">
        <w:rPr>
          <w:sz w:val="20"/>
          <w:szCs w:val="20"/>
        </w:rPr>
        <w:t>txhawb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nqa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lawv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siv</w:t>
      </w:r>
      <w:proofErr w:type="spellEnd"/>
      <w:r w:rsidRPr="00ED3F2A">
        <w:rPr>
          <w:sz w:val="20"/>
          <w:szCs w:val="20"/>
        </w:rPr>
        <w:t xml:space="preserve"> los </w:t>
      </w:r>
      <w:proofErr w:type="spellStart"/>
      <w:r w:rsidRPr="00ED3F2A">
        <w:rPr>
          <w:sz w:val="20"/>
          <w:szCs w:val="20"/>
        </w:rPr>
        <w:t>ua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qoob</w:t>
      </w:r>
      <w:proofErr w:type="spellEnd"/>
      <w:r w:rsidRPr="00ED3F2A">
        <w:rPr>
          <w:sz w:val="20"/>
          <w:szCs w:val="20"/>
        </w:rPr>
        <w:t xml:space="preserve"> loo </w:t>
      </w:r>
      <w:proofErr w:type="spellStart"/>
      <w:r w:rsidRPr="00ED3F2A">
        <w:rPr>
          <w:sz w:val="20"/>
          <w:szCs w:val="20"/>
        </w:rPr>
        <w:t>rau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neeg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ua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liaj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ua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teb</w:t>
      </w:r>
      <w:proofErr w:type="spellEnd"/>
      <w:r w:rsidRPr="00ED3F2A">
        <w:rPr>
          <w:sz w:val="20"/>
          <w:szCs w:val="20"/>
        </w:rPr>
        <w:t xml:space="preserve"> </w:t>
      </w:r>
      <w:del w:id="818" w:author="Fong RERHANG" w:date="2021-12-09T13:25:00Z">
        <w:r w:rsidRPr="00ED3F2A" w:rsidDel="00DB633F">
          <w:rPr>
            <w:sz w:val="20"/>
            <w:szCs w:val="20"/>
          </w:rPr>
          <w:delText xml:space="preserve">me </w:delText>
        </w:r>
      </w:del>
      <w:r w:rsidRPr="00ED3F2A">
        <w:rPr>
          <w:sz w:val="20"/>
          <w:szCs w:val="20"/>
        </w:rPr>
        <w:t xml:space="preserve">me </w:t>
      </w:r>
      <w:proofErr w:type="spellStart"/>
      <w:r w:rsidRPr="00ED3F2A">
        <w:rPr>
          <w:sz w:val="20"/>
          <w:szCs w:val="20"/>
        </w:rPr>
        <w:t>thiab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yog</w:t>
      </w:r>
      <w:proofErr w:type="spellEnd"/>
      <w:r w:rsidRPr="00ED3F2A">
        <w:rPr>
          <w:sz w:val="20"/>
          <w:szCs w:val="20"/>
        </w:rPr>
        <w:t xml:space="preserve"> li </w:t>
      </w:r>
      <w:proofErr w:type="spellStart"/>
      <w:r w:rsidRPr="00ED3F2A">
        <w:rPr>
          <w:sz w:val="20"/>
          <w:szCs w:val="20"/>
        </w:rPr>
        <w:t>muaj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txiaj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ntsig</w:t>
      </w:r>
      <w:proofErr w:type="spellEnd"/>
      <w:r w:rsidRPr="00ED3F2A">
        <w:rPr>
          <w:sz w:val="20"/>
          <w:szCs w:val="20"/>
        </w:rPr>
        <w:t xml:space="preserve"> zoo </w:t>
      </w:r>
      <w:proofErr w:type="spellStart"/>
      <w:r w:rsidRPr="00ED3F2A">
        <w:rPr>
          <w:sz w:val="20"/>
          <w:szCs w:val="20"/>
        </w:rPr>
        <w:t>rau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kev</w:t>
      </w:r>
      <w:proofErr w:type="spellEnd"/>
      <w:r w:rsidRPr="00ED3F2A">
        <w:rPr>
          <w:sz w:val="20"/>
          <w:szCs w:val="20"/>
        </w:rPr>
        <w:t xml:space="preserve"> lag </w:t>
      </w:r>
      <w:proofErr w:type="spellStart"/>
      <w:r w:rsidRPr="00ED3F2A">
        <w:rPr>
          <w:sz w:val="20"/>
          <w:szCs w:val="20"/>
        </w:rPr>
        <w:t>luam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nyob</w:t>
      </w:r>
      <w:proofErr w:type="spellEnd"/>
      <w:r w:rsidRPr="00ED3F2A">
        <w:rPr>
          <w:sz w:val="20"/>
          <w:szCs w:val="20"/>
        </w:rPr>
        <w:t xml:space="preserve"> deb </w:t>
      </w:r>
      <w:proofErr w:type="spellStart"/>
      <w:r w:rsidRPr="00ED3F2A">
        <w:rPr>
          <w:sz w:val="20"/>
          <w:szCs w:val="20"/>
        </w:rPr>
        <w:t>nroog</w:t>
      </w:r>
      <w:proofErr w:type="spellEnd"/>
      <w:r w:rsidRPr="00ED3F2A">
        <w:rPr>
          <w:sz w:val="20"/>
          <w:szCs w:val="20"/>
        </w:rPr>
        <w:t xml:space="preserve">. </w:t>
      </w:r>
      <w:proofErr w:type="spellStart"/>
      <w:r w:rsidRPr="00ED3F2A">
        <w:rPr>
          <w:sz w:val="20"/>
          <w:szCs w:val="20"/>
        </w:rPr>
        <w:t>Lawv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qhia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ntau</w:t>
      </w:r>
      <w:proofErr w:type="spellEnd"/>
      <w:r w:rsidRPr="00ED3F2A">
        <w:rPr>
          <w:sz w:val="20"/>
          <w:szCs w:val="20"/>
        </w:rPr>
        <w:t xml:space="preserve"> yam </w:t>
      </w:r>
      <w:proofErr w:type="spellStart"/>
      <w:r w:rsidRPr="00ED3F2A">
        <w:rPr>
          <w:sz w:val="20"/>
          <w:szCs w:val="20"/>
        </w:rPr>
        <w:t>kev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pab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hauv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lawv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lub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vev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xaib</w:t>
      </w:r>
      <w:proofErr w:type="spellEnd"/>
      <w:r w:rsidRPr="00ED3F2A">
        <w:rPr>
          <w:sz w:val="20"/>
          <w:szCs w:val="20"/>
        </w:rPr>
        <w:t xml:space="preserve">, </w:t>
      </w:r>
      <w:proofErr w:type="spellStart"/>
      <w:r w:rsidRPr="00ED3F2A">
        <w:rPr>
          <w:sz w:val="20"/>
          <w:szCs w:val="20"/>
        </w:rPr>
        <w:t>pab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neeg</w:t>
      </w:r>
      <w:proofErr w:type="spellEnd"/>
      <w:r w:rsidRPr="00ED3F2A">
        <w:rPr>
          <w:sz w:val="20"/>
          <w:szCs w:val="20"/>
        </w:rPr>
        <w:t xml:space="preserve"> cog </w:t>
      </w:r>
      <w:proofErr w:type="spellStart"/>
      <w:r w:rsidRPr="00ED3F2A">
        <w:rPr>
          <w:sz w:val="20"/>
          <w:szCs w:val="20"/>
        </w:rPr>
        <w:t>qoob</w:t>
      </w:r>
      <w:proofErr w:type="spellEnd"/>
      <w:r w:rsidRPr="00ED3F2A">
        <w:rPr>
          <w:sz w:val="20"/>
          <w:szCs w:val="20"/>
        </w:rPr>
        <w:t xml:space="preserve"> loo sib </w:t>
      </w:r>
      <w:proofErr w:type="spellStart"/>
      <w:r w:rsidRPr="00ED3F2A">
        <w:rPr>
          <w:sz w:val="20"/>
          <w:szCs w:val="20"/>
        </w:rPr>
        <w:t>koom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ua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ke</w:t>
      </w:r>
      <w:proofErr w:type="spellEnd"/>
      <w:r w:rsidRPr="00ED3F2A">
        <w:rPr>
          <w:sz w:val="20"/>
          <w:szCs w:val="20"/>
        </w:rPr>
        <w:t xml:space="preserve">, </w:t>
      </w:r>
      <w:proofErr w:type="spellStart"/>
      <w:r w:rsidRPr="00ED3F2A">
        <w:rPr>
          <w:sz w:val="20"/>
          <w:szCs w:val="20"/>
        </w:rPr>
        <w:t>thiab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muag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txiv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ntoo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loj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rau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neeg</w:t>
      </w:r>
      <w:proofErr w:type="spellEnd"/>
      <w:r w:rsidRPr="00ED3F2A">
        <w:rPr>
          <w:sz w:val="20"/>
          <w:szCs w:val="20"/>
        </w:rPr>
        <w:t xml:space="preserve"> cog </w:t>
      </w:r>
      <w:proofErr w:type="spellStart"/>
      <w:r w:rsidRPr="00ED3F2A">
        <w:rPr>
          <w:sz w:val="20"/>
          <w:szCs w:val="20"/>
        </w:rPr>
        <w:t>qoob</w:t>
      </w:r>
      <w:proofErr w:type="spellEnd"/>
      <w:r w:rsidRPr="00ED3F2A">
        <w:rPr>
          <w:sz w:val="20"/>
          <w:szCs w:val="20"/>
        </w:rPr>
        <w:t xml:space="preserve"> loo </w:t>
      </w:r>
      <w:proofErr w:type="spellStart"/>
      <w:r w:rsidRPr="00ED3F2A">
        <w:rPr>
          <w:sz w:val="20"/>
          <w:szCs w:val="20"/>
        </w:rPr>
        <w:t>uas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xav</w:t>
      </w:r>
      <w:proofErr w:type="spellEnd"/>
      <w:r w:rsidRPr="00ED3F2A">
        <w:rPr>
          <w:sz w:val="20"/>
          <w:szCs w:val="20"/>
        </w:rPr>
        <w:t xml:space="preserve"> tau </w:t>
      </w:r>
      <w:proofErr w:type="spellStart"/>
      <w:r w:rsidRPr="00ED3F2A">
        <w:rPr>
          <w:sz w:val="20"/>
          <w:szCs w:val="20"/>
        </w:rPr>
        <w:t>kev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pabcuam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kev</w:t>
      </w:r>
      <w:proofErr w:type="spellEnd"/>
      <w:r w:rsidRPr="00ED3F2A">
        <w:rPr>
          <w:sz w:val="20"/>
          <w:szCs w:val="20"/>
        </w:rPr>
        <w:t xml:space="preserve"> lag </w:t>
      </w:r>
      <w:proofErr w:type="spellStart"/>
      <w:r w:rsidRPr="00ED3F2A">
        <w:rPr>
          <w:sz w:val="20"/>
          <w:szCs w:val="20"/>
        </w:rPr>
        <w:t>luam</w:t>
      </w:r>
      <w:proofErr w:type="spellEnd"/>
      <w:r w:rsidRPr="00ED3F2A">
        <w:rPr>
          <w:sz w:val="20"/>
          <w:szCs w:val="20"/>
        </w:rPr>
        <w:t xml:space="preserve">. Chris Patton, </w:t>
      </w:r>
      <w:proofErr w:type="spellStart"/>
      <w:r w:rsidRPr="00ED3F2A">
        <w:rPr>
          <w:sz w:val="20"/>
          <w:szCs w:val="20"/>
        </w:rPr>
        <w:t>tus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thawj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ntawm</w:t>
      </w:r>
      <w:proofErr w:type="spellEnd"/>
      <w:r w:rsidRPr="00ED3F2A">
        <w:rPr>
          <w:sz w:val="20"/>
          <w:szCs w:val="20"/>
        </w:rPr>
        <w:t xml:space="preserve"> MEC, tau </w:t>
      </w:r>
      <w:proofErr w:type="spellStart"/>
      <w:r w:rsidRPr="00ED3F2A">
        <w:rPr>
          <w:sz w:val="20"/>
          <w:szCs w:val="20"/>
        </w:rPr>
        <w:t>ua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hauj</w:t>
      </w:r>
      <w:proofErr w:type="spellEnd"/>
      <w:r w:rsidR="00DB3A97"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lwm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tsis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tu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ncua</w:t>
      </w:r>
      <w:proofErr w:type="spellEnd"/>
      <w:r w:rsidRPr="00ED3F2A">
        <w:rPr>
          <w:sz w:val="20"/>
          <w:szCs w:val="20"/>
        </w:rPr>
        <w:t xml:space="preserve"> los </w:t>
      </w:r>
      <w:proofErr w:type="spellStart"/>
      <w:r w:rsidRPr="00ED3F2A">
        <w:rPr>
          <w:sz w:val="20"/>
          <w:szCs w:val="20"/>
        </w:rPr>
        <w:t>qhia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neeg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ua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liaj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ua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teb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thiab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neeg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yuav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khoom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ntawm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lub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sij</w:t>
      </w:r>
      <w:proofErr w:type="spellEnd"/>
      <w:r w:rsidR="00DB3A97"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hawm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thiab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txiaj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ntsig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ntawm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ins w:id="819" w:author="Fong RERHANG" w:date="2021-12-09T13:26:00Z">
        <w:r w:rsidR="00DB633F">
          <w:rPr>
            <w:sz w:val="20"/>
            <w:szCs w:val="20"/>
          </w:rPr>
          <w:t>cov</w:t>
        </w:r>
        <w:proofErr w:type="spellEnd"/>
        <w:r w:rsidR="00DB633F">
          <w:rPr>
            <w:sz w:val="20"/>
            <w:szCs w:val="20"/>
          </w:rPr>
          <w:t xml:space="preserve"> </w:t>
        </w:r>
        <w:proofErr w:type="spellStart"/>
        <w:r w:rsidR="00DB633F">
          <w:rPr>
            <w:sz w:val="20"/>
            <w:szCs w:val="20"/>
          </w:rPr>
          <w:t>neeg</w:t>
        </w:r>
        <w:proofErr w:type="spellEnd"/>
        <w:r w:rsidR="00DB633F">
          <w:rPr>
            <w:sz w:val="20"/>
            <w:szCs w:val="20"/>
          </w:rPr>
          <w:t xml:space="preserve"> </w:t>
        </w:r>
        <w:proofErr w:type="spellStart"/>
        <w:r w:rsidR="00DB633F">
          <w:rPr>
            <w:sz w:val="20"/>
            <w:szCs w:val="20"/>
          </w:rPr>
          <w:t>Asmeskas</w:t>
        </w:r>
        <w:proofErr w:type="spellEnd"/>
        <w:r w:rsidR="00DB633F">
          <w:rPr>
            <w:sz w:val="20"/>
            <w:szCs w:val="20"/>
          </w:rPr>
          <w:t xml:space="preserve"> </w:t>
        </w:r>
        <w:proofErr w:type="spellStart"/>
        <w:r w:rsidR="00DB633F">
          <w:rPr>
            <w:sz w:val="20"/>
            <w:szCs w:val="20"/>
          </w:rPr>
          <w:t>uas</w:t>
        </w:r>
        <w:proofErr w:type="spellEnd"/>
        <w:r w:rsidR="00DB633F">
          <w:rPr>
            <w:sz w:val="20"/>
            <w:szCs w:val="20"/>
          </w:rPr>
          <w:t xml:space="preserve"> cog </w:t>
        </w:r>
        <w:proofErr w:type="spellStart"/>
        <w:r w:rsidR="00DB633F">
          <w:rPr>
            <w:sz w:val="20"/>
            <w:szCs w:val="20"/>
          </w:rPr>
          <w:t>txiv</w:t>
        </w:r>
        <w:proofErr w:type="spellEnd"/>
        <w:r w:rsidR="00DB633F">
          <w:rPr>
            <w:sz w:val="20"/>
            <w:szCs w:val="20"/>
          </w:rPr>
          <w:t xml:space="preserve"> </w:t>
        </w:r>
      </w:ins>
      <w:del w:id="820" w:author="Fong RERHANG" w:date="2021-12-09T13:26:00Z">
        <w:r w:rsidRPr="00ED3F2A" w:rsidDel="00DB633F">
          <w:rPr>
            <w:sz w:val="20"/>
            <w:szCs w:val="20"/>
          </w:rPr>
          <w:delText xml:space="preserve">American </w:delText>
        </w:r>
      </w:del>
      <w:ins w:id="821" w:author="Fong RERHANG" w:date="2021-12-09T13:26:00Z">
        <w:r w:rsidR="00DB633F">
          <w:rPr>
            <w:sz w:val="20"/>
            <w:szCs w:val="20"/>
          </w:rPr>
          <w:t xml:space="preserve"> </w:t>
        </w:r>
      </w:ins>
      <w:r w:rsidRPr="00ED3F2A">
        <w:rPr>
          <w:sz w:val="20"/>
          <w:szCs w:val="20"/>
        </w:rPr>
        <w:t>elderberry.</w:t>
      </w:r>
    </w:p>
    <w:p w14:paraId="51ECFCDA" w14:textId="77777777" w:rsidR="00A3234B" w:rsidRPr="00ED3F2A" w:rsidRDefault="00A3234B" w:rsidP="00ED3F2A">
      <w:pPr>
        <w:jc w:val="both"/>
        <w:rPr>
          <w:sz w:val="20"/>
          <w:szCs w:val="20"/>
        </w:rPr>
      </w:pPr>
    </w:p>
    <w:p w14:paraId="0BAD0DF7" w14:textId="576ED1C2" w:rsidR="00A3234B" w:rsidRPr="00ED3F2A" w:rsidRDefault="00AD166D" w:rsidP="00ED3F2A">
      <w:pPr>
        <w:jc w:val="both"/>
        <w:rPr>
          <w:sz w:val="20"/>
          <w:szCs w:val="20"/>
        </w:rPr>
      </w:pPr>
      <w:r w:rsidRPr="00ED3F2A">
        <w:rPr>
          <w:sz w:val="20"/>
          <w:szCs w:val="20"/>
        </w:rPr>
        <w:t xml:space="preserve">RHH - River Hills </w:t>
      </w:r>
      <w:r w:rsidR="00DB3A97" w:rsidRPr="00ED3F2A">
        <w:rPr>
          <w:sz w:val="20"/>
          <w:szCs w:val="20"/>
        </w:rPr>
        <w:t xml:space="preserve">Harvest </w:t>
      </w:r>
      <w:hyperlink r:id="rId9">
        <w:r w:rsidRPr="00ED3F2A">
          <w:rPr>
            <w:color w:val="1155CC"/>
            <w:sz w:val="20"/>
            <w:szCs w:val="20"/>
            <w:u w:val="single"/>
          </w:rPr>
          <w:t>https://www.riverhillsharvest.com/</w:t>
        </w:r>
      </w:hyperlink>
      <w:r w:rsidRPr="00ED3F2A">
        <w:rPr>
          <w:sz w:val="20"/>
          <w:szCs w:val="20"/>
        </w:rPr>
        <w:t>Terry Durham, (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ntaub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ntawv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hauv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qab</w:t>
      </w:r>
      <w:proofErr w:type="spellEnd"/>
      <w:r w:rsidRPr="00ED3F2A">
        <w:rPr>
          <w:sz w:val="20"/>
          <w:szCs w:val="20"/>
        </w:rPr>
        <w:t xml:space="preserve"> no) tau </w:t>
      </w:r>
      <w:proofErr w:type="spellStart"/>
      <w:r w:rsidRPr="00ED3F2A">
        <w:rPr>
          <w:sz w:val="20"/>
          <w:szCs w:val="20"/>
        </w:rPr>
        <w:t>siv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sij</w:t>
      </w:r>
      <w:proofErr w:type="spellEnd"/>
      <w:r w:rsidR="00DB3A97"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hawm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ntau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xyoo</w:t>
      </w:r>
      <w:proofErr w:type="spellEnd"/>
      <w:r w:rsidRPr="00ED3F2A">
        <w:rPr>
          <w:sz w:val="20"/>
          <w:szCs w:val="20"/>
        </w:rPr>
        <w:t xml:space="preserve"> los </w:t>
      </w:r>
      <w:proofErr w:type="spellStart"/>
      <w:r w:rsidRPr="00ED3F2A">
        <w:rPr>
          <w:sz w:val="20"/>
          <w:szCs w:val="20"/>
        </w:rPr>
        <w:t>qhia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nws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kev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txawj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ntse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nrog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neeg</w:t>
      </w:r>
      <w:proofErr w:type="spellEnd"/>
      <w:r w:rsidRPr="00ED3F2A">
        <w:rPr>
          <w:sz w:val="20"/>
          <w:szCs w:val="20"/>
        </w:rPr>
        <w:t xml:space="preserve"> cog </w:t>
      </w:r>
      <w:proofErr w:type="spellStart"/>
      <w:r w:rsidRPr="00ED3F2A">
        <w:rPr>
          <w:sz w:val="20"/>
          <w:szCs w:val="20"/>
        </w:rPr>
        <w:t>qoob</w:t>
      </w:r>
      <w:proofErr w:type="spellEnd"/>
      <w:r w:rsidRPr="00ED3F2A">
        <w:rPr>
          <w:sz w:val="20"/>
          <w:szCs w:val="20"/>
        </w:rPr>
        <w:t xml:space="preserve"> loo </w:t>
      </w:r>
      <w:proofErr w:type="spellStart"/>
      <w:r w:rsidRPr="00ED3F2A">
        <w:rPr>
          <w:sz w:val="20"/>
          <w:szCs w:val="20"/>
        </w:rPr>
        <w:t>thoob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plaws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hauv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Teb</w:t>
      </w:r>
      <w:proofErr w:type="spellEnd"/>
      <w:r w:rsidRPr="00ED3F2A">
        <w:rPr>
          <w:sz w:val="20"/>
          <w:szCs w:val="20"/>
        </w:rPr>
        <w:t xml:space="preserve"> Chaws </w:t>
      </w:r>
      <w:proofErr w:type="spellStart"/>
      <w:r w:rsidRPr="00ED3F2A">
        <w:rPr>
          <w:sz w:val="20"/>
          <w:szCs w:val="20"/>
        </w:rPr>
        <w:t>Asmeskas</w:t>
      </w:r>
      <w:proofErr w:type="spellEnd"/>
      <w:r w:rsidRPr="00ED3F2A">
        <w:rPr>
          <w:sz w:val="20"/>
          <w:szCs w:val="20"/>
        </w:rPr>
        <w:t xml:space="preserve">, </w:t>
      </w:r>
      <w:proofErr w:type="spellStart"/>
      <w:r w:rsidRPr="00ED3F2A">
        <w:rPr>
          <w:sz w:val="20"/>
          <w:szCs w:val="20"/>
        </w:rPr>
        <w:t>txhawb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neeg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ua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liaj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ua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teb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suav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tsis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txheeb</w:t>
      </w:r>
      <w:proofErr w:type="spellEnd"/>
      <w:r w:rsidRPr="00ED3F2A">
        <w:rPr>
          <w:sz w:val="20"/>
          <w:szCs w:val="20"/>
        </w:rPr>
        <w:t xml:space="preserve"> cog </w:t>
      </w:r>
      <w:proofErr w:type="spellStart"/>
      <w:r w:rsidRPr="00ED3F2A">
        <w:rPr>
          <w:sz w:val="20"/>
          <w:szCs w:val="20"/>
        </w:rPr>
        <w:t>qoob</w:t>
      </w:r>
      <w:proofErr w:type="spellEnd"/>
      <w:r w:rsidRPr="00ED3F2A">
        <w:rPr>
          <w:sz w:val="20"/>
          <w:szCs w:val="20"/>
        </w:rPr>
        <w:t xml:space="preserve"> loo </w:t>
      </w:r>
      <w:proofErr w:type="spellStart"/>
      <w:r w:rsidRPr="00ED3F2A">
        <w:rPr>
          <w:sz w:val="20"/>
          <w:szCs w:val="20"/>
        </w:rPr>
        <w:t>ntawm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lawv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liaj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teb</w:t>
      </w:r>
      <w:proofErr w:type="spellEnd"/>
      <w:r w:rsidRPr="00ED3F2A">
        <w:rPr>
          <w:sz w:val="20"/>
          <w:szCs w:val="20"/>
        </w:rPr>
        <w:t xml:space="preserve">. </w:t>
      </w:r>
      <w:proofErr w:type="spellStart"/>
      <w:ins w:id="822" w:author="Fong RERHANG" w:date="2021-12-09T13:28:00Z">
        <w:r w:rsidR="00DB633F">
          <w:rPr>
            <w:sz w:val="20"/>
            <w:szCs w:val="20"/>
          </w:rPr>
          <w:t>Lub</w:t>
        </w:r>
        <w:proofErr w:type="spellEnd"/>
        <w:r w:rsidR="00DB633F">
          <w:rPr>
            <w:sz w:val="20"/>
            <w:szCs w:val="20"/>
          </w:rPr>
          <w:t xml:space="preserve"> Tab </w:t>
        </w:r>
        <w:proofErr w:type="spellStart"/>
        <w:r w:rsidR="00DB633F">
          <w:rPr>
            <w:sz w:val="20"/>
            <w:szCs w:val="20"/>
          </w:rPr>
          <w:t>Laj</w:t>
        </w:r>
        <w:proofErr w:type="spellEnd"/>
        <w:r w:rsidR="00DB633F">
          <w:rPr>
            <w:sz w:val="20"/>
            <w:szCs w:val="20"/>
          </w:rPr>
          <w:t xml:space="preserve"> </w:t>
        </w:r>
      </w:ins>
      <w:r w:rsidRPr="00ED3F2A">
        <w:rPr>
          <w:sz w:val="20"/>
          <w:szCs w:val="20"/>
        </w:rPr>
        <w:t xml:space="preserve">River Hills Harvest </w:t>
      </w:r>
      <w:proofErr w:type="spellStart"/>
      <w:r w:rsidRPr="00ED3F2A">
        <w:rPr>
          <w:sz w:val="20"/>
          <w:szCs w:val="20"/>
        </w:rPr>
        <w:t>ua</w:t>
      </w:r>
      <w:proofErr w:type="spellEnd"/>
      <w:r w:rsidRPr="00ED3F2A">
        <w:rPr>
          <w:sz w:val="20"/>
          <w:szCs w:val="20"/>
        </w:rPr>
        <w:t xml:space="preserve"> lag </w:t>
      </w:r>
      <w:proofErr w:type="spellStart"/>
      <w:r w:rsidRPr="00ED3F2A">
        <w:rPr>
          <w:sz w:val="20"/>
          <w:szCs w:val="20"/>
        </w:rPr>
        <w:t>luam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ntau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khoom</w:t>
      </w:r>
      <w:proofErr w:type="spellEnd"/>
      <w:r w:rsidRPr="00ED3F2A">
        <w:rPr>
          <w:sz w:val="20"/>
          <w:szCs w:val="20"/>
        </w:rPr>
        <w:t xml:space="preserve"> lag </w:t>
      </w:r>
      <w:proofErr w:type="spellStart"/>
      <w:r w:rsidRPr="00ED3F2A">
        <w:rPr>
          <w:sz w:val="20"/>
          <w:szCs w:val="20"/>
        </w:rPr>
        <w:t>luam</w:t>
      </w:r>
      <w:proofErr w:type="spellEnd"/>
      <w:r w:rsidRPr="00ED3F2A">
        <w:rPr>
          <w:sz w:val="20"/>
          <w:szCs w:val="20"/>
        </w:rPr>
        <w:t xml:space="preserve"> zoo </w:t>
      </w:r>
      <w:proofErr w:type="spellStart"/>
      <w:r w:rsidRPr="00ED3F2A">
        <w:rPr>
          <w:sz w:val="20"/>
          <w:szCs w:val="20"/>
        </w:rPr>
        <w:t>tshaj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plaws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hauv</w:t>
      </w:r>
      <w:proofErr w:type="spellEnd"/>
      <w:r w:rsidRPr="00ED3F2A">
        <w:rPr>
          <w:sz w:val="20"/>
          <w:szCs w:val="20"/>
        </w:rPr>
        <w:t xml:space="preserve"> online </w:t>
      </w:r>
      <w:proofErr w:type="spellStart"/>
      <w:r w:rsidRPr="00ED3F2A">
        <w:rPr>
          <w:sz w:val="20"/>
          <w:szCs w:val="20"/>
        </w:rPr>
        <w:t>thiab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hauv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khw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muag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khoom</w:t>
      </w:r>
      <w:proofErr w:type="spellEnd"/>
      <w:r w:rsidRPr="00ED3F2A">
        <w:rPr>
          <w:sz w:val="20"/>
          <w:szCs w:val="20"/>
        </w:rPr>
        <w:t xml:space="preserve">, </w:t>
      </w:r>
      <w:proofErr w:type="spellStart"/>
      <w:r w:rsidRPr="00ED3F2A">
        <w:rPr>
          <w:sz w:val="20"/>
          <w:szCs w:val="20"/>
        </w:rPr>
        <w:t>thiab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yuav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txiv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hmab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txiv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proofErr w:type="gramStart"/>
      <w:r w:rsidRPr="00ED3F2A">
        <w:rPr>
          <w:sz w:val="20"/>
          <w:szCs w:val="20"/>
        </w:rPr>
        <w:t>ntoo</w:t>
      </w:r>
      <w:proofErr w:type="spellEnd"/>
      <w:ins w:id="823" w:author="Fong RERHANG" w:date="2021-12-09T13:29:00Z">
        <w:r w:rsidR="00DB633F">
          <w:rPr>
            <w:sz w:val="20"/>
            <w:szCs w:val="20"/>
          </w:rPr>
          <w:t>(</w:t>
        </w:r>
        <w:proofErr w:type="gramEnd"/>
        <w:r w:rsidR="00DB633F">
          <w:rPr>
            <w:sz w:val="20"/>
            <w:szCs w:val="20"/>
          </w:rPr>
          <w:t>bulk berries)</w:t>
        </w:r>
      </w:ins>
      <w:r w:rsidRPr="00ED3F2A">
        <w:rPr>
          <w:sz w:val="20"/>
          <w:szCs w:val="20"/>
        </w:rPr>
        <w:t xml:space="preserve"> los </w:t>
      </w:r>
      <w:proofErr w:type="spellStart"/>
      <w:r w:rsidRPr="00ED3F2A">
        <w:rPr>
          <w:sz w:val="20"/>
          <w:szCs w:val="20"/>
        </w:rPr>
        <w:t>ntawm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neeg</w:t>
      </w:r>
      <w:proofErr w:type="spellEnd"/>
      <w:r w:rsidRPr="00ED3F2A">
        <w:rPr>
          <w:sz w:val="20"/>
          <w:szCs w:val="20"/>
        </w:rPr>
        <w:t xml:space="preserve"> cog </w:t>
      </w:r>
      <w:proofErr w:type="spellStart"/>
      <w:r w:rsidRPr="00ED3F2A">
        <w:rPr>
          <w:sz w:val="20"/>
          <w:szCs w:val="20"/>
        </w:rPr>
        <w:t>qoob</w:t>
      </w:r>
      <w:proofErr w:type="spellEnd"/>
      <w:r w:rsidRPr="00ED3F2A">
        <w:rPr>
          <w:sz w:val="20"/>
          <w:szCs w:val="20"/>
        </w:rPr>
        <w:t xml:space="preserve"> loo.</w:t>
      </w:r>
    </w:p>
    <w:p w14:paraId="08FD7D3F" w14:textId="77777777" w:rsidR="00A3234B" w:rsidRPr="00ED3F2A" w:rsidRDefault="00A3234B" w:rsidP="00ED3F2A">
      <w:pPr>
        <w:jc w:val="both"/>
        <w:rPr>
          <w:sz w:val="20"/>
          <w:szCs w:val="20"/>
        </w:rPr>
      </w:pPr>
    </w:p>
    <w:p w14:paraId="7FBA9C6B" w14:textId="6D9E0399" w:rsidR="00A3234B" w:rsidRPr="00ED3F2A" w:rsidRDefault="00AD166D" w:rsidP="00ED3F2A">
      <w:pPr>
        <w:jc w:val="both"/>
        <w:rPr>
          <w:sz w:val="20"/>
          <w:szCs w:val="20"/>
        </w:rPr>
      </w:pP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nqi</w:t>
      </w:r>
      <w:proofErr w:type="spellEnd"/>
      <w:ins w:id="824" w:author="Fong RERHANG" w:date="2021-12-09T13:30:00Z">
        <w:r w:rsidR="00DB633F">
          <w:rPr>
            <w:sz w:val="20"/>
            <w:szCs w:val="20"/>
          </w:rPr>
          <w:t xml:space="preserve"> </w:t>
        </w:r>
        <w:proofErr w:type="spellStart"/>
        <w:r w:rsidR="00DB633F">
          <w:rPr>
            <w:sz w:val="20"/>
            <w:szCs w:val="20"/>
          </w:rPr>
          <w:t>txiv</w:t>
        </w:r>
        <w:proofErr w:type="spellEnd"/>
        <w:r w:rsidR="00DB633F">
          <w:rPr>
            <w:sz w:val="20"/>
            <w:szCs w:val="20"/>
          </w:rPr>
          <w:t xml:space="preserve"> bulk berry</w:t>
        </w:r>
      </w:ins>
      <w:r w:rsidRPr="00ED3F2A">
        <w:rPr>
          <w:sz w:val="20"/>
          <w:szCs w:val="20"/>
        </w:rPr>
        <w:t xml:space="preserve"> tam sim no</w:t>
      </w:r>
    </w:p>
    <w:p w14:paraId="350FC077" w14:textId="13B16989" w:rsidR="00A3234B" w:rsidRDefault="00AD166D" w:rsidP="00ED3F2A">
      <w:pPr>
        <w:jc w:val="both"/>
        <w:rPr>
          <w:sz w:val="24"/>
          <w:szCs w:val="24"/>
        </w:rPr>
      </w:pPr>
      <w:proofErr w:type="spellStart"/>
      <w:r w:rsidRPr="00ED3F2A">
        <w:rPr>
          <w:sz w:val="20"/>
          <w:szCs w:val="20"/>
        </w:rPr>
        <w:t>Raws</w:t>
      </w:r>
      <w:proofErr w:type="spellEnd"/>
      <w:r w:rsidRPr="00ED3F2A">
        <w:rPr>
          <w:sz w:val="20"/>
          <w:szCs w:val="20"/>
        </w:rPr>
        <w:t xml:space="preserve"> li </w:t>
      </w:r>
      <w:proofErr w:type="spellStart"/>
      <w:r w:rsidRPr="00ED3F2A">
        <w:rPr>
          <w:sz w:val="20"/>
          <w:szCs w:val="20"/>
        </w:rPr>
        <w:t>kev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tshaj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tawm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hauv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xyoo</w:t>
      </w:r>
      <w:proofErr w:type="spellEnd"/>
      <w:r w:rsidRPr="00ED3F2A">
        <w:rPr>
          <w:sz w:val="20"/>
          <w:szCs w:val="20"/>
        </w:rPr>
        <w:t xml:space="preserve"> 2021, </w:t>
      </w:r>
      <w:proofErr w:type="spellStart"/>
      <w:ins w:id="825" w:author="Fong RERHANG" w:date="2021-12-09T13:33:00Z">
        <w:r w:rsidR="001D3827">
          <w:rPr>
            <w:sz w:val="20"/>
            <w:szCs w:val="20"/>
          </w:rPr>
          <w:t>Lub</w:t>
        </w:r>
        <w:proofErr w:type="spellEnd"/>
        <w:r w:rsidR="001D3827">
          <w:rPr>
            <w:sz w:val="20"/>
            <w:szCs w:val="20"/>
          </w:rPr>
          <w:t xml:space="preserve"> </w:t>
        </w:r>
        <w:proofErr w:type="spellStart"/>
        <w:r w:rsidR="001D3827">
          <w:rPr>
            <w:sz w:val="20"/>
            <w:szCs w:val="20"/>
          </w:rPr>
          <w:t>khw</w:t>
        </w:r>
        <w:proofErr w:type="spellEnd"/>
        <w:r w:rsidR="001D3827">
          <w:rPr>
            <w:sz w:val="20"/>
            <w:szCs w:val="20"/>
          </w:rPr>
          <w:t xml:space="preserve"> </w:t>
        </w:r>
      </w:ins>
      <w:r w:rsidRPr="00ED3F2A">
        <w:rPr>
          <w:sz w:val="20"/>
          <w:szCs w:val="20"/>
        </w:rPr>
        <w:t xml:space="preserve">River Hills Harvest tab tom </w:t>
      </w:r>
      <w:proofErr w:type="spellStart"/>
      <w:r w:rsidRPr="00ED3F2A">
        <w:rPr>
          <w:sz w:val="20"/>
          <w:szCs w:val="20"/>
        </w:rPr>
        <w:t>yuav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cog </w:t>
      </w:r>
      <w:proofErr w:type="spellStart"/>
      <w:r w:rsidRPr="00ED3F2A">
        <w:rPr>
          <w:sz w:val="20"/>
          <w:szCs w:val="20"/>
        </w:rPr>
        <w:t>qoob</w:t>
      </w:r>
      <w:proofErr w:type="spellEnd"/>
      <w:r w:rsidRPr="00ED3F2A">
        <w:rPr>
          <w:sz w:val="20"/>
          <w:szCs w:val="20"/>
        </w:rPr>
        <w:t xml:space="preserve"> loo, </w:t>
      </w:r>
      <w:proofErr w:type="spellStart"/>
      <w:r w:rsidRPr="00ED3F2A">
        <w:rPr>
          <w:sz w:val="20"/>
          <w:szCs w:val="20"/>
        </w:rPr>
        <w:t>khov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thiab</w:t>
      </w:r>
      <w:proofErr w:type="spellEnd"/>
      <w:r w:rsidRPr="00ED3F2A">
        <w:rPr>
          <w:sz w:val="20"/>
          <w:szCs w:val="20"/>
        </w:rPr>
        <w:t xml:space="preserve"> cog </w:t>
      </w:r>
      <w:proofErr w:type="spellStart"/>
      <w:r w:rsidRPr="00ED3F2A">
        <w:rPr>
          <w:sz w:val="20"/>
          <w:szCs w:val="20"/>
        </w:rPr>
        <w:t>qoob</w:t>
      </w:r>
      <w:proofErr w:type="spellEnd"/>
      <w:r w:rsidRPr="00ED3F2A">
        <w:rPr>
          <w:sz w:val="20"/>
          <w:szCs w:val="20"/>
        </w:rPr>
        <w:t xml:space="preserve"> loo</w:t>
      </w:r>
      <w:ins w:id="826" w:author="Fong RERHANG" w:date="2021-12-09T13:35:00Z">
        <w:r w:rsidR="001D3827">
          <w:rPr>
            <w:sz w:val="20"/>
            <w:szCs w:val="20"/>
          </w:rPr>
          <w:t xml:space="preserve"> </w:t>
        </w:r>
        <w:proofErr w:type="spellStart"/>
        <w:r w:rsidR="001D3827">
          <w:rPr>
            <w:sz w:val="20"/>
            <w:szCs w:val="20"/>
          </w:rPr>
          <w:t>tsis</w:t>
        </w:r>
        <w:proofErr w:type="spellEnd"/>
        <w:r w:rsidR="001D3827">
          <w:rPr>
            <w:sz w:val="20"/>
            <w:szCs w:val="20"/>
          </w:rPr>
          <w:t xml:space="preserve"> </w:t>
        </w:r>
        <w:proofErr w:type="spellStart"/>
        <w:r w:rsidR="001D3827">
          <w:rPr>
            <w:sz w:val="20"/>
            <w:szCs w:val="20"/>
          </w:rPr>
          <w:t>muaj</w:t>
        </w:r>
        <w:proofErr w:type="spellEnd"/>
        <w:r w:rsidR="001D3827">
          <w:rPr>
            <w:sz w:val="20"/>
            <w:szCs w:val="20"/>
          </w:rPr>
          <w:t xml:space="preserve"> </w:t>
        </w:r>
        <w:proofErr w:type="spellStart"/>
        <w:r w:rsidR="001D3827">
          <w:rPr>
            <w:sz w:val="20"/>
            <w:szCs w:val="20"/>
          </w:rPr>
          <w:t>kav</w:t>
        </w:r>
      </w:ins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rau</w:t>
      </w:r>
      <w:proofErr w:type="spellEnd"/>
      <w:r w:rsidRPr="00ED3F2A">
        <w:rPr>
          <w:sz w:val="20"/>
          <w:szCs w:val="20"/>
        </w:rPr>
        <w:t xml:space="preserve"> $ 3.00 </w:t>
      </w:r>
      <w:proofErr w:type="spellStart"/>
      <w:r w:rsidRPr="00ED3F2A">
        <w:rPr>
          <w:sz w:val="20"/>
          <w:szCs w:val="20"/>
        </w:rPr>
        <w:t>ib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lb</w:t>
      </w:r>
      <w:proofErr w:type="spellEnd"/>
      <w:r w:rsidRPr="00ED3F2A">
        <w:rPr>
          <w:sz w:val="20"/>
          <w:szCs w:val="20"/>
        </w:rPr>
        <w:t xml:space="preserve">, </w:t>
      </w:r>
      <w:proofErr w:type="spellStart"/>
      <w:r w:rsidRPr="00ED3F2A">
        <w:rPr>
          <w:sz w:val="20"/>
          <w:szCs w:val="20"/>
        </w:rPr>
        <w:t>thiab</w:t>
      </w:r>
      <w:proofErr w:type="spellEnd"/>
      <w:r w:rsidRPr="00ED3F2A">
        <w:rPr>
          <w:sz w:val="20"/>
          <w:szCs w:val="20"/>
        </w:rPr>
        <w:t xml:space="preserve"> tau lees </w:t>
      </w:r>
      <w:proofErr w:type="spellStart"/>
      <w:r w:rsidRPr="00ED3F2A">
        <w:rPr>
          <w:sz w:val="20"/>
          <w:szCs w:val="20"/>
        </w:rPr>
        <w:t>paub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ins w:id="827" w:author="Fong RERHANG" w:date="2021-12-09T13:35:00Z">
        <w:r w:rsidR="001D3827">
          <w:rPr>
            <w:sz w:val="20"/>
            <w:szCs w:val="20"/>
          </w:rPr>
          <w:t>cov</w:t>
        </w:r>
        <w:proofErr w:type="spellEnd"/>
        <w:r w:rsidR="001D3827">
          <w:rPr>
            <w:sz w:val="20"/>
            <w:szCs w:val="20"/>
          </w:rPr>
          <w:t xml:space="preserve"> </w:t>
        </w:r>
        <w:proofErr w:type="spellStart"/>
        <w:r w:rsidR="001D3827">
          <w:rPr>
            <w:sz w:val="20"/>
            <w:szCs w:val="20"/>
          </w:rPr>
          <w:t>t</w:t>
        </w:r>
      </w:ins>
      <w:ins w:id="828" w:author="Fong RERHANG" w:date="2021-12-09T13:36:00Z">
        <w:r w:rsidR="001D3827">
          <w:rPr>
            <w:sz w:val="20"/>
            <w:szCs w:val="20"/>
          </w:rPr>
          <w:t>xiv</w:t>
        </w:r>
        <w:proofErr w:type="spellEnd"/>
        <w:r w:rsidR="001D3827">
          <w:rPr>
            <w:sz w:val="20"/>
            <w:szCs w:val="20"/>
          </w:rPr>
          <w:t xml:space="preserve"> berry </w:t>
        </w:r>
        <w:proofErr w:type="spellStart"/>
        <w:r w:rsidR="001D3827">
          <w:rPr>
            <w:sz w:val="20"/>
            <w:szCs w:val="20"/>
          </w:rPr>
          <w:t>ua</w:t>
        </w:r>
        <w:proofErr w:type="spellEnd"/>
        <w:r w:rsidR="001D3827">
          <w:rPr>
            <w:sz w:val="20"/>
            <w:szCs w:val="20"/>
          </w:rPr>
          <w:t xml:space="preserve"> </w:t>
        </w:r>
        <w:proofErr w:type="spellStart"/>
        <w:r w:rsidR="001D3827">
          <w:rPr>
            <w:sz w:val="20"/>
            <w:szCs w:val="20"/>
          </w:rPr>
          <w:t>tsi</w:t>
        </w:r>
        <w:proofErr w:type="spellEnd"/>
        <w:r w:rsidR="001D3827">
          <w:rPr>
            <w:sz w:val="20"/>
            <w:szCs w:val="20"/>
          </w:rPr>
          <w:t xml:space="preserve"> </w:t>
        </w:r>
        <w:proofErr w:type="spellStart"/>
        <w:r w:rsidR="001D3827">
          <w:rPr>
            <w:sz w:val="20"/>
            <w:szCs w:val="20"/>
          </w:rPr>
          <w:t>muaj</w:t>
        </w:r>
        <w:proofErr w:type="spellEnd"/>
        <w:r w:rsidR="001D3827">
          <w:rPr>
            <w:sz w:val="20"/>
            <w:szCs w:val="20"/>
          </w:rPr>
          <w:t xml:space="preserve"> </w:t>
        </w:r>
        <w:proofErr w:type="spellStart"/>
        <w:r w:rsidR="001D3827">
          <w:rPr>
            <w:sz w:val="20"/>
            <w:szCs w:val="20"/>
          </w:rPr>
          <w:t>xam</w:t>
        </w:r>
        <w:proofErr w:type="spellEnd"/>
        <w:r w:rsidR="001D3827">
          <w:rPr>
            <w:sz w:val="20"/>
            <w:szCs w:val="20"/>
          </w:rPr>
          <w:t xml:space="preserve"> </w:t>
        </w:r>
        <w:proofErr w:type="spellStart"/>
        <w:r w:rsidR="001D3827">
          <w:rPr>
            <w:sz w:val="20"/>
            <w:szCs w:val="20"/>
          </w:rPr>
          <w:t>kes</w:t>
        </w:r>
        <w:proofErr w:type="spellEnd"/>
        <w:r w:rsidR="001D3827">
          <w:rPr>
            <w:sz w:val="20"/>
            <w:szCs w:val="20"/>
          </w:rPr>
          <w:t xml:space="preserve"> mis </w:t>
        </w:r>
        <w:proofErr w:type="spellStart"/>
        <w:r w:rsidR="001D3827">
          <w:rPr>
            <w:sz w:val="20"/>
            <w:szCs w:val="20"/>
          </w:rPr>
          <w:t>tsis</w:t>
        </w:r>
        <w:proofErr w:type="spellEnd"/>
        <w:r w:rsidR="001D3827">
          <w:rPr>
            <w:sz w:val="20"/>
            <w:szCs w:val="20"/>
          </w:rPr>
          <w:t xml:space="preserve"> </w:t>
        </w:r>
        <w:proofErr w:type="spellStart"/>
        <w:r w:rsidR="001D3827">
          <w:rPr>
            <w:sz w:val="20"/>
            <w:szCs w:val="20"/>
          </w:rPr>
          <w:t>muaj</w:t>
        </w:r>
        <w:proofErr w:type="spellEnd"/>
        <w:r w:rsidR="001D3827">
          <w:rPr>
            <w:sz w:val="20"/>
            <w:szCs w:val="20"/>
          </w:rPr>
          <w:t xml:space="preserve"> </w:t>
        </w:r>
        <w:proofErr w:type="spellStart"/>
        <w:r w:rsidR="001D3827">
          <w:rPr>
            <w:sz w:val="20"/>
            <w:szCs w:val="20"/>
          </w:rPr>
          <w:t>kav</w:t>
        </w:r>
        <w:proofErr w:type="spellEnd"/>
        <w:r w:rsidR="001D3827">
          <w:rPr>
            <w:sz w:val="20"/>
            <w:szCs w:val="20"/>
          </w:rPr>
          <w:t xml:space="preserve"> </w:t>
        </w:r>
        <w:proofErr w:type="spellStart"/>
        <w:r w:rsidR="001D3827">
          <w:rPr>
            <w:sz w:val="20"/>
            <w:szCs w:val="20"/>
          </w:rPr>
          <w:t>yog</w:t>
        </w:r>
      </w:ins>
      <w:proofErr w:type="spellEnd"/>
      <w:del w:id="829" w:author="Fong RERHANG" w:date="2021-12-09T13:36:00Z">
        <w:r w:rsidRPr="00ED3F2A" w:rsidDel="001D3827">
          <w:rPr>
            <w:sz w:val="20"/>
            <w:szCs w:val="20"/>
          </w:rPr>
          <w:delText xml:space="preserve">organic destemmed berries ntawm </w:delText>
        </w:r>
      </w:del>
      <w:ins w:id="830" w:author="Fong RERHANG" w:date="2021-12-09T13:36:00Z">
        <w:r w:rsidR="001D3827">
          <w:rPr>
            <w:sz w:val="20"/>
            <w:szCs w:val="20"/>
          </w:rPr>
          <w:t xml:space="preserve"> </w:t>
        </w:r>
      </w:ins>
      <w:r w:rsidRPr="00ED3F2A">
        <w:rPr>
          <w:sz w:val="20"/>
          <w:szCs w:val="20"/>
        </w:rPr>
        <w:t xml:space="preserve">$ 4.00 </w:t>
      </w:r>
      <w:proofErr w:type="spellStart"/>
      <w:r w:rsidRPr="00ED3F2A">
        <w:rPr>
          <w:sz w:val="20"/>
          <w:szCs w:val="20"/>
        </w:rPr>
        <w:t>ib</w:t>
      </w:r>
      <w:proofErr w:type="spellEnd"/>
      <w:r w:rsidRPr="00ED3F2A">
        <w:rPr>
          <w:sz w:val="20"/>
          <w:szCs w:val="20"/>
        </w:rPr>
        <w:t xml:space="preserve"> lb.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txiv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hmab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txiv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ntoo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khov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tuaj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yeem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yuav</w:t>
      </w:r>
      <w:proofErr w:type="spellEnd"/>
      <w:r w:rsidRPr="00ED3F2A">
        <w:rPr>
          <w:sz w:val="20"/>
          <w:szCs w:val="20"/>
        </w:rPr>
        <w:t xml:space="preserve"> tau </w:t>
      </w:r>
      <w:proofErr w:type="spellStart"/>
      <w:r w:rsidRPr="00ED3F2A">
        <w:rPr>
          <w:sz w:val="20"/>
          <w:szCs w:val="20"/>
        </w:rPr>
        <w:t>rau</w:t>
      </w:r>
      <w:proofErr w:type="spellEnd"/>
      <w:r w:rsidRPr="00ED3F2A">
        <w:rPr>
          <w:sz w:val="20"/>
          <w:szCs w:val="20"/>
        </w:rPr>
        <w:t xml:space="preserve"> $ 5.00 - $ 7.00 </w:t>
      </w:r>
      <w:proofErr w:type="spellStart"/>
      <w:r w:rsidRPr="00ED3F2A">
        <w:rPr>
          <w:sz w:val="20"/>
          <w:szCs w:val="20"/>
        </w:rPr>
        <w:t>ib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lb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ncaj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qha</w:t>
      </w:r>
      <w:proofErr w:type="spellEnd"/>
      <w:r w:rsidRPr="00ED3F2A">
        <w:rPr>
          <w:sz w:val="20"/>
          <w:szCs w:val="20"/>
        </w:rPr>
        <w:t xml:space="preserve"> los </w:t>
      </w:r>
      <w:proofErr w:type="spellStart"/>
      <w:r w:rsidRPr="00ED3F2A">
        <w:rPr>
          <w:sz w:val="20"/>
          <w:szCs w:val="20"/>
        </w:rPr>
        <w:t>ntawm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ntau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tus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neeg</w:t>
      </w:r>
      <w:proofErr w:type="spellEnd"/>
      <w:r w:rsidRPr="00ED3F2A">
        <w:rPr>
          <w:sz w:val="20"/>
          <w:szCs w:val="20"/>
        </w:rPr>
        <w:t xml:space="preserve"> cog </w:t>
      </w:r>
      <w:proofErr w:type="spellStart"/>
      <w:r w:rsidRPr="00ED3F2A">
        <w:rPr>
          <w:sz w:val="20"/>
          <w:szCs w:val="20"/>
        </w:rPr>
        <w:t>qoob</w:t>
      </w:r>
      <w:proofErr w:type="spellEnd"/>
      <w:r w:rsidRPr="00ED3F2A">
        <w:rPr>
          <w:sz w:val="20"/>
          <w:szCs w:val="20"/>
        </w:rPr>
        <w:t xml:space="preserve"> loo, </w:t>
      </w:r>
      <w:del w:id="831" w:author="Fong RERHANG" w:date="2021-12-09T13:37:00Z">
        <w:r w:rsidRPr="00ED3F2A" w:rsidDel="001D3827">
          <w:rPr>
            <w:sz w:val="20"/>
            <w:szCs w:val="20"/>
          </w:rPr>
          <w:delText xml:space="preserve">ntawm </w:delText>
        </w:r>
      </w:del>
      <w:ins w:id="832" w:author="Fong RERHANG" w:date="2021-12-09T13:37:00Z">
        <w:r w:rsidR="001D3827">
          <w:rPr>
            <w:sz w:val="20"/>
            <w:szCs w:val="20"/>
          </w:rPr>
          <w:t xml:space="preserve">raw li </w:t>
        </w:r>
        <w:proofErr w:type="spellStart"/>
        <w:r w:rsidR="001D3827">
          <w:rPr>
            <w:sz w:val="20"/>
            <w:szCs w:val="20"/>
          </w:rPr>
          <w:t>tej</w:t>
        </w:r>
        <w:proofErr w:type="spellEnd"/>
        <w:r w:rsidR="001D3827" w:rsidRPr="00ED3F2A">
          <w:rPr>
            <w:sz w:val="20"/>
            <w:szCs w:val="20"/>
          </w:rPr>
          <w:t xml:space="preserve"> </w:t>
        </w:r>
      </w:ins>
      <w:proofErr w:type="spellStart"/>
      <w:r w:rsidRPr="00ED3F2A">
        <w:rPr>
          <w:sz w:val="20"/>
          <w:szCs w:val="20"/>
        </w:rPr>
        <w:t>lub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xyoo</w:t>
      </w:r>
      <w:proofErr w:type="spellEnd"/>
      <w:r w:rsidRPr="00ED3F2A">
        <w:rPr>
          <w:sz w:val="20"/>
          <w:szCs w:val="20"/>
        </w:rPr>
        <w:t xml:space="preserve">, </w:t>
      </w:r>
      <w:proofErr w:type="spellStart"/>
      <w:r w:rsidRPr="00ED3F2A">
        <w:rPr>
          <w:sz w:val="20"/>
          <w:szCs w:val="20"/>
        </w:rPr>
        <w:t>cheeb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tsam</w:t>
      </w:r>
      <w:proofErr w:type="spellEnd"/>
      <w:r w:rsidRPr="00ED3F2A">
        <w:rPr>
          <w:sz w:val="20"/>
          <w:szCs w:val="20"/>
        </w:rPr>
        <w:t xml:space="preserve">, </w:t>
      </w:r>
      <w:proofErr w:type="spellStart"/>
      <w:r w:rsidRPr="00ED3F2A">
        <w:rPr>
          <w:sz w:val="20"/>
          <w:szCs w:val="20"/>
        </w:rPr>
        <w:t>thiab</w:t>
      </w:r>
      <w:proofErr w:type="spellEnd"/>
      <w:r w:rsidRPr="00ED3F2A">
        <w:rPr>
          <w:sz w:val="20"/>
          <w:szCs w:val="20"/>
        </w:rPr>
        <w:t xml:space="preserve"> </w:t>
      </w:r>
      <w:del w:id="833" w:author="Fong RERHANG" w:date="2021-12-09T13:38:00Z">
        <w:r w:rsidRPr="00ED3F2A" w:rsidDel="001D3827">
          <w:rPr>
            <w:sz w:val="20"/>
            <w:szCs w:val="20"/>
          </w:rPr>
          <w:delText>ntim tau yuav</w:delText>
        </w:r>
      </w:del>
      <w:proofErr w:type="spellStart"/>
      <w:ins w:id="834" w:author="Fong RERHANG" w:date="2021-12-09T13:38:00Z">
        <w:r w:rsidR="001D3827">
          <w:rPr>
            <w:sz w:val="20"/>
            <w:szCs w:val="20"/>
          </w:rPr>
          <w:t>npaum</w:t>
        </w:r>
        <w:proofErr w:type="spellEnd"/>
        <w:r w:rsidR="001D3827">
          <w:rPr>
            <w:sz w:val="20"/>
            <w:szCs w:val="20"/>
          </w:rPr>
          <w:t xml:space="preserve"> li </w:t>
        </w:r>
        <w:proofErr w:type="spellStart"/>
        <w:r w:rsidR="001D3827">
          <w:rPr>
            <w:sz w:val="20"/>
            <w:szCs w:val="20"/>
          </w:rPr>
          <w:t>cas</w:t>
        </w:r>
      </w:ins>
      <w:proofErr w:type="spellEnd"/>
      <w:r w:rsidRPr="00ED3F2A">
        <w:rPr>
          <w:sz w:val="20"/>
          <w:szCs w:val="20"/>
        </w:rPr>
        <w:t xml:space="preserve">. Rau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ntsiab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lus</w:t>
      </w:r>
      <w:proofErr w:type="spellEnd"/>
      <w:r w:rsidRPr="00ED3F2A">
        <w:rPr>
          <w:sz w:val="20"/>
          <w:szCs w:val="20"/>
        </w:rPr>
        <w:t xml:space="preserve">, </w:t>
      </w:r>
      <w:proofErr w:type="spellStart"/>
      <w:r w:rsidRPr="00ED3F2A">
        <w:rPr>
          <w:sz w:val="20"/>
          <w:szCs w:val="20"/>
        </w:rPr>
        <w:t>ntau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tshuaj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ntsuab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thiab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ins w:id="835" w:author="Fong RERHANG" w:date="2021-12-09T13:39:00Z">
        <w:r w:rsidR="001D3827" w:rsidRPr="00ED3F2A">
          <w:rPr>
            <w:sz w:val="20"/>
            <w:szCs w:val="20"/>
          </w:rPr>
          <w:t>cov</w:t>
        </w:r>
        <w:proofErr w:type="spellEnd"/>
        <w:r w:rsidR="001D3827" w:rsidRPr="00ED3F2A">
          <w:rPr>
            <w:sz w:val="20"/>
            <w:szCs w:val="20"/>
          </w:rPr>
          <w:t xml:space="preserve"> </w:t>
        </w:r>
        <w:proofErr w:type="spellStart"/>
        <w:r w:rsidR="001D3827" w:rsidRPr="00ED3F2A">
          <w:rPr>
            <w:sz w:val="20"/>
            <w:szCs w:val="20"/>
          </w:rPr>
          <w:t>neeg</w:t>
        </w:r>
        <w:proofErr w:type="spellEnd"/>
        <w:r w:rsidR="001D3827" w:rsidRPr="00ED3F2A">
          <w:rPr>
            <w:sz w:val="20"/>
            <w:szCs w:val="20"/>
          </w:rPr>
          <w:t xml:space="preserve"> </w:t>
        </w:r>
        <w:proofErr w:type="spellStart"/>
        <w:r w:rsidR="001D3827" w:rsidRPr="00ED3F2A">
          <w:rPr>
            <w:sz w:val="20"/>
            <w:szCs w:val="20"/>
          </w:rPr>
          <w:t>tsim</w:t>
        </w:r>
        <w:proofErr w:type="spellEnd"/>
        <w:r w:rsidR="001D3827" w:rsidRPr="00ED3F2A">
          <w:rPr>
            <w:sz w:val="20"/>
            <w:szCs w:val="20"/>
          </w:rPr>
          <w:t xml:space="preserve"> </w:t>
        </w:r>
        <w:proofErr w:type="spellStart"/>
        <w:r w:rsidR="001D3827" w:rsidRPr="00ED3F2A">
          <w:rPr>
            <w:sz w:val="20"/>
            <w:szCs w:val="20"/>
          </w:rPr>
          <w:t>khoom</w:t>
        </w:r>
        <w:proofErr w:type="spellEnd"/>
        <w:r w:rsidR="001D3827" w:rsidRPr="00ED3F2A">
          <w:rPr>
            <w:sz w:val="20"/>
            <w:szCs w:val="20"/>
          </w:rPr>
          <w:t xml:space="preserve"> </w:t>
        </w:r>
        <w:proofErr w:type="spellStart"/>
        <w:r w:rsidR="001D3827">
          <w:rPr>
            <w:sz w:val="20"/>
            <w:szCs w:val="20"/>
          </w:rPr>
          <w:t>noj</w:t>
        </w:r>
        <w:proofErr w:type="spellEnd"/>
        <w:r w:rsidR="001D3827">
          <w:rPr>
            <w:sz w:val="20"/>
            <w:szCs w:val="20"/>
          </w:rPr>
          <w:t xml:space="preserve"> </w:t>
        </w:r>
        <w:proofErr w:type="spellStart"/>
        <w:r w:rsidR="001D3827">
          <w:rPr>
            <w:sz w:val="20"/>
            <w:szCs w:val="20"/>
          </w:rPr>
          <w:t>haus</w:t>
        </w:r>
        <w:proofErr w:type="spellEnd"/>
        <w:r w:rsidR="001D3827">
          <w:rPr>
            <w:sz w:val="20"/>
            <w:szCs w:val="20"/>
          </w:rPr>
          <w:t xml:space="preserve"> </w:t>
        </w:r>
        <w:proofErr w:type="spellStart"/>
        <w:r w:rsidR="001D3827">
          <w:rPr>
            <w:sz w:val="20"/>
            <w:szCs w:val="20"/>
          </w:rPr>
          <w:t>pab</w:t>
        </w:r>
        <w:proofErr w:type="spellEnd"/>
        <w:r w:rsidR="001D3827">
          <w:rPr>
            <w:sz w:val="20"/>
            <w:szCs w:val="20"/>
          </w:rPr>
          <w:t xml:space="preserve"> </w:t>
        </w:r>
      </w:ins>
      <w:del w:id="836" w:author="Fong RERHANG" w:date="2021-12-09T13:39:00Z">
        <w:r w:rsidRPr="00ED3F2A" w:rsidDel="001D3827">
          <w:rPr>
            <w:sz w:val="20"/>
            <w:szCs w:val="20"/>
          </w:rPr>
          <w:delText>nutraceutical</w:delText>
        </w:r>
      </w:del>
      <w:del w:id="837" w:author="Fong RERHANG" w:date="2021-12-09T13:40:00Z">
        <w:r w:rsidR="00DB3A97" w:rsidRPr="00ED3F2A" w:rsidDel="001D3827">
          <w:rPr>
            <w:sz w:val="20"/>
            <w:szCs w:val="20"/>
          </w:rPr>
          <w:delText xml:space="preserve"> </w:delText>
        </w:r>
      </w:del>
      <w:del w:id="838" w:author="Fong RERHANG" w:date="2021-12-09T13:39:00Z">
        <w:r w:rsidR="00DB3A97" w:rsidRPr="00ED3F2A" w:rsidDel="001D3827">
          <w:rPr>
            <w:sz w:val="20"/>
            <w:szCs w:val="20"/>
          </w:rPr>
          <w:delText>cov neeg tsim khoom</w:delText>
        </w:r>
        <w:r w:rsidRPr="00ED3F2A" w:rsidDel="001D3827">
          <w:rPr>
            <w:sz w:val="20"/>
            <w:szCs w:val="20"/>
          </w:rPr>
          <w:delText xml:space="preserve"> </w:delText>
        </w:r>
      </w:del>
      <w:ins w:id="839" w:author="Fong RERHANG" w:date="2021-12-09T13:40:00Z">
        <w:r w:rsidR="001D3827">
          <w:rPr>
            <w:sz w:val="20"/>
            <w:szCs w:val="20"/>
          </w:rPr>
          <w:t xml:space="preserve">tau </w:t>
        </w:r>
        <w:proofErr w:type="spellStart"/>
        <w:r w:rsidR="001D3827">
          <w:rPr>
            <w:sz w:val="20"/>
            <w:szCs w:val="20"/>
          </w:rPr>
          <w:t>yuav</w:t>
        </w:r>
        <w:proofErr w:type="spellEnd"/>
        <w:r w:rsidR="001D3827">
          <w:rPr>
            <w:sz w:val="20"/>
            <w:szCs w:val="20"/>
          </w:rPr>
          <w:t xml:space="preserve"> </w:t>
        </w:r>
        <w:proofErr w:type="spellStart"/>
        <w:r w:rsidR="001D3827">
          <w:rPr>
            <w:sz w:val="20"/>
            <w:szCs w:val="20"/>
          </w:rPr>
          <w:t>nkag</w:t>
        </w:r>
      </w:ins>
      <w:proofErr w:type="spellEnd"/>
      <w:del w:id="840" w:author="Fong RERHANG" w:date="2021-12-09T13:40:00Z">
        <w:r w:rsidRPr="00ED3F2A" w:rsidDel="001D3827">
          <w:rPr>
            <w:sz w:val="20"/>
            <w:szCs w:val="20"/>
          </w:rPr>
          <w:delText>cia siab rau imported</w:delText>
        </w:r>
      </w:del>
      <w:r w:rsidRPr="00ED3F2A">
        <w:rPr>
          <w:sz w:val="20"/>
          <w:szCs w:val="20"/>
        </w:rPr>
        <w:t xml:space="preserve">, </w:t>
      </w:r>
      <w:proofErr w:type="spellStart"/>
      <w:r w:rsidRPr="00ED3F2A">
        <w:rPr>
          <w:sz w:val="20"/>
          <w:szCs w:val="20"/>
        </w:rPr>
        <w:t>qhuav</w:t>
      </w:r>
      <w:proofErr w:type="spellEnd"/>
      <w:r w:rsidRPr="00ED3F2A">
        <w:rPr>
          <w:sz w:val="20"/>
          <w:szCs w:val="20"/>
        </w:rPr>
        <w:t xml:space="preserve"> </w:t>
      </w:r>
      <w:r w:rsidRPr="00956B48">
        <w:rPr>
          <w:i/>
          <w:iCs/>
          <w:sz w:val="20"/>
          <w:szCs w:val="20"/>
          <w:rPrChange w:id="841" w:author="Fong RERHANG" w:date="2021-12-09T13:40:00Z">
            <w:rPr>
              <w:sz w:val="20"/>
              <w:szCs w:val="20"/>
            </w:rPr>
          </w:rPrChange>
        </w:rPr>
        <w:t>Sambucus nigra</w:t>
      </w:r>
      <w:r w:rsidRPr="00ED3F2A">
        <w:rPr>
          <w:sz w:val="20"/>
          <w:szCs w:val="20"/>
        </w:rPr>
        <w:t xml:space="preserve"> los </w:t>
      </w:r>
      <w:proofErr w:type="spellStart"/>
      <w:r w:rsidRPr="00ED3F2A">
        <w:rPr>
          <w:sz w:val="20"/>
          <w:szCs w:val="20"/>
        </w:rPr>
        <w:t>tsim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lawv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khoom</w:t>
      </w:r>
      <w:proofErr w:type="spellEnd"/>
      <w:r w:rsidRPr="00ED3F2A">
        <w:rPr>
          <w:sz w:val="20"/>
          <w:szCs w:val="20"/>
        </w:rPr>
        <w:t xml:space="preserve">. Tus </w:t>
      </w:r>
      <w:proofErr w:type="spellStart"/>
      <w:r w:rsidRPr="00ED3F2A">
        <w:rPr>
          <w:sz w:val="20"/>
          <w:szCs w:val="20"/>
        </w:rPr>
        <w:t>nqi</w:t>
      </w:r>
      <w:proofErr w:type="spellEnd"/>
      <w:r w:rsidRPr="00ED3F2A">
        <w:rPr>
          <w:sz w:val="20"/>
          <w:szCs w:val="20"/>
        </w:rPr>
        <w:t xml:space="preserve"> tam sim no </w:t>
      </w:r>
      <w:proofErr w:type="spellStart"/>
      <w:r w:rsidRPr="00ED3F2A">
        <w:rPr>
          <w:sz w:val="20"/>
          <w:szCs w:val="20"/>
        </w:rPr>
        <w:t>rau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txiv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ntoo</w:t>
      </w:r>
      <w:proofErr w:type="spellEnd"/>
      <w:r w:rsidRPr="00ED3F2A">
        <w:rPr>
          <w:sz w:val="20"/>
          <w:szCs w:val="20"/>
        </w:rPr>
        <w:t xml:space="preserve"> </w:t>
      </w:r>
      <w:ins w:id="842" w:author="Fong RERHANG" w:date="2021-12-09T13:41:00Z">
        <w:r w:rsidR="00956B48">
          <w:rPr>
            <w:sz w:val="20"/>
            <w:szCs w:val="20"/>
          </w:rPr>
          <w:t xml:space="preserve">bulk berry </w:t>
        </w:r>
      </w:ins>
      <w:del w:id="843" w:author="Fong RERHANG" w:date="2021-12-09T13:41:00Z">
        <w:r w:rsidRPr="00ED3F2A" w:rsidDel="00956B48">
          <w:rPr>
            <w:sz w:val="20"/>
            <w:szCs w:val="20"/>
          </w:rPr>
          <w:delText>qhuav</w:delText>
        </w:r>
      </w:del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qhuav</w:t>
      </w:r>
      <w:proofErr w:type="spellEnd"/>
      <w:r w:rsidRPr="00ED3F2A">
        <w:rPr>
          <w:sz w:val="20"/>
          <w:szCs w:val="20"/>
        </w:rPr>
        <w:t xml:space="preserve"> zoo li </w:t>
      </w:r>
      <w:proofErr w:type="spellStart"/>
      <w:r w:rsidRPr="00ED3F2A">
        <w:rPr>
          <w:sz w:val="20"/>
          <w:szCs w:val="20"/>
        </w:rPr>
        <w:t>yog</w:t>
      </w:r>
      <w:proofErr w:type="spellEnd"/>
      <w:r w:rsidRPr="00ED3F2A">
        <w:rPr>
          <w:sz w:val="20"/>
          <w:szCs w:val="20"/>
        </w:rPr>
        <w:t xml:space="preserve"> $ 9.00 </w:t>
      </w:r>
      <w:proofErr w:type="spellStart"/>
      <w:r w:rsidRPr="00ED3F2A">
        <w:rPr>
          <w:sz w:val="20"/>
          <w:szCs w:val="20"/>
        </w:rPr>
        <w:t>ib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phaus</w:t>
      </w:r>
      <w:proofErr w:type="spellEnd"/>
      <w:r>
        <w:rPr>
          <w:sz w:val="24"/>
          <w:szCs w:val="24"/>
        </w:rPr>
        <w:t>.</w:t>
      </w:r>
    </w:p>
    <w:p w14:paraId="385757FE" w14:textId="78A8B22B" w:rsidR="00A3234B" w:rsidRDefault="00A3234B">
      <w:pPr>
        <w:rPr>
          <w:sz w:val="24"/>
          <w:szCs w:val="24"/>
        </w:rPr>
      </w:pPr>
    </w:p>
    <w:p w14:paraId="7AC81F57" w14:textId="6A675965" w:rsidR="00ED3F2A" w:rsidRDefault="00ED3F2A">
      <w:pPr>
        <w:rPr>
          <w:sz w:val="24"/>
          <w:szCs w:val="24"/>
        </w:rPr>
      </w:pPr>
    </w:p>
    <w:p w14:paraId="19DD5D39" w14:textId="5C4E0BE7" w:rsidR="00ED3F2A" w:rsidRDefault="00ED3F2A">
      <w:pPr>
        <w:rPr>
          <w:sz w:val="24"/>
          <w:szCs w:val="24"/>
        </w:rPr>
      </w:pPr>
    </w:p>
    <w:p w14:paraId="392B7F99" w14:textId="54CAF2E3" w:rsidR="00ED3F2A" w:rsidRDefault="00ED3F2A">
      <w:pPr>
        <w:rPr>
          <w:sz w:val="24"/>
          <w:szCs w:val="24"/>
        </w:rPr>
      </w:pPr>
    </w:p>
    <w:p w14:paraId="08D4D44C" w14:textId="67E11550" w:rsidR="00ED3F2A" w:rsidRDefault="00ED3F2A">
      <w:pPr>
        <w:rPr>
          <w:sz w:val="24"/>
          <w:szCs w:val="24"/>
        </w:rPr>
      </w:pPr>
    </w:p>
    <w:p w14:paraId="40FB969F" w14:textId="77777777" w:rsidR="00ED3F2A" w:rsidRDefault="00ED3F2A">
      <w:pPr>
        <w:rPr>
          <w:sz w:val="24"/>
          <w:szCs w:val="24"/>
        </w:rPr>
      </w:pPr>
    </w:p>
    <w:p w14:paraId="09D77F0C" w14:textId="182A6CE9" w:rsidR="00A3234B" w:rsidRPr="00A85D85" w:rsidRDefault="00D74C00" w:rsidP="00A85D85">
      <w:pPr>
        <w:jc w:val="both"/>
      </w:pPr>
      <w:proofErr w:type="spellStart"/>
      <w:r w:rsidRPr="00A85D85">
        <w:rPr>
          <w:u w:val="single"/>
        </w:rPr>
        <w:t>Cov</w:t>
      </w:r>
      <w:proofErr w:type="spellEnd"/>
      <w:r w:rsidRPr="00A85D85">
        <w:rPr>
          <w:u w:val="single"/>
        </w:rPr>
        <w:t xml:space="preserve"> </w:t>
      </w:r>
      <w:proofErr w:type="spellStart"/>
      <w:r w:rsidRPr="00A85D85">
        <w:rPr>
          <w:u w:val="single"/>
        </w:rPr>
        <w:t>Ntsiab</w:t>
      </w:r>
      <w:proofErr w:type="spellEnd"/>
      <w:r w:rsidRPr="00A85D85">
        <w:rPr>
          <w:u w:val="single"/>
        </w:rPr>
        <w:t xml:space="preserve"> </w:t>
      </w:r>
      <w:proofErr w:type="spellStart"/>
      <w:r w:rsidRPr="00A85D85">
        <w:rPr>
          <w:u w:val="single"/>
        </w:rPr>
        <w:t>Lus</w:t>
      </w:r>
      <w:proofErr w:type="spellEnd"/>
      <w:r w:rsidRPr="00A85D85">
        <w:rPr>
          <w:u w:val="single"/>
        </w:rPr>
        <w:t xml:space="preserve"> </w:t>
      </w:r>
      <w:del w:id="844" w:author="Fong RERHANG" w:date="2021-12-09T13:42:00Z">
        <w:r w:rsidRPr="00A85D85" w:rsidDel="00956B48">
          <w:rPr>
            <w:u w:val="single"/>
          </w:rPr>
          <w:delText>(conclusion)</w:delText>
        </w:r>
      </w:del>
    </w:p>
    <w:p w14:paraId="2B31A5AF" w14:textId="3B985BB2" w:rsidR="00A3234B" w:rsidRPr="00A85D85" w:rsidRDefault="00956B48" w:rsidP="00A85D85">
      <w:pPr>
        <w:jc w:val="both"/>
      </w:pPr>
      <w:proofErr w:type="spellStart"/>
      <w:ins w:id="845" w:author="Fong RERHANG" w:date="2021-12-09T13:42:00Z">
        <w:r>
          <w:t>Txiv</w:t>
        </w:r>
        <w:proofErr w:type="spellEnd"/>
        <w:r>
          <w:t xml:space="preserve"> </w:t>
        </w:r>
      </w:ins>
      <w:del w:id="846" w:author="Fong RERHANG" w:date="2021-12-09T13:42:00Z">
        <w:r w:rsidR="00AD166D" w:rsidRPr="00A85D85" w:rsidDel="00956B48">
          <w:delText>E</w:delText>
        </w:r>
      </w:del>
      <w:proofErr w:type="spellStart"/>
      <w:ins w:id="847" w:author="Fong RERHANG" w:date="2021-12-09T13:42:00Z">
        <w:r>
          <w:t>e</w:t>
        </w:r>
      </w:ins>
      <w:r w:rsidR="00AD166D" w:rsidRPr="00A85D85">
        <w:t>lderberr</w:t>
      </w:r>
      <w:ins w:id="848" w:author="Fong RERHANG" w:date="2021-12-09T13:42:00Z">
        <w:r>
          <w:t>y</w:t>
        </w:r>
      </w:ins>
      <w:del w:id="849" w:author="Fong RERHANG" w:date="2021-12-09T13:42:00Z">
        <w:r w:rsidR="00AD166D" w:rsidRPr="00A85D85" w:rsidDel="00956B48">
          <w:delText xml:space="preserve">ies </w:delText>
        </w:r>
      </w:del>
      <w:r w:rsidR="00AD166D" w:rsidRPr="00A85D85">
        <w:t>yog</w:t>
      </w:r>
      <w:proofErr w:type="spellEnd"/>
      <w:r w:rsidR="00AD166D" w:rsidRPr="00A85D85">
        <w:t xml:space="preserve"> </w:t>
      </w:r>
      <w:proofErr w:type="spellStart"/>
      <w:r w:rsidR="00AD166D" w:rsidRPr="00A85D85">
        <w:t>cov</w:t>
      </w:r>
      <w:proofErr w:type="spellEnd"/>
      <w:r w:rsidR="00AD166D" w:rsidRPr="00A85D85">
        <w:t xml:space="preserve"> </w:t>
      </w:r>
      <w:proofErr w:type="spellStart"/>
      <w:r w:rsidR="00AD166D" w:rsidRPr="00A85D85">
        <w:t>qoob</w:t>
      </w:r>
      <w:proofErr w:type="spellEnd"/>
      <w:r w:rsidR="00AD166D" w:rsidRPr="00A85D85">
        <w:t xml:space="preserve"> loo </w:t>
      </w:r>
      <w:del w:id="850" w:author="Fong RERHANG" w:date="2021-12-09T13:43:00Z">
        <w:r w:rsidR="00AD166D" w:rsidRPr="00A85D85" w:rsidDel="00956B48">
          <w:delText>ntev ntev</w:delText>
        </w:r>
      </w:del>
      <w:proofErr w:type="spellStart"/>
      <w:ins w:id="851" w:author="Fong RERHANG" w:date="2021-12-09T13:43:00Z">
        <w:r>
          <w:t>sawv</w:t>
        </w:r>
        <w:proofErr w:type="spellEnd"/>
        <w:r>
          <w:t xml:space="preserve"> </w:t>
        </w:r>
        <w:proofErr w:type="spellStart"/>
        <w:r>
          <w:t>ntsug</w:t>
        </w:r>
      </w:ins>
      <w:proofErr w:type="spellEnd"/>
      <w:r w:rsidR="00AD166D" w:rsidRPr="00A85D85">
        <w:t xml:space="preserve"> </w:t>
      </w:r>
      <w:proofErr w:type="spellStart"/>
      <w:r w:rsidR="00AD166D" w:rsidRPr="00A85D85">
        <w:t>uas</w:t>
      </w:r>
      <w:proofErr w:type="spellEnd"/>
      <w:r w:rsidR="00AD166D" w:rsidRPr="00A85D85">
        <w:t xml:space="preserve"> </w:t>
      </w:r>
      <w:proofErr w:type="spellStart"/>
      <w:r w:rsidR="00AD166D" w:rsidRPr="00A85D85">
        <w:t>tuaj</w:t>
      </w:r>
      <w:proofErr w:type="spellEnd"/>
      <w:r w:rsidR="00AD166D" w:rsidRPr="00A85D85">
        <w:t xml:space="preserve"> </w:t>
      </w:r>
      <w:proofErr w:type="spellStart"/>
      <w:r w:rsidR="00AD166D" w:rsidRPr="00A85D85">
        <w:t>yeem</w:t>
      </w:r>
      <w:proofErr w:type="spellEnd"/>
      <w:r w:rsidR="00AD166D" w:rsidRPr="00A85D85">
        <w:t xml:space="preserve"> </w:t>
      </w:r>
      <w:proofErr w:type="spellStart"/>
      <w:r w:rsidR="00AD166D" w:rsidRPr="00A85D85">
        <w:t>muab</w:t>
      </w:r>
      <w:proofErr w:type="spellEnd"/>
      <w:r w:rsidR="00AD166D" w:rsidRPr="00A85D85">
        <w:t xml:space="preserve"> </w:t>
      </w:r>
      <w:proofErr w:type="spellStart"/>
      <w:r w:rsidR="00AD166D" w:rsidRPr="00A85D85">
        <w:t>kev</w:t>
      </w:r>
      <w:proofErr w:type="spellEnd"/>
      <w:r w:rsidR="00AD166D" w:rsidRPr="00A85D85">
        <w:t xml:space="preserve"> lag </w:t>
      </w:r>
      <w:proofErr w:type="spellStart"/>
      <w:r w:rsidR="00AD166D" w:rsidRPr="00A85D85">
        <w:t>luam</w:t>
      </w:r>
      <w:proofErr w:type="spellEnd"/>
      <w:r w:rsidR="00AD166D" w:rsidRPr="00A85D85">
        <w:t xml:space="preserve"> zoo </w:t>
      </w:r>
      <w:proofErr w:type="spellStart"/>
      <w:r w:rsidR="00AD166D" w:rsidRPr="00A85D85">
        <w:t>rov</w:t>
      </w:r>
      <w:proofErr w:type="spellEnd"/>
      <w:r w:rsidR="00AD166D" w:rsidRPr="00A85D85">
        <w:t xml:space="preserve"> </w:t>
      </w:r>
      <w:proofErr w:type="spellStart"/>
      <w:r w:rsidR="00AD166D" w:rsidRPr="00A85D85">
        <w:t>qab</w:t>
      </w:r>
      <w:proofErr w:type="spellEnd"/>
      <w:r w:rsidR="00AD166D" w:rsidRPr="00A85D85">
        <w:t xml:space="preserve"> </w:t>
      </w:r>
      <w:proofErr w:type="spellStart"/>
      <w:r w:rsidR="00AD166D" w:rsidRPr="00A85D85">
        <w:t>thiab</w:t>
      </w:r>
      <w:proofErr w:type="spellEnd"/>
      <w:r w:rsidR="00AD166D" w:rsidRPr="00A85D85">
        <w:t xml:space="preserve"> </w:t>
      </w:r>
      <w:proofErr w:type="spellStart"/>
      <w:r w:rsidR="00AD166D" w:rsidRPr="00A85D85">
        <w:t>ua</w:t>
      </w:r>
      <w:proofErr w:type="spellEnd"/>
      <w:r w:rsidR="00AD166D" w:rsidRPr="00A85D85">
        <w:t xml:space="preserve"> </w:t>
      </w:r>
      <w:proofErr w:type="spellStart"/>
      <w:r w:rsidR="00AD166D" w:rsidRPr="00A85D85">
        <w:t>ib</w:t>
      </w:r>
      <w:proofErr w:type="spellEnd"/>
      <w:r w:rsidR="00AD166D" w:rsidRPr="00A85D85">
        <w:t xml:space="preserve"> </w:t>
      </w:r>
      <w:proofErr w:type="spellStart"/>
      <w:r w:rsidR="00AD166D" w:rsidRPr="00A85D85">
        <w:t>feem</w:t>
      </w:r>
      <w:proofErr w:type="spellEnd"/>
      <w:r w:rsidR="00AD166D" w:rsidRPr="00A85D85">
        <w:t xml:space="preserve"> </w:t>
      </w:r>
      <w:proofErr w:type="spellStart"/>
      <w:r w:rsidR="00AD166D" w:rsidRPr="00A85D85">
        <w:t>tseem</w:t>
      </w:r>
      <w:proofErr w:type="spellEnd"/>
      <w:r w:rsidR="00AD166D" w:rsidRPr="00A85D85">
        <w:t xml:space="preserve"> </w:t>
      </w:r>
      <w:proofErr w:type="spellStart"/>
      <w:r w:rsidR="00AD166D" w:rsidRPr="00A85D85">
        <w:t>ceeb</w:t>
      </w:r>
      <w:proofErr w:type="spellEnd"/>
      <w:r w:rsidR="00AD166D" w:rsidRPr="00A85D85">
        <w:t xml:space="preserve"> </w:t>
      </w:r>
      <w:proofErr w:type="spellStart"/>
      <w:r w:rsidR="00AD166D" w:rsidRPr="00A85D85">
        <w:t>ntawm</w:t>
      </w:r>
      <w:proofErr w:type="spellEnd"/>
      <w:r w:rsidR="00AD166D" w:rsidRPr="00A85D85">
        <w:t xml:space="preserve"> </w:t>
      </w:r>
      <w:proofErr w:type="spellStart"/>
      <w:r w:rsidR="00AD166D" w:rsidRPr="00A85D85">
        <w:t>kev</w:t>
      </w:r>
      <w:proofErr w:type="spellEnd"/>
      <w:r w:rsidR="00AD166D" w:rsidRPr="00A85D85">
        <w:t xml:space="preserve"> </w:t>
      </w:r>
      <w:proofErr w:type="spellStart"/>
      <w:r w:rsidR="00AD166D" w:rsidRPr="00A85D85">
        <w:t>ua</w:t>
      </w:r>
      <w:proofErr w:type="spellEnd"/>
      <w:r w:rsidR="00AD166D" w:rsidRPr="00A85D85">
        <w:t xml:space="preserve"> </w:t>
      </w:r>
      <w:proofErr w:type="spellStart"/>
      <w:r w:rsidR="00AD166D" w:rsidRPr="00A85D85">
        <w:t>liaj</w:t>
      </w:r>
      <w:proofErr w:type="spellEnd"/>
      <w:r w:rsidR="00AD166D" w:rsidRPr="00A85D85">
        <w:t xml:space="preserve"> </w:t>
      </w:r>
      <w:proofErr w:type="spellStart"/>
      <w:r w:rsidR="00AD166D" w:rsidRPr="00A85D85">
        <w:t>ua</w:t>
      </w:r>
      <w:proofErr w:type="spellEnd"/>
      <w:r w:rsidR="00AD166D" w:rsidRPr="00A85D85">
        <w:t xml:space="preserve"> </w:t>
      </w:r>
      <w:proofErr w:type="spellStart"/>
      <w:r w:rsidR="00AD166D" w:rsidRPr="00A85D85">
        <w:t>teb</w:t>
      </w:r>
      <w:proofErr w:type="spellEnd"/>
      <w:r w:rsidR="00AD166D" w:rsidRPr="00A85D85">
        <w:t xml:space="preserve"> me. </w:t>
      </w:r>
      <w:proofErr w:type="spellStart"/>
      <w:r w:rsidR="00AD166D" w:rsidRPr="00A85D85">
        <w:t>Muab</w:t>
      </w:r>
      <w:proofErr w:type="spellEnd"/>
      <w:r w:rsidR="00AD166D" w:rsidRPr="00A85D85">
        <w:t xml:space="preserve"> </w:t>
      </w:r>
      <w:proofErr w:type="spellStart"/>
      <w:r w:rsidR="00AD166D" w:rsidRPr="00A85D85">
        <w:t>lawv</w:t>
      </w:r>
      <w:proofErr w:type="spellEnd"/>
      <w:r w:rsidR="00AD166D" w:rsidRPr="00A85D85">
        <w:t xml:space="preserve"> </w:t>
      </w:r>
      <w:proofErr w:type="spellStart"/>
      <w:r w:rsidR="00AD166D" w:rsidRPr="00A85D85">
        <w:t>cov</w:t>
      </w:r>
      <w:proofErr w:type="spellEnd"/>
      <w:r w:rsidR="00AD166D" w:rsidRPr="00A85D85">
        <w:t xml:space="preserve"> </w:t>
      </w:r>
      <w:proofErr w:type="spellStart"/>
      <w:r w:rsidR="00AD166D" w:rsidRPr="00A85D85">
        <w:t>ntaub</w:t>
      </w:r>
      <w:proofErr w:type="spellEnd"/>
      <w:r w:rsidR="00AD166D" w:rsidRPr="00A85D85">
        <w:t xml:space="preserve"> </w:t>
      </w:r>
      <w:proofErr w:type="spellStart"/>
      <w:r w:rsidR="00AD166D" w:rsidRPr="00A85D85">
        <w:t>ntawv</w:t>
      </w:r>
      <w:proofErr w:type="spellEnd"/>
      <w:r w:rsidR="00AD166D" w:rsidRPr="00A85D85">
        <w:t xml:space="preserve"> </w:t>
      </w:r>
      <w:proofErr w:type="spellStart"/>
      <w:r w:rsidR="00AD166D" w:rsidRPr="00A85D85">
        <w:t>pov</w:t>
      </w:r>
      <w:proofErr w:type="spellEnd"/>
      <w:r w:rsidR="00AD166D" w:rsidRPr="00A85D85">
        <w:t xml:space="preserve"> </w:t>
      </w:r>
      <w:proofErr w:type="spellStart"/>
      <w:r w:rsidR="00AD166D" w:rsidRPr="00A85D85">
        <w:t>thawj</w:t>
      </w:r>
      <w:proofErr w:type="spellEnd"/>
      <w:r w:rsidR="00AD166D" w:rsidRPr="00A85D85">
        <w:t xml:space="preserve"> </w:t>
      </w:r>
      <w:proofErr w:type="spellStart"/>
      <w:r w:rsidR="00AD166D" w:rsidRPr="00A85D85">
        <w:t>tshuaj</w:t>
      </w:r>
      <w:proofErr w:type="spellEnd"/>
      <w:r w:rsidR="00AD166D" w:rsidRPr="00A85D85">
        <w:t xml:space="preserve"> </w:t>
      </w:r>
      <w:proofErr w:type="spellStart"/>
      <w:r w:rsidR="00AD166D" w:rsidRPr="00A85D85">
        <w:t>thiab</w:t>
      </w:r>
      <w:proofErr w:type="spellEnd"/>
      <w:r w:rsidR="00AD166D" w:rsidRPr="00A85D85">
        <w:t xml:space="preserve"> </w:t>
      </w:r>
      <w:proofErr w:type="spellStart"/>
      <w:r w:rsidR="00AD166D" w:rsidRPr="00A85D85">
        <w:t>qhov</w:t>
      </w:r>
      <w:proofErr w:type="spellEnd"/>
      <w:r w:rsidR="00AD166D" w:rsidRPr="00A85D85">
        <w:t xml:space="preserve"> </w:t>
      </w:r>
      <w:proofErr w:type="spellStart"/>
      <w:r w:rsidR="00AD166D" w:rsidRPr="00A85D85">
        <w:t>tseeb</w:t>
      </w:r>
      <w:proofErr w:type="spellEnd"/>
      <w:r w:rsidR="00AD166D" w:rsidRPr="00A85D85">
        <w:t xml:space="preserve"> </w:t>
      </w:r>
      <w:proofErr w:type="spellStart"/>
      <w:r w:rsidR="00AD166D" w:rsidRPr="00A85D85">
        <w:t>tias</w:t>
      </w:r>
      <w:proofErr w:type="spellEnd"/>
      <w:r w:rsidR="00AD166D" w:rsidRPr="00A85D85">
        <w:t xml:space="preserve"> </w:t>
      </w:r>
      <w:proofErr w:type="spellStart"/>
      <w:r w:rsidR="00AD166D" w:rsidRPr="00A85D85">
        <w:t>feem</w:t>
      </w:r>
      <w:proofErr w:type="spellEnd"/>
      <w:r w:rsidR="00AD166D" w:rsidRPr="00A85D85">
        <w:t xml:space="preserve"> </w:t>
      </w:r>
      <w:proofErr w:type="spellStart"/>
      <w:r w:rsidR="00AD166D" w:rsidRPr="00A85D85">
        <w:t>ntau</w:t>
      </w:r>
      <w:proofErr w:type="spellEnd"/>
      <w:r w:rsidR="00AD166D" w:rsidRPr="00A85D85">
        <w:t xml:space="preserve"> </w:t>
      </w:r>
      <w:proofErr w:type="spellStart"/>
      <w:r w:rsidR="00AD166D" w:rsidRPr="00A85D85">
        <w:t>ntawm</w:t>
      </w:r>
      <w:proofErr w:type="spellEnd"/>
      <w:r w:rsidR="00AD166D" w:rsidRPr="00A85D85">
        <w:t xml:space="preserve"> </w:t>
      </w:r>
      <w:proofErr w:type="spellStart"/>
      <w:r w:rsidR="00AD166D" w:rsidRPr="00A85D85">
        <w:t>cov</w:t>
      </w:r>
      <w:proofErr w:type="spellEnd"/>
      <w:r w:rsidR="00AD166D" w:rsidRPr="00A85D85">
        <w:t xml:space="preserve"> </w:t>
      </w:r>
      <w:proofErr w:type="spellStart"/>
      <w:r w:rsidR="00AD166D" w:rsidRPr="00A85D85">
        <w:t>khoom</w:t>
      </w:r>
      <w:proofErr w:type="spellEnd"/>
      <w:r w:rsidR="00AD166D" w:rsidRPr="00A85D85">
        <w:t xml:space="preserve"> lag </w:t>
      </w:r>
      <w:proofErr w:type="spellStart"/>
      <w:r w:rsidR="00AD166D" w:rsidRPr="00A85D85">
        <w:t>luam</w:t>
      </w:r>
      <w:proofErr w:type="spellEnd"/>
      <w:r w:rsidR="00AD166D" w:rsidRPr="00A85D85">
        <w:t xml:space="preserve"> </w:t>
      </w:r>
      <w:proofErr w:type="spellStart"/>
      <w:ins w:id="852" w:author="Fong RERHANG" w:date="2021-12-09T13:44:00Z">
        <w:r>
          <w:t>txiv</w:t>
        </w:r>
        <w:proofErr w:type="spellEnd"/>
        <w:r>
          <w:t xml:space="preserve"> </w:t>
        </w:r>
      </w:ins>
      <w:r w:rsidR="00AD166D" w:rsidRPr="00A85D85">
        <w:t xml:space="preserve">elderberry </w:t>
      </w:r>
      <w:proofErr w:type="spellStart"/>
      <w:r w:rsidR="00AD166D" w:rsidRPr="00A85D85">
        <w:t>yog</w:t>
      </w:r>
      <w:proofErr w:type="spellEnd"/>
      <w:r w:rsidR="00AD166D" w:rsidRPr="00A85D85">
        <w:t xml:space="preserve"> </w:t>
      </w:r>
      <w:proofErr w:type="spellStart"/>
      <w:r w:rsidR="00AD166D" w:rsidRPr="00A85D85">
        <w:t>tsim</w:t>
      </w:r>
      <w:proofErr w:type="spellEnd"/>
      <w:r w:rsidR="00AD166D" w:rsidRPr="00A85D85">
        <w:t xml:space="preserve"> los </w:t>
      </w:r>
      <w:proofErr w:type="spellStart"/>
      <w:r w:rsidR="00AD166D" w:rsidRPr="00A85D85">
        <w:t>ntawm</w:t>
      </w:r>
      <w:proofErr w:type="spellEnd"/>
      <w:r w:rsidR="00AD166D" w:rsidRPr="00A85D85">
        <w:t xml:space="preserve"> </w:t>
      </w:r>
      <w:proofErr w:type="spellStart"/>
      <w:r w:rsidR="00AD166D" w:rsidRPr="00A85D85">
        <w:t>cov</w:t>
      </w:r>
      <w:proofErr w:type="spellEnd"/>
      <w:r w:rsidR="00AD166D" w:rsidRPr="00A85D85">
        <w:t xml:space="preserve"> </w:t>
      </w:r>
      <w:proofErr w:type="spellStart"/>
      <w:r w:rsidR="00AD166D" w:rsidRPr="00A85D85">
        <w:t>txiv</w:t>
      </w:r>
      <w:proofErr w:type="spellEnd"/>
      <w:r w:rsidR="00AD166D" w:rsidRPr="00A85D85">
        <w:t xml:space="preserve"> </w:t>
      </w:r>
      <w:proofErr w:type="spellStart"/>
      <w:r w:rsidR="00AD166D" w:rsidRPr="00A85D85">
        <w:t>ntoo</w:t>
      </w:r>
      <w:proofErr w:type="spellEnd"/>
      <w:r w:rsidR="00AD166D" w:rsidRPr="00A85D85">
        <w:t xml:space="preserve"> </w:t>
      </w:r>
      <w:proofErr w:type="spellStart"/>
      <w:r w:rsidR="00AD166D" w:rsidRPr="00A85D85">
        <w:t>tuaj</w:t>
      </w:r>
      <w:proofErr w:type="spellEnd"/>
      <w:r w:rsidR="00AD166D" w:rsidRPr="00A85D85">
        <w:t xml:space="preserve"> </w:t>
      </w:r>
      <w:proofErr w:type="spellStart"/>
      <w:r w:rsidR="00AD166D" w:rsidRPr="00A85D85">
        <w:t>txawv</w:t>
      </w:r>
      <w:proofErr w:type="spellEnd"/>
      <w:r w:rsidR="00AD166D" w:rsidRPr="00A85D85">
        <w:t xml:space="preserve"> </w:t>
      </w:r>
      <w:proofErr w:type="spellStart"/>
      <w:r w:rsidR="00AD166D" w:rsidRPr="00A85D85">
        <w:t>teb</w:t>
      </w:r>
      <w:proofErr w:type="spellEnd"/>
      <w:r w:rsidR="00AD166D" w:rsidRPr="00A85D85">
        <w:t xml:space="preserve"> chaws, </w:t>
      </w:r>
      <w:proofErr w:type="spellStart"/>
      <w:r w:rsidR="00AD166D" w:rsidRPr="00A85D85">
        <w:t>xav</w:t>
      </w:r>
      <w:proofErr w:type="spellEnd"/>
      <w:r w:rsidR="00AD166D" w:rsidRPr="00A85D85">
        <w:t xml:space="preserve"> tau </w:t>
      </w:r>
      <w:proofErr w:type="spellStart"/>
      <w:r w:rsidR="00AD166D" w:rsidRPr="00A85D85">
        <w:t>ntau</w:t>
      </w:r>
      <w:proofErr w:type="spellEnd"/>
      <w:r w:rsidR="00AD166D" w:rsidRPr="00A85D85">
        <w:t xml:space="preserve"> </w:t>
      </w:r>
      <w:proofErr w:type="spellStart"/>
      <w:r w:rsidR="00AD166D" w:rsidRPr="00A85D85">
        <w:t>nyob</w:t>
      </w:r>
      <w:proofErr w:type="spellEnd"/>
      <w:r w:rsidR="00AD166D" w:rsidRPr="00A85D85">
        <w:t xml:space="preserve"> </w:t>
      </w:r>
      <w:proofErr w:type="spellStart"/>
      <w:r w:rsidR="00AD166D" w:rsidRPr="00A85D85">
        <w:t>hauv</w:t>
      </w:r>
      <w:proofErr w:type="spellEnd"/>
      <w:r w:rsidR="00AD166D" w:rsidRPr="00A85D85">
        <w:t xml:space="preserve"> </w:t>
      </w:r>
      <w:proofErr w:type="spellStart"/>
      <w:r w:rsidR="00AD166D" w:rsidRPr="00A85D85">
        <w:t>khw</w:t>
      </w:r>
      <w:proofErr w:type="spellEnd"/>
      <w:r w:rsidR="00AD166D" w:rsidRPr="00A85D85">
        <w:t xml:space="preserve">. </w:t>
      </w:r>
      <w:proofErr w:type="spellStart"/>
      <w:r w:rsidR="00AD166D" w:rsidRPr="00A85D85">
        <w:t>Thaum</w:t>
      </w:r>
      <w:proofErr w:type="spellEnd"/>
      <w:r w:rsidR="00AD166D" w:rsidRPr="00A85D85">
        <w:t xml:space="preserve"> </w:t>
      </w:r>
      <w:proofErr w:type="spellStart"/>
      <w:r w:rsidR="00AD166D" w:rsidRPr="00A85D85">
        <w:t>tsim</w:t>
      </w:r>
      <w:proofErr w:type="spellEnd"/>
      <w:r w:rsidR="00AD166D" w:rsidRPr="00A85D85">
        <w:t xml:space="preserve"> tau, </w:t>
      </w:r>
      <w:proofErr w:type="spellStart"/>
      <w:ins w:id="853" w:author="Fong RERHANG" w:date="2021-12-09T13:45:00Z">
        <w:r>
          <w:t>txiv</w:t>
        </w:r>
        <w:proofErr w:type="spellEnd"/>
        <w:r>
          <w:t xml:space="preserve"> </w:t>
        </w:r>
      </w:ins>
      <w:r w:rsidR="00AD166D" w:rsidRPr="00A85D85">
        <w:t>elderberr</w:t>
      </w:r>
      <w:ins w:id="854" w:author="Fong RERHANG" w:date="2021-12-09T13:45:00Z">
        <w:r>
          <w:t>y</w:t>
        </w:r>
      </w:ins>
      <w:del w:id="855" w:author="Fong RERHANG" w:date="2021-12-09T13:45:00Z">
        <w:r w:rsidR="00AD166D" w:rsidRPr="00A85D85" w:rsidDel="00956B48">
          <w:delText>ies</w:delText>
        </w:r>
      </w:del>
      <w:r w:rsidR="00AD166D" w:rsidRPr="00A85D85">
        <w:t xml:space="preserve"> </w:t>
      </w:r>
      <w:proofErr w:type="spellStart"/>
      <w:r w:rsidR="00AD166D" w:rsidRPr="00A85D85">
        <w:t>tuaj</w:t>
      </w:r>
      <w:proofErr w:type="spellEnd"/>
      <w:r w:rsidR="00AD166D" w:rsidRPr="00A85D85">
        <w:t xml:space="preserve"> </w:t>
      </w:r>
      <w:proofErr w:type="spellStart"/>
      <w:r w:rsidR="00AD166D" w:rsidRPr="00A85D85">
        <w:t>yeem</w:t>
      </w:r>
      <w:proofErr w:type="spellEnd"/>
      <w:r w:rsidR="00AD166D" w:rsidRPr="00A85D85">
        <w:t xml:space="preserve"> </w:t>
      </w:r>
      <w:proofErr w:type="spellStart"/>
      <w:r w:rsidR="00AD166D" w:rsidRPr="00A85D85">
        <w:t>tsim</w:t>
      </w:r>
      <w:proofErr w:type="spellEnd"/>
      <w:r w:rsidR="00AD166D" w:rsidRPr="00A85D85">
        <w:t xml:space="preserve"> </w:t>
      </w:r>
      <w:proofErr w:type="spellStart"/>
      <w:r w:rsidR="00AD166D" w:rsidRPr="00A85D85">
        <w:t>cov</w:t>
      </w:r>
      <w:proofErr w:type="spellEnd"/>
      <w:r w:rsidR="00AD166D" w:rsidRPr="00A85D85">
        <w:t xml:space="preserve"> </w:t>
      </w:r>
      <w:proofErr w:type="spellStart"/>
      <w:r w:rsidR="00AD166D" w:rsidRPr="00A85D85">
        <w:t>qoob</w:t>
      </w:r>
      <w:proofErr w:type="spellEnd"/>
      <w:r w:rsidR="00AD166D" w:rsidRPr="00A85D85">
        <w:t xml:space="preserve"> loo tau </w:t>
      </w:r>
      <w:proofErr w:type="spellStart"/>
      <w:r w:rsidR="00AD166D" w:rsidRPr="00A85D85">
        <w:t>ntau</w:t>
      </w:r>
      <w:proofErr w:type="spellEnd"/>
      <w:r w:rsidR="00AD166D" w:rsidRPr="00A85D85">
        <w:t xml:space="preserve"> </w:t>
      </w:r>
      <w:proofErr w:type="spellStart"/>
      <w:r w:rsidR="00AD166D" w:rsidRPr="00A85D85">
        <w:t>xyoo</w:t>
      </w:r>
      <w:proofErr w:type="spellEnd"/>
      <w:r w:rsidR="00AD166D" w:rsidRPr="00A85D85">
        <w:t xml:space="preserve">. </w:t>
      </w:r>
      <w:proofErr w:type="spellStart"/>
      <w:ins w:id="856" w:author="Fong RERHANG" w:date="2021-12-09T13:45:00Z">
        <w:r>
          <w:t>Txiv</w:t>
        </w:r>
        <w:proofErr w:type="spellEnd"/>
        <w:r>
          <w:t xml:space="preserve"> </w:t>
        </w:r>
      </w:ins>
      <w:del w:id="857" w:author="Fong RERHANG" w:date="2021-12-09T13:45:00Z">
        <w:r w:rsidR="00AD166D" w:rsidRPr="00A85D85" w:rsidDel="00956B48">
          <w:delText>E</w:delText>
        </w:r>
      </w:del>
      <w:ins w:id="858" w:author="Fong RERHANG" w:date="2021-12-09T13:45:00Z">
        <w:r>
          <w:t>e</w:t>
        </w:r>
      </w:ins>
      <w:r w:rsidR="00AD166D" w:rsidRPr="00A85D85">
        <w:t>lderberr</w:t>
      </w:r>
      <w:ins w:id="859" w:author="Fong RERHANG" w:date="2021-12-09T13:45:00Z">
        <w:r>
          <w:t>y</w:t>
        </w:r>
      </w:ins>
      <w:del w:id="860" w:author="Fong RERHANG" w:date="2021-12-09T13:45:00Z">
        <w:r w:rsidR="00AD166D" w:rsidRPr="00A85D85" w:rsidDel="00956B48">
          <w:delText>ies</w:delText>
        </w:r>
      </w:del>
      <w:r w:rsidR="00AD166D" w:rsidRPr="00A85D85">
        <w:t xml:space="preserve"> </w:t>
      </w:r>
      <w:proofErr w:type="spellStart"/>
      <w:r w:rsidR="00AD166D" w:rsidRPr="00A85D85">
        <w:t>muab</w:t>
      </w:r>
      <w:proofErr w:type="spellEnd"/>
      <w:r w:rsidR="00AD166D" w:rsidRPr="00A85D85">
        <w:t xml:space="preserve"> </w:t>
      </w:r>
      <w:proofErr w:type="spellStart"/>
      <w:r w:rsidR="00AD166D" w:rsidRPr="00A85D85">
        <w:t>qhov</w:t>
      </w:r>
      <w:proofErr w:type="spellEnd"/>
      <w:r w:rsidR="00AD166D" w:rsidRPr="00A85D85">
        <w:t xml:space="preserve"> chaw zoo </w:t>
      </w:r>
      <w:proofErr w:type="spellStart"/>
      <w:r w:rsidR="00AD166D" w:rsidRPr="00A85D85">
        <w:t>rau</w:t>
      </w:r>
      <w:proofErr w:type="spellEnd"/>
      <w:r w:rsidR="00AD166D" w:rsidRPr="00A85D85">
        <w:t xml:space="preserve"> </w:t>
      </w:r>
      <w:del w:id="861" w:author="Fong RERHANG" w:date="2021-12-09T13:45:00Z">
        <w:r w:rsidR="00AD166D" w:rsidRPr="00A85D85" w:rsidDel="00956B48">
          <w:delText xml:space="preserve">pollinators </w:delText>
        </w:r>
      </w:del>
      <w:proofErr w:type="spellStart"/>
      <w:ins w:id="862" w:author="Fong RERHANG" w:date="2021-12-09T13:45:00Z">
        <w:r>
          <w:t>cov</w:t>
        </w:r>
        <w:proofErr w:type="spellEnd"/>
        <w:r>
          <w:t xml:space="preserve"> </w:t>
        </w:r>
        <w:proofErr w:type="spellStart"/>
        <w:r>
          <w:t>muv</w:t>
        </w:r>
        <w:proofErr w:type="spellEnd"/>
        <w:r>
          <w:t xml:space="preserve"> to</w:t>
        </w:r>
      </w:ins>
      <w:ins w:id="863" w:author="Fong RERHANG" w:date="2021-12-09T13:46:00Z">
        <w:r>
          <w:t xml:space="preserve">v </w:t>
        </w:r>
        <w:proofErr w:type="spellStart"/>
        <w:r>
          <w:t>paj</w:t>
        </w:r>
      </w:ins>
      <w:proofErr w:type="spellEnd"/>
      <w:ins w:id="864" w:author="Fong RERHANG" w:date="2021-12-09T13:45:00Z">
        <w:r w:rsidRPr="00A85D85">
          <w:t xml:space="preserve"> </w:t>
        </w:r>
      </w:ins>
      <w:proofErr w:type="spellStart"/>
      <w:r w:rsidR="00AD166D" w:rsidRPr="00A85D85">
        <w:t>thiab</w:t>
      </w:r>
      <w:proofErr w:type="spellEnd"/>
      <w:r w:rsidR="00AD166D" w:rsidRPr="00A85D85">
        <w:t xml:space="preserve"> </w:t>
      </w:r>
      <w:proofErr w:type="spellStart"/>
      <w:r w:rsidR="00AD166D" w:rsidRPr="00A85D85">
        <w:t>lwm</w:t>
      </w:r>
      <w:proofErr w:type="spellEnd"/>
      <w:r w:rsidR="00AD166D" w:rsidRPr="00A85D85">
        <w:t xml:space="preserve"> yam </w:t>
      </w:r>
      <w:proofErr w:type="spellStart"/>
      <w:r w:rsidR="00AD166D" w:rsidRPr="00A85D85">
        <w:t>tsiaj</w:t>
      </w:r>
      <w:proofErr w:type="spellEnd"/>
      <w:r w:rsidR="00AD166D" w:rsidRPr="00A85D85">
        <w:t xml:space="preserve"> </w:t>
      </w:r>
      <w:proofErr w:type="spellStart"/>
      <w:r w:rsidR="00AD166D" w:rsidRPr="00A85D85">
        <w:t>qus</w:t>
      </w:r>
      <w:proofErr w:type="spellEnd"/>
      <w:r w:rsidR="00AD166D" w:rsidRPr="00A85D85">
        <w:t xml:space="preserve">. </w:t>
      </w:r>
      <w:proofErr w:type="spellStart"/>
      <w:r w:rsidR="00AD166D" w:rsidRPr="00A85D85">
        <w:t>Raws</w:t>
      </w:r>
      <w:proofErr w:type="spellEnd"/>
      <w:r w:rsidR="00AD166D" w:rsidRPr="00A85D85">
        <w:t xml:space="preserve"> li </w:t>
      </w:r>
      <w:proofErr w:type="spellStart"/>
      <w:r w:rsidR="00AD166D" w:rsidRPr="00A85D85">
        <w:t>cov</w:t>
      </w:r>
      <w:proofErr w:type="spellEnd"/>
      <w:r w:rsidR="00AD166D" w:rsidRPr="00A85D85">
        <w:t xml:space="preserve"> </w:t>
      </w:r>
      <w:proofErr w:type="spellStart"/>
      <w:r w:rsidR="00AD166D" w:rsidRPr="00A85D85">
        <w:t>qoob</w:t>
      </w:r>
      <w:proofErr w:type="spellEnd"/>
      <w:r w:rsidR="00AD166D" w:rsidRPr="00A85D85">
        <w:t xml:space="preserve"> </w:t>
      </w:r>
      <w:proofErr w:type="spellStart"/>
      <w:ins w:id="865" w:author="Fong RERHANG" w:date="2021-12-09T13:46:00Z">
        <w:r>
          <w:t>sawv</w:t>
        </w:r>
        <w:proofErr w:type="spellEnd"/>
        <w:r>
          <w:t xml:space="preserve"> </w:t>
        </w:r>
        <w:proofErr w:type="spellStart"/>
        <w:r>
          <w:t>ntsug</w:t>
        </w:r>
      </w:ins>
      <w:proofErr w:type="spellEnd"/>
      <w:del w:id="866" w:author="Fong RERHANG" w:date="2021-12-09T13:46:00Z">
        <w:r w:rsidR="00AD166D" w:rsidRPr="00A85D85" w:rsidDel="00956B48">
          <w:delText>loo perennial</w:delText>
        </w:r>
      </w:del>
      <w:r w:rsidR="00AD166D" w:rsidRPr="00A85D85">
        <w:t xml:space="preserve">, </w:t>
      </w:r>
      <w:proofErr w:type="spellStart"/>
      <w:r w:rsidR="00AD166D" w:rsidRPr="00A85D85">
        <w:t>lawv</w:t>
      </w:r>
      <w:proofErr w:type="spellEnd"/>
      <w:r w:rsidR="00AD166D" w:rsidRPr="00A85D85">
        <w:t xml:space="preserve"> </w:t>
      </w:r>
      <w:proofErr w:type="spellStart"/>
      <w:r w:rsidR="00AD166D" w:rsidRPr="00A85D85">
        <w:t>pab</w:t>
      </w:r>
      <w:proofErr w:type="spellEnd"/>
      <w:r w:rsidR="00AD166D" w:rsidRPr="00A85D85">
        <w:t xml:space="preserve"> </w:t>
      </w:r>
      <w:proofErr w:type="spellStart"/>
      <w:r w:rsidR="00AD166D" w:rsidRPr="00A85D85">
        <w:t>txo</w:t>
      </w:r>
      <w:proofErr w:type="spellEnd"/>
      <w:r w:rsidR="00AD166D" w:rsidRPr="00A85D85">
        <w:t xml:space="preserve"> </w:t>
      </w:r>
      <w:proofErr w:type="spellStart"/>
      <w:r w:rsidR="00AD166D" w:rsidRPr="00A85D85">
        <w:t>kev</w:t>
      </w:r>
      <w:proofErr w:type="spellEnd"/>
      <w:r w:rsidR="00AD166D" w:rsidRPr="00A85D85">
        <w:t xml:space="preserve"> </w:t>
      </w:r>
      <w:proofErr w:type="spellStart"/>
      <w:r w:rsidR="00AD166D" w:rsidRPr="00A85D85">
        <w:t>yaig</w:t>
      </w:r>
      <w:proofErr w:type="spellEnd"/>
      <w:r w:rsidR="00AD166D" w:rsidRPr="00A85D85">
        <w:t xml:space="preserve"> </w:t>
      </w:r>
      <w:proofErr w:type="spellStart"/>
      <w:r w:rsidR="00AD166D" w:rsidRPr="00A85D85">
        <w:t>thiab</w:t>
      </w:r>
      <w:proofErr w:type="spellEnd"/>
      <w:r w:rsidR="00AD166D" w:rsidRPr="00A85D85">
        <w:t xml:space="preserve"> </w:t>
      </w:r>
      <w:proofErr w:type="spellStart"/>
      <w:r w:rsidR="00AD166D" w:rsidRPr="00A85D85">
        <w:t>dej</w:t>
      </w:r>
      <w:proofErr w:type="spellEnd"/>
      <w:r w:rsidR="00AD166D" w:rsidRPr="00A85D85">
        <w:t xml:space="preserve"> </w:t>
      </w:r>
      <w:proofErr w:type="spellStart"/>
      <w:ins w:id="867" w:author="Fong RERHANG" w:date="2021-12-09T13:47:00Z">
        <w:r>
          <w:t>tawm</w:t>
        </w:r>
      </w:ins>
      <w:proofErr w:type="spellEnd"/>
      <w:del w:id="868" w:author="Fong RERHANG" w:date="2021-12-09T13:47:00Z">
        <w:r w:rsidR="00AD166D" w:rsidRPr="00A85D85" w:rsidDel="00956B48">
          <w:delText>ntws</w:delText>
        </w:r>
      </w:del>
      <w:r w:rsidR="00AD166D" w:rsidRPr="00A85D85">
        <w:t>. P</w:t>
      </w:r>
      <w:proofErr w:type="spellStart"/>
      <w:r w:rsidR="00AD166D" w:rsidRPr="00A85D85">
        <w:t>ib</w:t>
      </w:r>
      <w:proofErr w:type="spellEnd"/>
      <w:r w:rsidR="00AD166D" w:rsidRPr="00A85D85">
        <w:t xml:space="preserve"> los </w:t>
      </w:r>
      <w:proofErr w:type="spellStart"/>
      <w:r w:rsidR="00AD166D" w:rsidRPr="00A85D85">
        <w:t>ntawm</w:t>
      </w:r>
      <w:proofErr w:type="spellEnd"/>
      <w:r w:rsidR="00AD166D" w:rsidRPr="00A85D85">
        <w:t xml:space="preserve"> </w:t>
      </w:r>
      <w:proofErr w:type="spellStart"/>
      <w:r w:rsidR="00AD166D" w:rsidRPr="00A85D85">
        <w:t>kev</w:t>
      </w:r>
      <w:proofErr w:type="spellEnd"/>
      <w:r w:rsidR="00AD166D" w:rsidRPr="00A85D85">
        <w:t xml:space="preserve"> cog </w:t>
      </w:r>
      <w:proofErr w:type="spellStart"/>
      <w:r w:rsidR="00AD166D" w:rsidRPr="00A85D85">
        <w:t>ob</w:t>
      </w:r>
      <w:proofErr w:type="spellEnd"/>
      <w:r w:rsidR="00AD166D" w:rsidRPr="00A85D85">
        <w:t xml:space="preserve"> </w:t>
      </w:r>
      <w:proofErr w:type="spellStart"/>
      <w:r w:rsidR="00AD166D" w:rsidRPr="00A85D85">
        <w:t>peb</w:t>
      </w:r>
      <w:proofErr w:type="spellEnd"/>
      <w:r w:rsidR="00AD166D" w:rsidRPr="00A85D85">
        <w:t xml:space="preserve"> </w:t>
      </w:r>
      <w:proofErr w:type="spellStart"/>
      <w:r w:rsidR="00AD166D" w:rsidRPr="00A85D85">
        <w:t>lub</w:t>
      </w:r>
      <w:proofErr w:type="spellEnd"/>
      <w:r w:rsidR="00AD166D" w:rsidRPr="00A85D85">
        <w:t xml:space="preserve"> </w:t>
      </w:r>
      <w:proofErr w:type="spellStart"/>
      <w:r w:rsidR="00AD166D" w:rsidRPr="00A85D85">
        <w:t>txiv</w:t>
      </w:r>
      <w:proofErr w:type="spellEnd"/>
      <w:r w:rsidR="00AD166D" w:rsidRPr="00A85D85">
        <w:t xml:space="preserve"> </w:t>
      </w:r>
      <w:proofErr w:type="spellStart"/>
      <w:r w:rsidR="00AD166D" w:rsidRPr="00A85D85">
        <w:t>ntoo</w:t>
      </w:r>
      <w:proofErr w:type="spellEnd"/>
      <w:r w:rsidR="00AD166D" w:rsidRPr="00A85D85">
        <w:t xml:space="preserve"> tam sim no </w:t>
      </w:r>
      <w:proofErr w:type="spellStart"/>
      <w:r w:rsidR="00AD166D" w:rsidRPr="00A85D85">
        <w:t>kom</w:t>
      </w:r>
      <w:proofErr w:type="spellEnd"/>
      <w:r w:rsidR="00AD166D" w:rsidRPr="00A85D85">
        <w:t xml:space="preserve"> pom </w:t>
      </w:r>
      <w:proofErr w:type="spellStart"/>
      <w:r w:rsidR="00AD166D" w:rsidRPr="00A85D85">
        <w:t>tias</w:t>
      </w:r>
      <w:proofErr w:type="spellEnd"/>
      <w:r w:rsidR="00AD166D" w:rsidRPr="00A85D85">
        <w:t xml:space="preserve"> </w:t>
      </w:r>
      <w:proofErr w:type="spellStart"/>
      <w:r w:rsidR="00AD166D" w:rsidRPr="00A85D85">
        <w:t>lawv</w:t>
      </w:r>
      <w:proofErr w:type="spellEnd"/>
      <w:r w:rsidR="00AD166D" w:rsidRPr="00A85D85">
        <w:t xml:space="preserve"> </w:t>
      </w:r>
      <w:proofErr w:type="spellStart"/>
      <w:r w:rsidR="00AD166D" w:rsidRPr="00A85D85">
        <w:t>puas</w:t>
      </w:r>
      <w:proofErr w:type="spellEnd"/>
      <w:r w:rsidR="00AD166D" w:rsidRPr="00A85D85">
        <w:t xml:space="preserve"> </w:t>
      </w:r>
      <w:proofErr w:type="spellStart"/>
      <w:r w:rsidR="00AD166D" w:rsidRPr="00A85D85">
        <w:t>haum</w:t>
      </w:r>
      <w:proofErr w:type="spellEnd"/>
      <w:r w:rsidR="00AD166D" w:rsidRPr="00A85D85">
        <w:t xml:space="preserve"> </w:t>
      </w:r>
      <w:proofErr w:type="spellStart"/>
      <w:r w:rsidR="00AD166D" w:rsidRPr="00A85D85">
        <w:t>rau</w:t>
      </w:r>
      <w:proofErr w:type="spellEnd"/>
      <w:r w:rsidR="00AD166D" w:rsidRPr="00A85D85">
        <w:t xml:space="preserve"> </w:t>
      </w:r>
      <w:proofErr w:type="spellStart"/>
      <w:r w:rsidR="00AD166D" w:rsidRPr="00A85D85">
        <w:t>koj</w:t>
      </w:r>
      <w:proofErr w:type="spellEnd"/>
      <w:r w:rsidR="00AD166D" w:rsidRPr="00A85D85">
        <w:t xml:space="preserve"> </w:t>
      </w:r>
      <w:proofErr w:type="spellStart"/>
      <w:r w:rsidR="00AD166D" w:rsidRPr="00A85D85">
        <w:t>thiab</w:t>
      </w:r>
      <w:proofErr w:type="spellEnd"/>
      <w:r w:rsidR="00AD166D" w:rsidRPr="00A85D85">
        <w:t xml:space="preserve"> </w:t>
      </w:r>
      <w:proofErr w:type="spellStart"/>
      <w:r w:rsidR="00AD166D" w:rsidRPr="00A85D85">
        <w:t>koj</w:t>
      </w:r>
      <w:proofErr w:type="spellEnd"/>
      <w:r w:rsidR="00AD166D" w:rsidRPr="00A85D85">
        <w:t xml:space="preserve"> </w:t>
      </w:r>
      <w:proofErr w:type="spellStart"/>
      <w:r w:rsidR="00AD166D" w:rsidRPr="00A85D85">
        <w:t>lub</w:t>
      </w:r>
      <w:proofErr w:type="spellEnd"/>
      <w:r w:rsidR="00AD166D" w:rsidRPr="00A85D85">
        <w:t xml:space="preserve"> </w:t>
      </w:r>
      <w:proofErr w:type="spellStart"/>
      <w:r w:rsidR="00AD166D" w:rsidRPr="00A85D85">
        <w:t>hom</w:t>
      </w:r>
      <w:proofErr w:type="spellEnd"/>
      <w:r w:rsidR="00AD166D" w:rsidRPr="00A85D85">
        <w:t xml:space="preserve"> </w:t>
      </w:r>
      <w:proofErr w:type="spellStart"/>
      <w:r w:rsidR="00AD166D" w:rsidRPr="00A85D85">
        <w:t>phiaj</w:t>
      </w:r>
      <w:proofErr w:type="spellEnd"/>
      <w:r w:rsidR="00AD166D" w:rsidRPr="00A85D85">
        <w:t xml:space="preserve"> </w:t>
      </w:r>
      <w:proofErr w:type="spellStart"/>
      <w:r w:rsidR="00AD166D" w:rsidRPr="00A85D85">
        <w:t>ua</w:t>
      </w:r>
      <w:proofErr w:type="spellEnd"/>
      <w:r w:rsidR="00AD166D" w:rsidRPr="00A85D85">
        <w:t xml:space="preserve"> </w:t>
      </w:r>
      <w:proofErr w:type="spellStart"/>
      <w:r w:rsidR="00AD166D" w:rsidRPr="00A85D85">
        <w:t>liaj</w:t>
      </w:r>
      <w:proofErr w:type="spellEnd"/>
      <w:r w:rsidR="00AD166D" w:rsidRPr="00A85D85">
        <w:t xml:space="preserve"> </w:t>
      </w:r>
      <w:proofErr w:type="spellStart"/>
      <w:r w:rsidR="00AD166D" w:rsidRPr="00A85D85">
        <w:t>ua</w:t>
      </w:r>
      <w:proofErr w:type="spellEnd"/>
      <w:r w:rsidR="00AD166D" w:rsidRPr="00A85D85">
        <w:t xml:space="preserve"> </w:t>
      </w:r>
      <w:proofErr w:type="spellStart"/>
      <w:r w:rsidR="00AD166D" w:rsidRPr="00A85D85">
        <w:t>teb</w:t>
      </w:r>
      <w:proofErr w:type="spellEnd"/>
      <w:r w:rsidR="00AD166D" w:rsidRPr="00A85D85">
        <w:t>!</w:t>
      </w:r>
    </w:p>
    <w:p w14:paraId="2AADF880" w14:textId="77777777" w:rsidR="00A3234B" w:rsidRDefault="00A3234B">
      <w:pPr>
        <w:rPr>
          <w:sz w:val="24"/>
          <w:szCs w:val="24"/>
        </w:rPr>
      </w:pPr>
    </w:p>
    <w:p w14:paraId="6F231CBD" w14:textId="77777777" w:rsidR="00A3234B" w:rsidRDefault="00A3234B">
      <w:pPr>
        <w:rPr>
          <w:sz w:val="24"/>
          <w:szCs w:val="24"/>
        </w:rPr>
      </w:pPr>
    </w:p>
    <w:p w14:paraId="3112817C" w14:textId="77777777" w:rsidR="00A3234B" w:rsidRDefault="00AD166D">
      <w:pPr>
        <w:rPr>
          <w:sz w:val="24"/>
          <w:szCs w:val="24"/>
        </w:rPr>
      </w:pPr>
      <w:r>
        <w:rPr>
          <w:sz w:val="24"/>
          <w:szCs w:val="24"/>
        </w:rPr>
        <w:t>________</w:t>
      </w:r>
    </w:p>
    <w:p w14:paraId="2DFE5195" w14:textId="77777777" w:rsidR="00A3234B" w:rsidRDefault="00A3234B">
      <w:pPr>
        <w:rPr>
          <w:sz w:val="24"/>
          <w:szCs w:val="24"/>
        </w:rPr>
      </w:pPr>
    </w:p>
    <w:p w14:paraId="108C8B50" w14:textId="4B5FA781" w:rsidR="00A3234B" w:rsidRDefault="00AD166D">
      <w:pPr>
        <w:rPr>
          <w:sz w:val="24"/>
          <w:szCs w:val="24"/>
        </w:rPr>
      </w:pPr>
      <w:del w:id="869" w:author="Fong RERHANG" w:date="2021-12-09T13:49:00Z">
        <w:r w:rsidRPr="001527C6" w:rsidDel="00956B48">
          <w:rPr>
            <w:sz w:val="20"/>
            <w:szCs w:val="20"/>
          </w:rPr>
          <w:lastRenderedPageBreak/>
          <w:delText>PROFILES</w:delText>
        </w:r>
        <w:r w:rsidR="001527C6" w:rsidRPr="001527C6" w:rsidDel="00956B48">
          <w:rPr>
            <w:sz w:val="20"/>
            <w:szCs w:val="20"/>
          </w:rPr>
          <w:delText xml:space="preserve"> </w:delText>
        </w:r>
      </w:del>
      <w:ins w:id="870" w:author="Fong RERHANG" w:date="2021-12-09T13:49:00Z">
        <w:r w:rsidR="00956B48">
          <w:rPr>
            <w:sz w:val="20"/>
            <w:szCs w:val="20"/>
          </w:rPr>
          <w:t>COV NTAUB NTAWV</w:t>
        </w:r>
        <w:r w:rsidR="00956B48" w:rsidRPr="001527C6">
          <w:rPr>
            <w:sz w:val="20"/>
            <w:szCs w:val="20"/>
          </w:rPr>
          <w:t xml:space="preserve"> </w:t>
        </w:r>
      </w:ins>
      <w:r w:rsidR="001527C6" w:rsidRPr="001527C6">
        <w:rPr>
          <w:sz w:val="20"/>
          <w:szCs w:val="20"/>
        </w:rPr>
        <w:t xml:space="preserve">TUS COG </w:t>
      </w:r>
      <w:del w:id="871" w:author="Fong RERHANG" w:date="2021-12-09T13:49:00Z">
        <w:r w:rsidR="001527C6" w:rsidRPr="001527C6" w:rsidDel="00956B48">
          <w:rPr>
            <w:sz w:val="20"/>
            <w:szCs w:val="20"/>
          </w:rPr>
          <w:delText>(GROWER PROFILES</w:delText>
        </w:r>
        <w:r w:rsidR="001527C6" w:rsidDel="00956B48">
          <w:rPr>
            <w:sz w:val="24"/>
            <w:szCs w:val="24"/>
          </w:rPr>
          <w:delText>)</w:delText>
        </w:r>
      </w:del>
    </w:p>
    <w:p w14:paraId="7AC928CB" w14:textId="77777777" w:rsidR="00A3234B" w:rsidRDefault="00A3234B">
      <w:pPr>
        <w:rPr>
          <w:sz w:val="24"/>
          <w:szCs w:val="24"/>
        </w:rPr>
      </w:pPr>
    </w:p>
    <w:p w14:paraId="122EDE72" w14:textId="74BA4A35" w:rsidR="00A3234B" w:rsidRPr="00677396" w:rsidRDefault="00AD166D" w:rsidP="00677396">
      <w:pPr>
        <w:jc w:val="both"/>
        <w:rPr>
          <w:sz w:val="20"/>
          <w:szCs w:val="20"/>
        </w:rPr>
      </w:pPr>
      <w:r w:rsidRPr="00677396">
        <w:rPr>
          <w:b/>
          <w:sz w:val="20"/>
          <w:szCs w:val="20"/>
          <w:u w:val="single"/>
        </w:rPr>
        <w:t xml:space="preserve">Terry Durham, River Hills </w:t>
      </w:r>
      <w:r w:rsidR="00D722F2" w:rsidRPr="00677396">
        <w:rPr>
          <w:b/>
          <w:sz w:val="20"/>
          <w:szCs w:val="20"/>
          <w:u w:val="single"/>
        </w:rPr>
        <w:t>Harvest</w:t>
      </w:r>
      <w:r w:rsidRPr="00677396">
        <w:rPr>
          <w:sz w:val="20"/>
          <w:szCs w:val="20"/>
        </w:rPr>
        <w:t>:</w:t>
      </w:r>
    </w:p>
    <w:p w14:paraId="2B188811" w14:textId="33E60DFF" w:rsidR="00A3234B" w:rsidRPr="00677396" w:rsidRDefault="00AD166D" w:rsidP="00677396">
      <w:pPr>
        <w:spacing w:line="240" w:lineRule="auto"/>
        <w:jc w:val="both"/>
        <w:rPr>
          <w:sz w:val="20"/>
          <w:szCs w:val="20"/>
        </w:rPr>
      </w:pPr>
      <w:r w:rsidRPr="00677396">
        <w:rPr>
          <w:sz w:val="20"/>
          <w:szCs w:val="20"/>
        </w:rPr>
        <w:t xml:space="preserve">Terry Durham tau </w:t>
      </w:r>
      <w:proofErr w:type="spellStart"/>
      <w:r w:rsidRPr="00677396">
        <w:rPr>
          <w:sz w:val="20"/>
          <w:szCs w:val="20"/>
        </w:rPr>
        <w:t>koom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nrog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kev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ua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liaj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ua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teb</w:t>
      </w:r>
      <w:proofErr w:type="spellEnd"/>
      <w:r w:rsidRPr="00677396">
        <w:rPr>
          <w:sz w:val="20"/>
          <w:szCs w:val="20"/>
        </w:rPr>
        <w:t xml:space="preserve"> </w:t>
      </w:r>
      <w:del w:id="872" w:author="Fong RERHANG" w:date="2021-12-09T13:50:00Z">
        <w:r w:rsidRPr="00677396" w:rsidDel="0001379F">
          <w:rPr>
            <w:sz w:val="20"/>
            <w:szCs w:val="20"/>
          </w:rPr>
          <w:delText xml:space="preserve">organic </w:delText>
        </w:r>
      </w:del>
      <w:proofErr w:type="spellStart"/>
      <w:ins w:id="873" w:author="Fong RERHANG" w:date="2021-12-09T13:50:00Z">
        <w:r w:rsidR="0001379F">
          <w:rPr>
            <w:sz w:val="20"/>
            <w:szCs w:val="20"/>
          </w:rPr>
          <w:t>tsis</w:t>
        </w:r>
        <w:proofErr w:type="spellEnd"/>
        <w:r w:rsidR="0001379F">
          <w:rPr>
            <w:sz w:val="20"/>
            <w:szCs w:val="20"/>
          </w:rPr>
          <w:t xml:space="preserve"> </w:t>
        </w:r>
        <w:proofErr w:type="spellStart"/>
        <w:r w:rsidR="0001379F">
          <w:rPr>
            <w:sz w:val="20"/>
            <w:szCs w:val="20"/>
          </w:rPr>
          <w:t>siv</w:t>
        </w:r>
        <w:proofErr w:type="spellEnd"/>
        <w:r w:rsidR="0001379F">
          <w:rPr>
            <w:sz w:val="20"/>
            <w:szCs w:val="20"/>
          </w:rPr>
          <w:t xml:space="preserve"> </w:t>
        </w:r>
        <w:proofErr w:type="spellStart"/>
        <w:r w:rsidR="0001379F">
          <w:rPr>
            <w:sz w:val="20"/>
            <w:szCs w:val="20"/>
          </w:rPr>
          <w:t>t</w:t>
        </w:r>
      </w:ins>
      <w:ins w:id="874" w:author="Fong RERHANG" w:date="2021-12-09T13:51:00Z">
        <w:r w:rsidR="0001379F">
          <w:rPr>
            <w:sz w:val="20"/>
            <w:szCs w:val="20"/>
          </w:rPr>
          <w:t>shuaj</w:t>
        </w:r>
      </w:ins>
      <w:proofErr w:type="spellEnd"/>
      <w:ins w:id="875" w:author="Fong RERHANG" w:date="2021-12-09T13:50:00Z">
        <w:r w:rsidR="0001379F" w:rsidRPr="00677396">
          <w:rPr>
            <w:sz w:val="20"/>
            <w:szCs w:val="20"/>
          </w:rPr>
          <w:t xml:space="preserve"> </w:t>
        </w:r>
      </w:ins>
      <w:proofErr w:type="spellStart"/>
      <w:r w:rsidRPr="00677396">
        <w:rPr>
          <w:sz w:val="20"/>
          <w:szCs w:val="20"/>
        </w:rPr>
        <w:t>hauv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xyoo</w:t>
      </w:r>
      <w:proofErr w:type="spellEnd"/>
      <w:r w:rsidRPr="00677396">
        <w:rPr>
          <w:sz w:val="20"/>
          <w:szCs w:val="20"/>
        </w:rPr>
        <w:t xml:space="preserve"> 1987 tom </w:t>
      </w:r>
      <w:proofErr w:type="spellStart"/>
      <w:r w:rsidRPr="00677396">
        <w:rPr>
          <w:sz w:val="20"/>
          <w:szCs w:val="20"/>
        </w:rPr>
        <w:t>qab</w:t>
      </w:r>
      <w:proofErr w:type="spellEnd"/>
      <w:r w:rsidRPr="00677396">
        <w:rPr>
          <w:sz w:val="20"/>
          <w:szCs w:val="20"/>
        </w:rPr>
        <w:t xml:space="preserve"> 20 </w:t>
      </w:r>
      <w:proofErr w:type="spellStart"/>
      <w:r w:rsidRPr="00677396">
        <w:rPr>
          <w:sz w:val="20"/>
          <w:szCs w:val="20"/>
        </w:rPr>
        <w:t>xyoo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ntawm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kev</w:t>
      </w:r>
      <w:proofErr w:type="spellEnd"/>
      <w:r w:rsidRPr="00677396">
        <w:rPr>
          <w:sz w:val="20"/>
          <w:szCs w:val="20"/>
        </w:rPr>
        <w:t xml:space="preserve"> </w:t>
      </w:r>
      <w:ins w:id="876" w:author="Fong RERHANG" w:date="2021-12-09T13:51:00Z">
        <w:r w:rsidR="0001379F">
          <w:rPr>
            <w:sz w:val="20"/>
            <w:szCs w:val="20"/>
          </w:rPr>
          <w:t xml:space="preserve">cog </w:t>
        </w:r>
      </w:ins>
      <w:proofErr w:type="spellStart"/>
      <w:r w:rsidRPr="00677396">
        <w:rPr>
          <w:sz w:val="20"/>
          <w:szCs w:val="20"/>
        </w:rPr>
        <w:t>loj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hlob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txiv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hmab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txiv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ntoo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thiab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zaub</w:t>
      </w:r>
      <w:proofErr w:type="spellEnd"/>
      <w:ins w:id="877" w:author="Fong RERHANG" w:date="2021-12-09T13:51:00Z">
        <w:r w:rsidR="0001379F">
          <w:rPr>
            <w:sz w:val="20"/>
            <w:szCs w:val="20"/>
          </w:rPr>
          <w:t xml:space="preserve"> </w:t>
        </w:r>
        <w:proofErr w:type="spellStart"/>
        <w:r w:rsidR="0001379F">
          <w:rPr>
            <w:sz w:val="20"/>
            <w:szCs w:val="20"/>
          </w:rPr>
          <w:t>tsis</w:t>
        </w:r>
        <w:proofErr w:type="spellEnd"/>
        <w:r w:rsidR="0001379F">
          <w:rPr>
            <w:sz w:val="20"/>
            <w:szCs w:val="20"/>
          </w:rPr>
          <w:t xml:space="preserve"> </w:t>
        </w:r>
        <w:proofErr w:type="spellStart"/>
        <w:r w:rsidR="0001379F">
          <w:rPr>
            <w:sz w:val="20"/>
            <w:szCs w:val="20"/>
          </w:rPr>
          <w:t>siv</w:t>
        </w:r>
        <w:proofErr w:type="spellEnd"/>
        <w:r w:rsidR="0001379F">
          <w:rPr>
            <w:sz w:val="20"/>
            <w:szCs w:val="20"/>
          </w:rPr>
          <w:t xml:space="preserve"> </w:t>
        </w:r>
        <w:proofErr w:type="spellStart"/>
        <w:r w:rsidR="0001379F">
          <w:rPr>
            <w:sz w:val="20"/>
            <w:szCs w:val="20"/>
          </w:rPr>
          <w:t>tshuaj</w:t>
        </w:r>
      </w:ins>
      <w:proofErr w:type="spellEnd"/>
      <w:r w:rsidRPr="00677396">
        <w:rPr>
          <w:sz w:val="20"/>
          <w:szCs w:val="20"/>
        </w:rPr>
        <w:t xml:space="preserve">. </w:t>
      </w:r>
      <w:proofErr w:type="spellStart"/>
      <w:r w:rsidRPr="00677396">
        <w:rPr>
          <w:sz w:val="20"/>
          <w:szCs w:val="20"/>
        </w:rPr>
        <w:t>Nws</w:t>
      </w:r>
      <w:proofErr w:type="spellEnd"/>
      <w:r w:rsidRPr="00677396">
        <w:rPr>
          <w:sz w:val="20"/>
          <w:szCs w:val="20"/>
        </w:rPr>
        <w:t xml:space="preserve"> tau </w:t>
      </w:r>
      <w:proofErr w:type="spellStart"/>
      <w:r w:rsidRPr="00677396">
        <w:rPr>
          <w:sz w:val="20"/>
          <w:szCs w:val="20"/>
        </w:rPr>
        <w:t>tsim</w:t>
      </w:r>
      <w:proofErr w:type="spellEnd"/>
      <w:r w:rsidRPr="00677396">
        <w:rPr>
          <w:sz w:val="20"/>
          <w:szCs w:val="20"/>
        </w:rPr>
        <w:t xml:space="preserve"> Missouri </w:t>
      </w:r>
      <w:proofErr w:type="spellStart"/>
      <w:r w:rsidRPr="00677396">
        <w:rPr>
          <w:sz w:val="20"/>
          <w:szCs w:val="20"/>
        </w:rPr>
        <w:t>thib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ob</w:t>
      </w:r>
      <w:proofErr w:type="spellEnd"/>
      <w:r w:rsidRPr="00677396">
        <w:rPr>
          <w:sz w:val="20"/>
          <w:szCs w:val="20"/>
        </w:rPr>
        <w:t xml:space="preserve"> CSA, </w:t>
      </w:r>
      <w:proofErr w:type="spellStart"/>
      <w:r w:rsidRPr="00677396">
        <w:rPr>
          <w:sz w:val="20"/>
          <w:szCs w:val="20"/>
        </w:rPr>
        <w:t>uas</w:t>
      </w:r>
      <w:proofErr w:type="spellEnd"/>
      <w:r w:rsidRPr="00677396">
        <w:rPr>
          <w:sz w:val="20"/>
          <w:szCs w:val="20"/>
        </w:rPr>
        <w:t xml:space="preserve"> tau </w:t>
      </w:r>
      <w:proofErr w:type="spellStart"/>
      <w:r w:rsidRPr="00677396">
        <w:rPr>
          <w:sz w:val="20"/>
          <w:szCs w:val="20"/>
        </w:rPr>
        <w:t>ua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hauj</w:t>
      </w:r>
      <w:proofErr w:type="spellEnd"/>
      <w:r w:rsidR="00677396"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lwm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rau</w:t>
      </w:r>
      <w:proofErr w:type="spellEnd"/>
      <w:r w:rsidRPr="00677396">
        <w:rPr>
          <w:sz w:val="20"/>
          <w:szCs w:val="20"/>
        </w:rPr>
        <w:t xml:space="preserve"> 90 </w:t>
      </w:r>
      <w:proofErr w:type="spellStart"/>
      <w:r w:rsidRPr="00677396">
        <w:rPr>
          <w:sz w:val="20"/>
          <w:szCs w:val="20"/>
        </w:rPr>
        <w:t>tsev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neeg</w:t>
      </w:r>
      <w:proofErr w:type="spellEnd"/>
      <w:r w:rsidRPr="00677396">
        <w:rPr>
          <w:sz w:val="20"/>
          <w:szCs w:val="20"/>
        </w:rPr>
        <w:t xml:space="preserve"> los </w:t>
      </w:r>
      <w:proofErr w:type="spellStart"/>
      <w:r w:rsidRPr="00677396">
        <w:rPr>
          <w:sz w:val="20"/>
          <w:szCs w:val="20"/>
        </w:rPr>
        <w:t>ntawm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="00677396" w:rsidRPr="00677396">
        <w:rPr>
          <w:sz w:val="20"/>
          <w:szCs w:val="20"/>
        </w:rPr>
        <w:t>xyoo</w:t>
      </w:r>
      <w:proofErr w:type="spellEnd"/>
      <w:r w:rsidR="00677396" w:rsidRPr="00677396">
        <w:rPr>
          <w:sz w:val="20"/>
          <w:szCs w:val="20"/>
        </w:rPr>
        <w:t xml:space="preserve"> </w:t>
      </w:r>
      <w:r w:rsidRPr="00677396">
        <w:rPr>
          <w:sz w:val="20"/>
          <w:szCs w:val="20"/>
        </w:rPr>
        <w:t xml:space="preserve">1989 </w:t>
      </w:r>
      <w:proofErr w:type="spellStart"/>
      <w:r w:rsidRPr="00677396">
        <w:rPr>
          <w:sz w:val="20"/>
          <w:szCs w:val="20"/>
        </w:rPr>
        <w:t>txog</w:t>
      </w:r>
      <w:proofErr w:type="spellEnd"/>
      <w:r w:rsidRPr="00677396">
        <w:rPr>
          <w:sz w:val="20"/>
          <w:szCs w:val="20"/>
        </w:rPr>
        <w:t xml:space="preserve"> 1995. </w:t>
      </w:r>
      <w:proofErr w:type="spellStart"/>
      <w:r w:rsidRPr="00677396">
        <w:rPr>
          <w:sz w:val="20"/>
          <w:szCs w:val="20"/>
        </w:rPr>
        <w:t>Nws</w:t>
      </w:r>
      <w:proofErr w:type="spellEnd"/>
      <w:r w:rsidRPr="00677396">
        <w:rPr>
          <w:sz w:val="20"/>
          <w:szCs w:val="20"/>
        </w:rPr>
        <w:t xml:space="preserve"> tau </w:t>
      </w:r>
      <w:proofErr w:type="spellStart"/>
      <w:r w:rsidRPr="00677396">
        <w:rPr>
          <w:sz w:val="20"/>
          <w:szCs w:val="20"/>
        </w:rPr>
        <w:t>tuav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txoj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hauj</w:t>
      </w:r>
      <w:proofErr w:type="spellEnd"/>
      <w:r w:rsidR="00677396"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lwm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ntawm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Thawj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Tswj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Hwm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ntawm</w:t>
      </w:r>
      <w:proofErr w:type="spellEnd"/>
      <w:r w:rsidRPr="00677396">
        <w:rPr>
          <w:sz w:val="20"/>
          <w:szCs w:val="20"/>
        </w:rPr>
        <w:t xml:space="preserve"> Missouri Organic Association, </w:t>
      </w:r>
      <w:proofErr w:type="spellStart"/>
      <w:r w:rsidRPr="00677396">
        <w:rPr>
          <w:sz w:val="20"/>
          <w:szCs w:val="20"/>
        </w:rPr>
        <w:t>uas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nws</w:t>
      </w:r>
      <w:proofErr w:type="spellEnd"/>
      <w:r w:rsidRPr="00677396">
        <w:rPr>
          <w:sz w:val="20"/>
          <w:szCs w:val="20"/>
        </w:rPr>
        <w:t xml:space="preserve"> tau </w:t>
      </w:r>
      <w:proofErr w:type="spellStart"/>
      <w:r w:rsidRPr="00677396">
        <w:rPr>
          <w:sz w:val="20"/>
          <w:szCs w:val="20"/>
        </w:rPr>
        <w:t>koom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ua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ke</w:t>
      </w:r>
      <w:proofErr w:type="spellEnd"/>
      <w:r w:rsidRPr="00677396">
        <w:rPr>
          <w:sz w:val="20"/>
          <w:szCs w:val="20"/>
        </w:rPr>
        <w:t xml:space="preserve">, </w:t>
      </w:r>
      <w:proofErr w:type="spellStart"/>
      <w:r w:rsidRPr="00677396">
        <w:rPr>
          <w:sz w:val="20"/>
          <w:szCs w:val="20"/>
        </w:rPr>
        <w:t>rau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ob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peb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nqe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lus</w:t>
      </w:r>
      <w:proofErr w:type="spellEnd"/>
      <w:r w:rsidRPr="00677396">
        <w:rPr>
          <w:sz w:val="20"/>
          <w:szCs w:val="20"/>
        </w:rPr>
        <w:t xml:space="preserve">, </w:t>
      </w:r>
      <w:proofErr w:type="spellStart"/>
      <w:r w:rsidRPr="00677396">
        <w:rPr>
          <w:sz w:val="20"/>
          <w:szCs w:val="20"/>
        </w:rPr>
        <w:t>thiab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yog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ib</w:t>
      </w:r>
      <w:proofErr w:type="spellEnd"/>
      <w:r w:rsidRPr="00677396">
        <w:rPr>
          <w:sz w:val="20"/>
          <w:szCs w:val="20"/>
        </w:rPr>
        <w:t xml:space="preserve"> tug </w:t>
      </w:r>
      <w:proofErr w:type="spellStart"/>
      <w:r w:rsidRPr="00677396">
        <w:rPr>
          <w:sz w:val="20"/>
          <w:szCs w:val="20"/>
        </w:rPr>
        <w:t>tswv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cuab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ntawm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ins w:id="878" w:author="Fong RERHANG" w:date="2021-12-09T13:53:00Z">
        <w:r w:rsidR="0001379F">
          <w:rPr>
            <w:sz w:val="20"/>
            <w:szCs w:val="20"/>
          </w:rPr>
          <w:t>lub</w:t>
        </w:r>
      </w:ins>
      <w:proofErr w:type="spellEnd"/>
      <w:ins w:id="879" w:author="Fong RERHANG" w:date="2021-12-09T13:54:00Z">
        <w:r w:rsidR="0001379F">
          <w:rPr>
            <w:sz w:val="20"/>
            <w:szCs w:val="20"/>
          </w:rPr>
          <w:t xml:space="preserve"> </w:t>
        </w:r>
        <w:proofErr w:type="spellStart"/>
        <w:r w:rsidR="0001379F">
          <w:rPr>
            <w:sz w:val="20"/>
            <w:szCs w:val="20"/>
          </w:rPr>
          <w:t>koom</w:t>
        </w:r>
        <w:proofErr w:type="spellEnd"/>
        <w:r w:rsidR="0001379F">
          <w:rPr>
            <w:sz w:val="20"/>
            <w:szCs w:val="20"/>
          </w:rPr>
          <w:t xml:space="preserve"> </w:t>
        </w:r>
        <w:proofErr w:type="spellStart"/>
        <w:r w:rsidR="0001379F">
          <w:rPr>
            <w:sz w:val="20"/>
            <w:szCs w:val="20"/>
          </w:rPr>
          <w:t>haum</w:t>
        </w:r>
      </w:ins>
      <w:proofErr w:type="spellEnd"/>
      <w:ins w:id="880" w:author="Fong RERHANG" w:date="2021-12-09T13:53:00Z">
        <w:r w:rsidR="0001379F">
          <w:rPr>
            <w:sz w:val="20"/>
            <w:szCs w:val="20"/>
          </w:rPr>
          <w:t xml:space="preserve"> </w:t>
        </w:r>
      </w:ins>
      <w:r w:rsidRPr="00677396">
        <w:rPr>
          <w:sz w:val="20"/>
          <w:szCs w:val="20"/>
        </w:rPr>
        <w:t>Ozark Organic Growers Association.</w:t>
      </w:r>
    </w:p>
    <w:p w14:paraId="6728C70B" w14:textId="77777777" w:rsidR="00A3234B" w:rsidRDefault="00A3234B">
      <w:pPr>
        <w:spacing w:line="240" w:lineRule="auto"/>
        <w:rPr>
          <w:sz w:val="24"/>
          <w:szCs w:val="24"/>
        </w:rPr>
      </w:pPr>
    </w:p>
    <w:p w14:paraId="2268ED28" w14:textId="24F3ABBC" w:rsidR="00A3234B" w:rsidRPr="009C745E" w:rsidRDefault="00AD166D" w:rsidP="009C745E">
      <w:pPr>
        <w:spacing w:line="240" w:lineRule="auto"/>
        <w:jc w:val="both"/>
      </w:pPr>
      <w:r w:rsidRPr="009C745E">
        <w:t xml:space="preserve">Terry tau </w:t>
      </w:r>
      <w:proofErr w:type="spellStart"/>
      <w:r w:rsidRPr="009C745E">
        <w:t>dhau</w:t>
      </w:r>
      <w:proofErr w:type="spellEnd"/>
      <w:r w:rsidRPr="009C745E">
        <w:t xml:space="preserve"> los </w:t>
      </w:r>
      <w:proofErr w:type="spellStart"/>
      <w:r w:rsidRPr="009C745E">
        <w:t>ua</w:t>
      </w:r>
      <w:proofErr w:type="spellEnd"/>
      <w:r w:rsidRPr="009C745E">
        <w:t xml:space="preserve"> </w:t>
      </w:r>
      <w:proofErr w:type="spellStart"/>
      <w:r w:rsidRPr="009C745E">
        <w:t>hauj</w:t>
      </w:r>
      <w:proofErr w:type="spellEnd"/>
      <w:r w:rsidR="0088631F" w:rsidRPr="009C745E">
        <w:t xml:space="preserve"> </w:t>
      </w:r>
      <w:proofErr w:type="spellStart"/>
      <w:r w:rsidRPr="009C745E">
        <w:t>lwm</w:t>
      </w:r>
      <w:proofErr w:type="spellEnd"/>
      <w:r w:rsidRPr="009C745E">
        <w:t xml:space="preserve"> </w:t>
      </w:r>
      <w:proofErr w:type="spellStart"/>
      <w:r w:rsidRPr="009C745E">
        <w:t>hauv</w:t>
      </w:r>
      <w:proofErr w:type="spellEnd"/>
      <w:r w:rsidRPr="009C745E">
        <w:t xml:space="preserve"> </w:t>
      </w:r>
      <w:proofErr w:type="spellStart"/>
      <w:ins w:id="881" w:author="Fong RERHANG" w:date="2021-12-09T13:54:00Z">
        <w:r w:rsidR="0001379F">
          <w:t>lub</w:t>
        </w:r>
        <w:proofErr w:type="spellEnd"/>
        <w:r w:rsidR="0001379F">
          <w:t xml:space="preserve"> </w:t>
        </w:r>
        <w:proofErr w:type="spellStart"/>
        <w:r w:rsidR="0001379F">
          <w:t>koos</w:t>
        </w:r>
        <w:proofErr w:type="spellEnd"/>
        <w:r w:rsidR="0001379F">
          <w:t xml:space="preserve"> kas </w:t>
        </w:r>
      </w:ins>
      <w:r w:rsidRPr="009C745E">
        <w:t xml:space="preserve">Elderberry Improvement Project, Missouri Ag Extension project, </w:t>
      </w:r>
      <w:proofErr w:type="spellStart"/>
      <w:r w:rsidRPr="009C745E">
        <w:t>ua</w:t>
      </w:r>
      <w:proofErr w:type="spellEnd"/>
      <w:r w:rsidRPr="009C745E">
        <w:t xml:space="preserve"> </w:t>
      </w:r>
      <w:proofErr w:type="spellStart"/>
      <w:r w:rsidRPr="009C745E">
        <w:t>tus</w:t>
      </w:r>
      <w:proofErr w:type="spellEnd"/>
      <w:r w:rsidRPr="009C745E">
        <w:t xml:space="preserve"> pub </w:t>
      </w:r>
      <w:proofErr w:type="spellStart"/>
      <w:r w:rsidRPr="009C745E">
        <w:t>dawb</w:t>
      </w:r>
      <w:proofErr w:type="spellEnd"/>
      <w:r w:rsidRPr="009C745E">
        <w:t xml:space="preserve"> </w:t>
      </w:r>
      <w:proofErr w:type="spellStart"/>
      <w:r w:rsidRPr="009C745E">
        <w:t>ntawm</w:t>
      </w:r>
      <w:proofErr w:type="spellEnd"/>
      <w:r w:rsidRPr="009C745E">
        <w:t xml:space="preserve"> </w:t>
      </w:r>
      <w:proofErr w:type="spellStart"/>
      <w:r w:rsidRPr="009C745E">
        <w:t>cov</w:t>
      </w:r>
      <w:del w:id="882" w:author="Fong RERHANG" w:date="2021-12-09T13:58:00Z">
        <w:r w:rsidRPr="009C745E" w:rsidDel="0001379F">
          <w:delText xml:space="preserve"> </w:delText>
        </w:r>
      </w:del>
      <w:ins w:id="883" w:author="Fong RERHANG" w:date="2021-12-09T13:58:00Z">
        <w:r w:rsidR="0001379F">
          <w:t>hauv</w:t>
        </w:r>
        <w:proofErr w:type="spellEnd"/>
        <w:r w:rsidR="0001379F">
          <w:t xml:space="preserve"> pau </w:t>
        </w:r>
        <w:proofErr w:type="spellStart"/>
        <w:r w:rsidR="0001379F">
          <w:t>kab</w:t>
        </w:r>
        <w:proofErr w:type="spellEnd"/>
        <w:r w:rsidR="0001379F">
          <w:t xml:space="preserve"> mob</w:t>
        </w:r>
      </w:ins>
      <w:del w:id="884" w:author="Fong RERHANG" w:date="2021-12-09T13:58:00Z">
        <w:r w:rsidRPr="009C745E" w:rsidDel="0001379F">
          <w:delText>kab mob</w:delText>
        </w:r>
      </w:del>
      <w:r w:rsidRPr="009C745E">
        <w:t xml:space="preserve">. </w:t>
      </w:r>
      <w:proofErr w:type="spellStart"/>
      <w:r w:rsidRPr="009C745E">
        <w:t>Nws</w:t>
      </w:r>
      <w:proofErr w:type="spellEnd"/>
      <w:r w:rsidRPr="009C745E">
        <w:t xml:space="preserve"> </w:t>
      </w:r>
      <w:proofErr w:type="spellStart"/>
      <w:r w:rsidRPr="009C745E">
        <w:t>cov</w:t>
      </w:r>
      <w:proofErr w:type="spellEnd"/>
      <w:r w:rsidRPr="009C745E">
        <w:t xml:space="preserve"> </w:t>
      </w:r>
      <w:proofErr w:type="spellStart"/>
      <w:r w:rsidRPr="009C745E">
        <w:t>qoob</w:t>
      </w:r>
      <w:proofErr w:type="spellEnd"/>
      <w:r w:rsidRPr="009C745E">
        <w:t xml:space="preserve"> loo cog </w:t>
      </w:r>
      <w:proofErr w:type="spellStart"/>
      <w:r w:rsidRPr="009C745E">
        <w:t>qoob</w:t>
      </w:r>
      <w:proofErr w:type="spellEnd"/>
      <w:r w:rsidRPr="009C745E">
        <w:t xml:space="preserve"> loo </w:t>
      </w:r>
      <w:proofErr w:type="spellStart"/>
      <w:r w:rsidRPr="009C745E">
        <w:t>yog</w:t>
      </w:r>
      <w:proofErr w:type="spellEnd"/>
      <w:r w:rsidRPr="009C745E">
        <w:t xml:space="preserve"> </w:t>
      </w:r>
      <w:proofErr w:type="spellStart"/>
      <w:r w:rsidRPr="009C745E">
        <w:t>thawj</w:t>
      </w:r>
      <w:proofErr w:type="spellEnd"/>
      <w:r w:rsidRPr="009C745E">
        <w:t xml:space="preserve"> </w:t>
      </w:r>
      <w:proofErr w:type="spellStart"/>
      <w:r w:rsidRPr="009C745E">
        <w:t>zaug</w:t>
      </w:r>
      <w:proofErr w:type="spellEnd"/>
      <w:r w:rsidRPr="009C745E">
        <w:t xml:space="preserve"> </w:t>
      </w:r>
      <w:proofErr w:type="spellStart"/>
      <w:r w:rsidRPr="009C745E">
        <w:t>siv</w:t>
      </w:r>
      <w:proofErr w:type="spellEnd"/>
      <w:r w:rsidRPr="009C745E">
        <w:t xml:space="preserve"> </w:t>
      </w:r>
      <w:proofErr w:type="spellStart"/>
      <w:r w:rsidRPr="009C745E">
        <w:t>cov</w:t>
      </w:r>
      <w:proofErr w:type="spellEnd"/>
      <w:ins w:id="885" w:author="Fong RERHANG" w:date="2021-12-09T13:59:00Z">
        <w:r w:rsidR="0001379F">
          <w:t xml:space="preserve"> </w:t>
        </w:r>
        <w:proofErr w:type="spellStart"/>
        <w:r w:rsidR="0001379F">
          <w:t>cai</w:t>
        </w:r>
      </w:ins>
      <w:proofErr w:type="spellEnd"/>
      <w:del w:id="886" w:author="Fong RERHANG" w:date="2021-12-09T13:59:00Z">
        <w:r w:rsidRPr="009C745E" w:rsidDel="0001379F">
          <w:delText xml:space="preserve"> txheej txheem kab lis kev cai rau</w:delText>
        </w:r>
      </w:del>
      <w:r w:rsidRPr="009C745E">
        <w:t xml:space="preserve"> </w:t>
      </w:r>
      <w:proofErr w:type="spellStart"/>
      <w:r w:rsidRPr="009C745E">
        <w:t>ntau</w:t>
      </w:r>
      <w:proofErr w:type="spellEnd"/>
      <w:r w:rsidRPr="009C745E">
        <w:t xml:space="preserve"> yam </w:t>
      </w:r>
      <w:proofErr w:type="spellStart"/>
      <w:r w:rsidRPr="009C745E">
        <w:t>tsim</w:t>
      </w:r>
      <w:proofErr w:type="spellEnd"/>
      <w:r w:rsidRPr="009C745E">
        <w:t xml:space="preserve"> los </w:t>
      </w:r>
      <w:proofErr w:type="spellStart"/>
      <w:r w:rsidRPr="009C745E">
        <w:t>ntawm</w:t>
      </w:r>
      <w:proofErr w:type="spellEnd"/>
      <w:r w:rsidRPr="009C745E">
        <w:t xml:space="preserve"> </w:t>
      </w:r>
      <w:proofErr w:type="spellStart"/>
      <w:r w:rsidRPr="009C745E">
        <w:t>cov</w:t>
      </w:r>
      <w:proofErr w:type="spellEnd"/>
      <w:r w:rsidRPr="009C745E">
        <w:t xml:space="preserve"> </w:t>
      </w:r>
      <w:del w:id="887" w:author="Fong RERHANG" w:date="2021-12-09T14:00:00Z">
        <w:r w:rsidRPr="009C745E" w:rsidDel="0001379F">
          <w:delText>nroj tsuag</w:delText>
        </w:r>
      </w:del>
      <w:proofErr w:type="spellStart"/>
      <w:ins w:id="888" w:author="Fong RERHANG" w:date="2021-12-09T14:00:00Z">
        <w:r w:rsidR="0001379F">
          <w:t>txiv</w:t>
        </w:r>
        <w:proofErr w:type="spellEnd"/>
        <w:r w:rsidR="0001379F">
          <w:t xml:space="preserve"> berry</w:t>
        </w:r>
      </w:ins>
      <w:r w:rsidRPr="009C745E">
        <w:t xml:space="preserve"> </w:t>
      </w:r>
      <w:proofErr w:type="spellStart"/>
      <w:r w:rsidRPr="009C745E">
        <w:t>qus</w:t>
      </w:r>
      <w:proofErr w:type="spellEnd"/>
      <w:r w:rsidRPr="009C745E">
        <w:t xml:space="preserve"> Missouri elderberry. </w:t>
      </w:r>
      <w:proofErr w:type="spellStart"/>
      <w:r w:rsidRPr="009C745E">
        <w:t>Nws</w:t>
      </w:r>
      <w:proofErr w:type="spellEnd"/>
      <w:r w:rsidRPr="009C745E">
        <w:t xml:space="preserve"> </w:t>
      </w:r>
      <w:proofErr w:type="spellStart"/>
      <w:r w:rsidRPr="009C745E">
        <w:t>tseem</w:t>
      </w:r>
      <w:proofErr w:type="spellEnd"/>
      <w:r w:rsidRPr="009C745E">
        <w:t xml:space="preserve"> </w:t>
      </w:r>
      <w:proofErr w:type="spellStart"/>
      <w:r w:rsidRPr="009C745E">
        <w:t>ua</w:t>
      </w:r>
      <w:proofErr w:type="spellEnd"/>
      <w:r w:rsidRPr="009C745E">
        <w:t xml:space="preserve"> </w:t>
      </w:r>
      <w:proofErr w:type="spellStart"/>
      <w:r w:rsidRPr="009C745E">
        <w:t>hauj</w:t>
      </w:r>
      <w:proofErr w:type="spellEnd"/>
      <w:r w:rsidR="00C8489E" w:rsidRPr="009C745E">
        <w:t xml:space="preserve"> </w:t>
      </w:r>
      <w:proofErr w:type="spellStart"/>
      <w:r w:rsidRPr="009C745E">
        <w:t>lwm</w:t>
      </w:r>
      <w:proofErr w:type="spellEnd"/>
      <w:r w:rsidRPr="009C745E">
        <w:t xml:space="preserve"> </w:t>
      </w:r>
      <w:proofErr w:type="spellStart"/>
      <w:r w:rsidRPr="009C745E">
        <w:t>ze</w:t>
      </w:r>
      <w:proofErr w:type="spellEnd"/>
      <w:r w:rsidRPr="009C745E">
        <w:t xml:space="preserve"> </w:t>
      </w:r>
      <w:proofErr w:type="spellStart"/>
      <w:r w:rsidRPr="009C745E">
        <w:t>nrog</w:t>
      </w:r>
      <w:proofErr w:type="spellEnd"/>
      <w:r w:rsidRPr="009C745E">
        <w:t xml:space="preserve"> </w:t>
      </w:r>
      <w:proofErr w:type="spellStart"/>
      <w:r w:rsidRPr="009C745E">
        <w:t>pab</w:t>
      </w:r>
      <w:proofErr w:type="spellEnd"/>
      <w:r w:rsidRPr="009C745E">
        <w:t xml:space="preserve"> </w:t>
      </w:r>
      <w:proofErr w:type="spellStart"/>
      <w:r w:rsidRPr="009C745E">
        <w:t>pawg</w:t>
      </w:r>
      <w:proofErr w:type="spellEnd"/>
      <w:r w:rsidRPr="009C745E">
        <w:t xml:space="preserve"> </w:t>
      </w:r>
      <w:proofErr w:type="spellStart"/>
      <w:r w:rsidRPr="009C745E">
        <w:t>tshawb</w:t>
      </w:r>
      <w:proofErr w:type="spellEnd"/>
      <w:r w:rsidRPr="009C745E">
        <w:t xml:space="preserve"> </w:t>
      </w:r>
      <w:proofErr w:type="spellStart"/>
      <w:r w:rsidRPr="009C745E">
        <w:t>fawb</w:t>
      </w:r>
      <w:proofErr w:type="spellEnd"/>
      <w:r w:rsidRPr="009C745E">
        <w:t>.</w:t>
      </w:r>
    </w:p>
    <w:p w14:paraId="2E5ECA2F" w14:textId="77777777" w:rsidR="00A3234B" w:rsidRPr="009C745E" w:rsidRDefault="00A3234B" w:rsidP="009C745E">
      <w:pPr>
        <w:spacing w:line="240" w:lineRule="auto"/>
        <w:jc w:val="both"/>
      </w:pPr>
    </w:p>
    <w:p w14:paraId="057F3ED3" w14:textId="4A520218" w:rsidR="00A3234B" w:rsidRPr="009C745E" w:rsidRDefault="00AD166D" w:rsidP="009C745E">
      <w:pPr>
        <w:spacing w:line="240" w:lineRule="auto"/>
        <w:jc w:val="both"/>
      </w:pPr>
      <w:r w:rsidRPr="009C745E">
        <w:t xml:space="preserve">Tom </w:t>
      </w:r>
      <w:proofErr w:type="spellStart"/>
      <w:r w:rsidRPr="009C745E">
        <w:t>qab</w:t>
      </w:r>
      <w:proofErr w:type="spellEnd"/>
      <w:r w:rsidRPr="009C745E">
        <w:t xml:space="preserve"> </w:t>
      </w:r>
      <w:proofErr w:type="spellStart"/>
      <w:r w:rsidRPr="009C745E">
        <w:t>ntaw</w:t>
      </w:r>
      <w:r w:rsidR="009C745E" w:rsidRPr="009C745E">
        <w:t>v</w:t>
      </w:r>
      <w:proofErr w:type="spellEnd"/>
      <w:r w:rsidRPr="009C745E">
        <w:t xml:space="preserve">, </w:t>
      </w:r>
      <w:proofErr w:type="spellStart"/>
      <w:r w:rsidRPr="009C745E">
        <w:t>nws</w:t>
      </w:r>
      <w:proofErr w:type="spellEnd"/>
      <w:r w:rsidRPr="009C745E">
        <w:t xml:space="preserve"> tau</w:t>
      </w:r>
      <w:del w:id="889" w:author="Fong RERHANG" w:date="2021-12-09T14:05:00Z">
        <w:r w:rsidRPr="009C745E" w:rsidDel="009E6609">
          <w:delText xml:space="preserve"> tsa</w:delText>
        </w:r>
      </w:del>
      <w:ins w:id="890" w:author="Fong RERHANG" w:date="2021-12-09T14:05:00Z">
        <w:r w:rsidR="009E6609">
          <w:t xml:space="preserve"> cog</w:t>
        </w:r>
      </w:ins>
      <w:r w:rsidRPr="009C745E">
        <w:t xml:space="preserve"> </w:t>
      </w:r>
      <w:proofErr w:type="spellStart"/>
      <w:r w:rsidRPr="009C745E">
        <w:t>cov</w:t>
      </w:r>
      <w:proofErr w:type="spellEnd"/>
      <w:r w:rsidRPr="009C745E">
        <w:t xml:space="preserve"> </w:t>
      </w:r>
      <w:proofErr w:type="spellStart"/>
      <w:r w:rsidRPr="009C745E">
        <w:t>qoob</w:t>
      </w:r>
      <w:proofErr w:type="spellEnd"/>
      <w:r w:rsidRPr="009C745E">
        <w:t xml:space="preserve"> loo </w:t>
      </w:r>
      <w:proofErr w:type="spellStart"/>
      <w:r w:rsidRPr="009C745E">
        <w:t>loj</w:t>
      </w:r>
      <w:proofErr w:type="spellEnd"/>
      <w:r w:rsidRPr="009C745E">
        <w:t xml:space="preserve"> </w:t>
      </w:r>
      <w:proofErr w:type="spellStart"/>
      <w:r w:rsidRPr="009C745E">
        <w:t>tshaj</w:t>
      </w:r>
      <w:proofErr w:type="spellEnd"/>
      <w:r w:rsidRPr="009C745E">
        <w:t xml:space="preserve"> </w:t>
      </w:r>
      <w:proofErr w:type="spellStart"/>
      <w:r w:rsidRPr="009C745E">
        <w:t>plaws</w:t>
      </w:r>
      <w:proofErr w:type="spellEnd"/>
      <w:r w:rsidRPr="009C745E">
        <w:t xml:space="preserve"> </w:t>
      </w:r>
      <w:proofErr w:type="spellStart"/>
      <w:r w:rsidRPr="009C745E">
        <w:t>hauv</w:t>
      </w:r>
      <w:proofErr w:type="spellEnd"/>
      <w:r w:rsidRPr="009C745E">
        <w:t xml:space="preserve"> </w:t>
      </w:r>
      <w:proofErr w:type="spellStart"/>
      <w:r w:rsidRPr="009C745E">
        <w:t>Teb</w:t>
      </w:r>
      <w:proofErr w:type="spellEnd"/>
      <w:r w:rsidR="009C745E" w:rsidRPr="009C745E">
        <w:t xml:space="preserve"> </w:t>
      </w:r>
      <w:r w:rsidRPr="009C745E">
        <w:t xml:space="preserve">chaws </w:t>
      </w:r>
      <w:proofErr w:type="spellStart"/>
      <w:r w:rsidRPr="009C745E">
        <w:t>Meskas</w:t>
      </w:r>
      <w:proofErr w:type="spellEnd"/>
      <w:r w:rsidRPr="009C745E">
        <w:t xml:space="preserve">. Terry </w:t>
      </w:r>
      <w:proofErr w:type="spellStart"/>
      <w:r w:rsidRPr="009C745E">
        <w:t>siv</w:t>
      </w:r>
      <w:proofErr w:type="spellEnd"/>
      <w:r w:rsidRPr="009C745E">
        <w:t xml:space="preserve"> </w:t>
      </w:r>
      <w:proofErr w:type="spellStart"/>
      <w:r w:rsidRPr="009C745E">
        <w:t>sij</w:t>
      </w:r>
      <w:proofErr w:type="spellEnd"/>
      <w:r w:rsidR="009C745E" w:rsidRPr="009C745E">
        <w:t xml:space="preserve"> </w:t>
      </w:r>
      <w:proofErr w:type="spellStart"/>
      <w:r w:rsidRPr="009C745E">
        <w:t>hawm</w:t>
      </w:r>
      <w:proofErr w:type="spellEnd"/>
      <w:r w:rsidRPr="009C745E">
        <w:t xml:space="preserve"> </w:t>
      </w:r>
      <w:proofErr w:type="spellStart"/>
      <w:r w:rsidRPr="009C745E">
        <w:t>ntau</w:t>
      </w:r>
      <w:proofErr w:type="spellEnd"/>
      <w:r w:rsidRPr="009C745E">
        <w:t xml:space="preserve"> los </w:t>
      </w:r>
      <w:proofErr w:type="spellStart"/>
      <w:r w:rsidRPr="009C745E">
        <w:t>nrhiav</w:t>
      </w:r>
      <w:proofErr w:type="spellEnd"/>
      <w:r w:rsidRPr="009C745E">
        <w:t xml:space="preserve"> </w:t>
      </w:r>
      <w:proofErr w:type="spellStart"/>
      <w:r w:rsidRPr="009C745E">
        <w:t>cov</w:t>
      </w:r>
      <w:proofErr w:type="spellEnd"/>
      <w:r w:rsidRPr="009C745E">
        <w:t xml:space="preserve"> </w:t>
      </w:r>
      <w:proofErr w:type="spellStart"/>
      <w:r w:rsidRPr="009C745E">
        <w:t>neeg</w:t>
      </w:r>
      <w:proofErr w:type="spellEnd"/>
      <w:r w:rsidRPr="009C745E">
        <w:t xml:space="preserve"> cog </w:t>
      </w:r>
      <w:proofErr w:type="spellStart"/>
      <w:r w:rsidRPr="009C745E">
        <w:t>qoob</w:t>
      </w:r>
      <w:proofErr w:type="spellEnd"/>
      <w:r w:rsidRPr="009C745E">
        <w:t xml:space="preserve"> loo </w:t>
      </w:r>
      <w:proofErr w:type="spellStart"/>
      <w:r w:rsidRPr="009C745E">
        <w:t>thiab</w:t>
      </w:r>
      <w:proofErr w:type="spellEnd"/>
      <w:r w:rsidRPr="009C745E">
        <w:t xml:space="preserve"> </w:t>
      </w:r>
      <w:proofErr w:type="spellStart"/>
      <w:r w:rsidRPr="009C745E">
        <w:t>qhia</w:t>
      </w:r>
      <w:proofErr w:type="spellEnd"/>
      <w:r w:rsidRPr="009C745E">
        <w:t xml:space="preserve"> </w:t>
      </w:r>
      <w:proofErr w:type="spellStart"/>
      <w:r w:rsidRPr="009C745E">
        <w:t>lawv</w:t>
      </w:r>
      <w:proofErr w:type="spellEnd"/>
      <w:r w:rsidRPr="009C745E">
        <w:t xml:space="preserve"> </w:t>
      </w:r>
      <w:proofErr w:type="spellStart"/>
      <w:r w:rsidRPr="009C745E">
        <w:t>yuav</w:t>
      </w:r>
      <w:proofErr w:type="spellEnd"/>
      <w:ins w:id="891" w:author="Fong RERHANG" w:date="2021-12-09T14:05:00Z">
        <w:r w:rsidR="009E6609">
          <w:t xml:space="preserve"> </w:t>
        </w:r>
        <w:proofErr w:type="spellStart"/>
        <w:r w:rsidR="009E6609">
          <w:t>kev</w:t>
        </w:r>
        <w:proofErr w:type="spellEnd"/>
        <w:r w:rsidR="009E6609">
          <w:t xml:space="preserve"> cog</w:t>
        </w:r>
      </w:ins>
      <w:del w:id="892" w:author="Fong RERHANG" w:date="2021-12-09T14:05:00Z">
        <w:r w:rsidRPr="009C745E" w:rsidDel="009E6609">
          <w:delText xml:space="preserve"> loj hlob</w:delText>
        </w:r>
      </w:del>
      <w:r w:rsidRPr="009C745E">
        <w:t xml:space="preserve"> </w:t>
      </w:r>
      <w:proofErr w:type="spellStart"/>
      <w:r w:rsidRPr="009C745E">
        <w:t>thiab</w:t>
      </w:r>
      <w:proofErr w:type="spellEnd"/>
      <w:r w:rsidRPr="009C745E">
        <w:t xml:space="preserve"> </w:t>
      </w:r>
      <w:proofErr w:type="spellStart"/>
      <w:r w:rsidRPr="009C745E">
        <w:t>sau</w:t>
      </w:r>
      <w:proofErr w:type="spellEnd"/>
      <w:r w:rsidRPr="009C745E">
        <w:t xml:space="preserve"> </w:t>
      </w:r>
      <w:proofErr w:type="spellStart"/>
      <w:r w:rsidRPr="009C745E">
        <w:t>qoob</w:t>
      </w:r>
      <w:proofErr w:type="spellEnd"/>
      <w:r w:rsidRPr="009C745E">
        <w:t xml:space="preserve"> loo li </w:t>
      </w:r>
      <w:proofErr w:type="spellStart"/>
      <w:r w:rsidRPr="009C745E">
        <w:t>cas</w:t>
      </w:r>
      <w:proofErr w:type="spellEnd"/>
      <w:r w:rsidRPr="009C745E">
        <w:t xml:space="preserve"> </w:t>
      </w:r>
      <w:proofErr w:type="spellStart"/>
      <w:r w:rsidRPr="009C745E">
        <w:t>thiab</w:t>
      </w:r>
      <w:proofErr w:type="spellEnd"/>
      <w:r w:rsidRPr="009C745E">
        <w:t xml:space="preserve"> </w:t>
      </w:r>
      <w:proofErr w:type="spellStart"/>
      <w:r w:rsidRPr="009C745E">
        <w:t>yuav</w:t>
      </w:r>
      <w:proofErr w:type="spellEnd"/>
      <w:r w:rsidRPr="009C745E">
        <w:t xml:space="preserve"> </w:t>
      </w:r>
      <w:proofErr w:type="spellStart"/>
      <w:r w:rsidRPr="009C745E">
        <w:t>ua</w:t>
      </w:r>
      <w:proofErr w:type="spellEnd"/>
      <w:r w:rsidRPr="009C745E">
        <w:t xml:space="preserve"> li </w:t>
      </w:r>
      <w:proofErr w:type="spellStart"/>
      <w:r w:rsidRPr="009C745E">
        <w:t>cas</w:t>
      </w:r>
      <w:proofErr w:type="spellEnd"/>
      <w:r w:rsidRPr="009C745E">
        <w:t xml:space="preserve"> </w:t>
      </w:r>
      <w:proofErr w:type="spellStart"/>
      <w:r w:rsidRPr="009C745E">
        <w:t>npaj</w:t>
      </w:r>
      <w:proofErr w:type="spellEnd"/>
      <w:r w:rsidRPr="009C745E">
        <w:t xml:space="preserve"> </w:t>
      </w:r>
      <w:proofErr w:type="spellStart"/>
      <w:r w:rsidRPr="009C745E">
        <w:t>lawv</w:t>
      </w:r>
      <w:proofErr w:type="spellEnd"/>
      <w:r w:rsidRPr="009C745E">
        <w:t xml:space="preserve"> </w:t>
      </w:r>
      <w:proofErr w:type="spellStart"/>
      <w:r w:rsidRPr="009C745E">
        <w:t>cov</w:t>
      </w:r>
      <w:proofErr w:type="spellEnd"/>
      <w:r w:rsidRPr="009C745E">
        <w:t xml:space="preserve"> </w:t>
      </w:r>
      <w:proofErr w:type="spellStart"/>
      <w:r w:rsidRPr="009C745E">
        <w:t>qoob</w:t>
      </w:r>
      <w:proofErr w:type="spellEnd"/>
      <w:r w:rsidRPr="009C745E">
        <w:t xml:space="preserve"> loo </w:t>
      </w:r>
      <w:proofErr w:type="spellStart"/>
      <w:r w:rsidRPr="009C745E">
        <w:t>rau</w:t>
      </w:r>
      <w:proofErr w:type="spellEnd"/>
      <w:r w:rsidRPr="009C745E">
        <w:t xml:space="preserve"> </w:t>
      </w:r>
      <w:proofErr w:type="spellStart"/>
      <w:r w:rsidRPr="009C745E">
        <w:t>kev</w:t>
      </w:r>
      <w:proofErr w:type="spellEnd"/>
      <w:r w:rsidRPr="009C745E">
        <w:t xml:space="preserve"> </w:t>
      </w:r>
      <w:proofErr w:type="spellStart"/>
      <w:r w:rsidRPr="009C745E">
        <w:t>ua</w:t>
      </w:r>
      <w:proofErr w:type="spellEnd"/>
      <w:r w:rsidRPr="009C745E">
        <w:t xml:space="preserve"> lag </w:t>
      </w:r>
      <w:proofErr w:type="spellStart"/>
      <w:r w:rsidRPr="009C745E">
        <w:t>luam</w:t>
      </w:r>
      <w:proofErr w:type="spellEnd"/>
      <w:r w:rsidRPr="009C745E">
        <w:t xml:space="preserve">. </w:t>
      </w:r>
      <w:proofErr w:type="spellStart"/>
      <w:r w:rsidRPr="009C745E">
        <w:t>Nws</w:t>
      </w:r>
      <w:proofErr w:type="spellEnd"/>
      <w:r w:rsidRPr="009C745E">
        <w:t xml:space="preserve"> tau </w:t>
      </w:r>
      <w:proofErr w:type="spellStart"/>
      <w:r w:rsidRPr="009C745E">
        <w:t>tsim</w:t>
      </w:r>
      <w:proofErr w:type="spellEnd"/>
      <w:r w:rsidRPr="009C745E">
        <w:t xml:space="preserve"> </w:t>
      </w:r>
      <w:proofErr w:type="spellStart"/>
      <w:r w:rsidRPr="009C745E">
        <w:t>ob</w:t>
      </w:r>
      <w:proofErr w:type="spellEnd"/>
      <w:r w:rsidRPr="009C745E">
        <w:t xml:space="preserve"> yam </w:t>
      </w:r>
      <w:proofErr w:type="spellStart"/>
      <w:r w:rsidRPr="009C745E">
        <w:t>khoom</w:t>
      </w:r>
      <w:proofErr w:type="spellEnd"/>
      <w:r w:rsidRPr="009C745E">
        <w:t xml:space="preserve"> </w:t>
      </w:r>
      <w:proofErr w:type="spellStart"/>
      <w:r w:rsidRPr="009C745E">
        <w:t>siv</w:t>
      </w:r>
      <w:proofErr w:type="spellEnd"/>
      <w:r w:rsidRPr="009C745E">
        <w:t xml:space="preserve"> </w:t>
      </w:r>
      <w:proofErr w:type="spellStart"/>
      <w:r w:rsidRPr="009C745E">
        <w:t>tshwj</w:t>
      </w:r>
      <w:proofErr w:type="spellEnd"/>
      <w:r w:rsidRPr="009C745E">
        <w:t xml:space="preserve"> </w:t>
      </w:r>
      <w:proofErr w:type="spellStart"/>
      <w:r w:rsidRPr="009C745E">
        <w:t>xeeb</w:t>
      </w:r>
      <w:proofErr w:type="spellEnd"/>
      <w:r w:rsidRPr="009C745E">
        <w:t xml:space="preserve"> </w:t>
      </w:r>
      <w:proofErr w:type="spellStart"/>
      <w:r w:rsidRPr="009C745E">
        <w:t>uas</w:t>
      </w:r>
      <w:proofErr w:type="spellEnd"/>
      <w:r w:rsidRPr="009C745E">
        <w:t xml:space="preserve"> </w:t>
      </w:r>
      <w:proofErr w:type="spellStart"/>
      <w:r w:rsidRPr="009C745E">
        <w:t>siv</w:t>
      </w:r>
      <w:proofErr w:type="spellEnd"/>
      <w:r w:rsidRPr="009C745E">
        <w:t xml:space="preserve"> </w:t>
      </w:r>
      <w:proofErr w:type="spellStart"/>
      <w:r w:rsidRPr="009C745E">
        <w:t>cov</w:t>
      </w:r>
      <w:proofErr w:type="spellEnd"/>
      <w:r w:rsidRPr="009C745E">
        <w:t xml:space="preserve"> </w:t>
      </w:r>
      <w:proofErr w:type="spellStart"/>
      <w:r w:rsidRPr="009C745E">
        <w:t>txheej</w:t>
      </w:r>
      <w:proofErr w:type="spellEnd"/>
      <w:r w:rsidRPr="009C745E">
        <w:t xml:space="preserve"> </w:t>
      </w:r>
      <w:proofErr w:type="spellStart"/>
      <w:r w:rsidRPr="009C745E">
        <w:t>txheem</w:t>
      </w:r>
      <w:proofErr w:type="spellEnd"/>
      <w:r w:rsidRPr="009C745E">
        <w:t xml:space="preserve"> </w:t>
      </w:r>
      <w:proofErr w:type="spellStart"/>
      <w:r w:rsidRPr="009C745E">
        <w:t>tsim</w:t>
      </w:r>
      <w:proofErr w:type="spellEnd"/>
      <w:r w:rsidRPr="009C745E">
        <w:t xml:space="preserve"> </w:t>
      </w:r>
      <w:proofErr w:type="spellStart"/>
      <w:r w:rsidRPr="009C745E">
        <w:t>khoom</w:t>
      </w:r>
      <w:proofErr w:type="spellEnd"/>
      <w:r w:rsidRPr="009C745E">
        <w:t xml:space="preserve"> </w:t>
      </w:r>
      <w:proofErr w:type="spellStart"/>
      <w:r w:rsidRPr="009C745E">
        <w:t>raws</w:t>
      </w:r>
      <w:proofErr w:type="spellEnd"/>
      <w:r w:rsidRPr="009C745E">
        <w:t xml:space="preserve"> li River Hills Harvest </w:t>
      </w:r>
      <w:proofErr w:type="spellStart"/>
      <w:r w:rsidRPr="009C745E">
        <w:t>daim</w:t>
      </w:r>
      <w:proofErr w:type="spellEnd"/>
      <w:r w:rsidRPr="009C745E">
        <w:t xml:space="preserve"> </w:t>
      </w:r>
      <w:proofErr w:type="spellStart"/>
      <w:r w:rsidRPr="009C745E">
        <w:t>ntawv</w:t>
      </w:r>
      <w:proofErr w:type="spellEnd"/>
      <w:r w:rsidRPr="009C745E">
        <w:t xml:space="preserve"> lo.</w:t>
      </w:r>
    </w:p>
    <w:p w14:paraId="7D99DEA5" w14:textId="77777777" w:rsidR="00A3234B" w:rsidRPr="009C745E" w:rsidRDefault="00A3234B" w:rsidP="009C745E">
      <w:pPr>
        <w:spacing w:line="240" w:lineRule="auto"/>
        <w:jc w:val="both"/>
      </w:pPr>
    </w:p>
    <w:p w14:paraId="12FF5069" w14:textId="20A866AD" w:rsidR="00A3234B" w:rsidRPr="009C745E" w:rsidRDefault="00AD166D" w:rsidP="009C745E">
      <w:pPr>
        <w:spacing w:line="240" w:lineRule="auto"/>
        <w:jc w:val="both"/>
      </w:pPr>
      <w:r w:rsidRPr="009C745E">
        <w:t xml:space="preserve">Terry </w:t>
      </w:r>
      <w:proofErr w:type="spellStart"/>
      <w:r w:rsidRPr="009C745E">
        <w:t>muab</w:t>
      </w:r>
      <w:proofErr w:type="spellEnd"/>
      <w:r w:rsidRPr="009C745E">
        <w:t xml:space="preserve"> </w:t>
      </w:r>
      <w:proofErr w:type="spellStart"/>
      <w:r w:rsidRPr="009C745E">
        <w:t>kev</w:t>
      </w:r>
      <w:proofErr w:type="spellEnd"/>
      <w:r w:rsidRPr="009C745E">
        <w:t xml:space="preserve"> </w:t>
      </w:r>
      <w:proofErr w:type="spellStart"/>
      <w:ins w:id="893" w:author="Fong RERHANG" w:date="2021-12-09T14:07:00Z">
        <w:r w:rsidR="009E6609">
          <w:t>kawm</w:t>
        </w:r>
        <w:proofErr w:type="spellEnd"/>
        <w:r w:rsidR="009E6609">
          <w:t xml:space="preserve"> </w:t>
        </w:r>
      </w:ins>
      <w:proofErr w:type="spellStart"/>
      <w:r w:rsidRPr="009C745E">
        <w:t>ncig</w:t>
      </w:r>
      <w:proofErr w:type="spellEnd"/>
      <w:r w:rsidRPr="009C745E">
        <w:t xml:space="preserve"> </w:t>
      </w:r>
      <w:del w:id="894" w:author="Fong RERHANG" w:date="2021-12-09T14:07:00Z">
        <w:r w:rsidRPr="009C745E" w:rsidDel="009E6609">
          <w:delText>ua</w:delText>
        </w:r>
      </w:del>
      <w:r w:rsidRPr="009C745E">
        <w:t xml:space="preserve"> </w:t>
      </w:r>
      <w:proofErr w:type="spellStart"/>
      <w:r w:rsidRPr="009C745E">
        <w:t>liaj</w:t>
      </w:r>
      <w:proofErr w:type="spellEnd"/>
      <w:del w:id="895" w:author="Fong RERHANG" w:date="2021-12-09T14:07:00Z">
        <w:r w:rsidRPr="009C745E" w:rsidDel="009E6609">
          <w:delText xml:space="preserve"> ua</w:delText>
        </w:r>
      </w:del>
      <w:r w:rsidRPr="009C745E">
        <w:t xml:space="preserve"> </w:t>
      </w:r>
      <w:proofErr w:type="spellStart"/>
      <w:r w:rsidRPr="009C745E">
        <w:t>teb</w:t>
      </w:r>
      <w:proofErr w:type="spellEnd"/>
      <w:r w:rsidRPr="009C745E">
        <w:t xml:space="preserve">, </w:t>
      </w:r>
      <w:ins w:id="896" w:author="Fong RERHANG" w:date="2021-12-09T14:07:00Z">
        <w:r w:rsidR="009E6609">
          <w:t>sim</w:t>
        </w:r>
      </w:ins>
      <w:del w:id="897" w:author="Fong RERHANG" w:date="2021-12-09T14:07:00Z">
        <w:r w:rsidRPr="009C745E" w:rsidDel="009E6609">
          <w:delText>tastings</w:delText>
        </w:r>
      </w:del>
      <w:r w:rsidRPr="009C745E">
        <w:t xml:space="preserve">, </w:t>
      </w:r>
      <w:proofErr w:type="spellStart"/>
      <w:r w:rsidRPr="009C745E">
        <w:t>txhawb</w:t>
      </w:r>
      <w:proofErr w:type="spellEnd"/>
      <w:r w:rsidRPr="009C745E">
        <w:t xml:space="preserve"> </w:t>
      </w:r>
      <w:proofErr w:type="spellStart"/>
      <w:r w:rsidRPr="009C745E">
        <w:t>nqa</w:t>
      </w:r>
      <w:proofErr w:type="spellEnd"/>
      <w:ins w:id="898" w:author="Fong RERHANG" w:date="2021-12-09T14:07:00Z">
        <w:r w:rsidR="009E6609">
          <w:t xml:space="preserve"> </w:t>
        </w:r>
        <w:proofErr w:type="spellStart"/>
        <w:r w:rsidR="009E6609">
          <w:t>rooj</w:t>
        </w:r>
        <w:proofErr w:type="spellEnd"/>
        <w:r w:rsidR="009E6609">
          <w:t xml:space="preserve"> </w:t>
        </w:r>
        <w:proofErr w:type="spellStart"/>
        <w:r w:rsidR="009E6609">
          <w:t>ncauj</w:t>
        </w:r>
        <w:proofErr w:type="spellEnd"/>
        <w:r w:rsidR="009E6609">
          <w:t xml:space="preserve"> lug</w:t>
        </w:r>
      </w:ins>
      <w:r w:rsidRPr="009C745E">
        <w:t xml:space="preserve"> Elderberry Mentoring </w:t>
      </w:r>
      <w:proofErr w:type="spellStart"/>
      <w:ins w:id="899" w:author="Fong RERHANG" w:date="2021-12-09T14:08:00Z">
        <w:r w:rsidR="009E6609">
          <w:t>Worshop</w:t>
        </w:r>
      </w:ins>
      <w:proofErr w:type="spellEnd"/>
      <w:del w:id="900" w:author="Fong RERHANG" w:date="2021-12-09T14:08:00Z">
        <w:r w:rsidRPr="009C745E" w:rsidDel="009E6609">
          <w:delText>Rhiav</w:delText>
        </w:r>
      </w:del>
      <w:r w:rsidRPr="009C745E">
        <w:t xml:space="preserve">, </w:t>
      </w:r>
      <w:proofErr w:type="spellStart"/>
      <w:r w:rsidRPr="009C745E">
        <w:t>thiab</w:t>
      </w:r>
      <w:proofErr w:type="spellEnd"/>
      <w:r w:rsidRPr="009C745E">
        <w:t xml:space="preserve"> </w:t>
      </w:r>
      <w:proofErr w:type="spellStart"/>
      <w:r w:rsidRPr="009C745E">
        <w:t>ua</w:t>
      </w:r>
      <w:proofErr w:type="spellEnd"/>
      <w:r w:rsidRPr="009C745E">
        <w:t xml:space="preserve"> </w:t>
      </w:r>
      <w:proofErr w:type="spellStart"/>
      <w:r w:rsidRPr="009C745E">
        <w:t>kev</w:t>
      </w:r>
      <w:proofErr w:type="spellEnd"/>
      <w:r w:rsidRPr="009C745E">
        <w:t xml:space="preserve"> </w:t>
      </w:r>
      <w:proofErr w:type="spellStart"/>
      <w:r w:rsidRPr="009C745E">
        <w:t>cai</w:t>
      </w:r>
      <w:proofErr w:type="spellEnd"/>
      <w:r w:rsidRPr="009C745E">
        <w:t xml:space="preserve"> cog </w:t>
      </w:r>
      <w:proofErr w:type="spellStart"/>
      <w:r w:rsidRPr="009C745E">
        <w:t>thiab</w:t>
      </w:r>
      <w:proofErr w:type="spellEnd"/>
      <w:r w:rsidRPr="009C745E">
        <w:t xml:space="preserve"> </w:t>
      </w:r>
      <w:proofErr w:type="spellStart"/>
      <w:r w:rsidRPr="009C745E">
        <w:t>kev</w:t>
      </w:r>
      <w:proofErr w:type="spellEnd"/>
      <w:r w:rsidRPr="009C745E">
        <w:t xml:space="preserve"> </w:t>
      </w:r>
      <w:proofErr w:type="spellStart"/>
      <w:r w:rsidRPr="009C745E">
        <w:t>tswj</w:t>
      </w:r>
      <w:proofErr w:type="spellEnd"/>
      <w:r w:rsidRPr="009C745E">
        <w:t xml:space="preserve"> </w:t>
      </w:r>
      <w:proofErr w:type="spellStart"/>
      <w:r w:rsidRPr="009C745E">
        <w:t>xyuas</w:t>
      </w:r>
      <w:proofErr w:type="spellEnd"/>
      <w:r w:rsidRPr="009C745E">
        <w:t xml:space="preserve"> </w:t>
      </w:r>
      <w:proofErr w:type="spellStart"/>
      <w:r w:rsidRPr="009C745E">
        <w:t>hauj</w:t>
      </w:r>
      <w:proofErr w:type="spellEnd"/>
      <w:r w:rsidR="009C745E" w:rsidRPr="009C745E">
        <w:t xml:space="preserve"> </w:t>
      </w:r>
      <w:proofErr w:type="spellStart"/>
      <w:r w:rsidRPr="009C745E">
        <w:t>lwm</w:t>
      </w:r>
      <w:proofErr w:type="spellEnd"/>
      <w:r w:rsidRPr="009C745E">
        <w:t xml:space="preserve">. </w:t>
      </w:r>
      <w:proofErr w:type="spellStart"/>
      <w:r w:rsidRPr="009C745E">
        <w:t>Nyob</w:t>
      </w:r>
      <w:proofErr w:type="spellEnd"/>
      <w:r w:rsidRPr="009C745E">
        <w:t xml:space="preserve"> </w:t>
      </w:r>
      <w:proofErr w:type="spellStart"/>
      <w:r w:rsidRPr="009C745E">
        <w:t>rau</w:t>
      </w:r>
      <w:proofErr w:type="spellEnd"/>
      <w:r w:rsidRPr="009C745E">
        <w:t xml:space="preserve"> </w:t>
      </w:r>
      <w:proofErr w:type="spellStart"/>
      <w:r w:rsidRPr="009C745E">
        <w:t>hauv</w:t>
      </w:r>
      <w:proofErr w:type="spellEnd"/>
      <w:r w:rsidRPr="009C745E">
        <w:t xml:space="preserve"> </w:t>
      </w:r>
      <w:proofErr w:type="spellStart"/>
      <w:r w:rsidRPr="009C745E">
        <w:t>tas</w:t>
      </w:r>
      <w:proofErr w:type="spellEnd"/>
      <w:r w:rsidRPr="009C745E">
        <w:t xml:space="preserve"> li </w:t>
      </w:r>
      <w:proofErr w:type="spellStart"/>
      <w:r w:rsidRPr="009C745E">
        <w:t>ntaw</w:t>
      </w:r>
      <w:r w:rsidR="009C745E" w:rsidRPr="009C745E">
        <w:t>v</w:t>
      </w:r>
      <w:proofErr w:type="spellEnd"/>
      <w:r w:rsidRPr="009C745E">
        <w:t xml:space="preserve">, </w:t>
      </w:r>
      <w:proofErr w:type="spellStart"/>
      <w:r w:rsidRPr="009C745E">
        <w:t>nws</w:t>
      </w:r>
      <w:proofErr w:type="spellEnd"/>
      <w:r w:rsidRPr="009C745E">
        <w:t xml:space="preserve"> </w:t>
      </w:r>
      <w:ins w:id="901" w:author="Fong RERHANG" w:date="2021-12-09T14:09:00Z">
        <w:r w:rsidR="009E6609">
          <w:t xml:space="preserve">sim </w:t>
        </w:r>
        <w:proofErr w:type="spellStart"/>
        <w:r w:rsidR="009E6609">
          <w:t>lub</w:t>
        </w:r>
        <w:proofErr w:type="spellEnd"/>
        <w:r w:rsidR="009E6609">
          <w:t xml:space="preserve"> </w:t>
        </w:r>
        <w:proofErr w:type="spellStart"/>
        <w:r w:rsidR="009E6609">
          <w:t>nrooj</w:t>
        </w:r>
        <w:proofErr w:type="spellEnd"/>
        <w:r w:rsidR="009E6609">
          <w:t xml:space="preserve"> </w:t>
        </w:r>
        <w:proofErr w:type="spellStart"/>
        <w:r w:rsidR="009E6609">
          <w:t>ncau</w:t>
        </w:r>
      </w:ins>
      <w:ins w:id="902" w:author="Fong RERHANG" w:date="2021-12-09T14:10:00Z">
        <w:r w:rsidR="009E6609">
          <w:t>j</w:t>
        </w:r>
        <w:proofErr w:type="spellEnd"/>
        <w:r w:rsidR="009E6609">
          <w:t xml:space="preserve"> lug </w:t>
        </w:r>
      </w:ins>
      <w:del w:id="903" w:author="Fong RERHANG" w:date="2021-12-09T14:10:00Z">
        <w:r w:rsidRPr="009C745E" w:rsidDel="009E6609">
          <w:delText>hosts</w:delText>
        </w:r>
      </w:del>
      <w:r w:rsidRPr="009C745E">
        <w:t xml:space="preserve"> </w:t>
      </w:r>
      <w:proofErr w:type="spellStart"/>
      <w:r w:rsidRPr="009C745E">
        <w:t>ib</w:t>
      </w:r>
      <w:proofErr w:type="spellEnd"/>
      <w:r w:rsidRPr="009C745E">
        <w:t xml:space="preserve"> </w:t>
      </w:r>
      <w:proofErr w:type="spellStart"/>
      <w:r w:rsidRPr="009C745E">
        <w:t>xyoos</w:t>
      </w:r>
      <w:proofErr w:type="spellEnd"/>
      <w:r w:rsidRPr="009C745E">
        <w:t xml:space="preserve"> </w:t>
      </w:r>
      <w:proofErr w:type="spellStart"/>
      <w:ins w:id="904" w:author="Fong RERHANG" w:date="2021-12-09T14:10:00Z">
        <w:r w:rsidR="009E6609">
          <w:t>ib</w:t>
        </w:r>
        <w:proofErr w:type="spellEnd"/>
        <w:r w:rsidR="009E6609">
          <w:t xml:space="preserve"> </w:t>
        </w:r>
        <w:proofErr w:type="spellStart"/>
        <w:r w:rsidR="009E6609">
          <w:t>zaug</w:t>
        </w:r>
        <w:proofErr w:type="spellEnd"/>
        <w:r w:rsidR="009E6609">
          <w:t xml:space="preserve"> </w:t>
        </w:r>
      </w:ins>
      <w:del w:id="905" w:author="Fong RERHANG" w:date="2021-12-09T14:10:00Z">
        <w:r w:rsidRPr="009C745E" w:rsidDel="009E6609">
          <w:delText>tswv rhiav,</w:delText>
        </w:r>
      </w:del>
      <w:r w:rsidRPr="009C745E">
        <w:t xml:space="preserve"> </w:t>
      </w:r>
      <w:proofErr w:type="spellStart"/>
      <w:r w:rsidRPr="009C745E">
        <w:t>Lub</w:t>
      </w:r>
      <w:proofErr w:type="spellEnd"/>
      <w:ins w:id="906" w:author="Fong RERHANG" w:date="2021-12-09T14:10:00Z">
        <w:r w:rsidR="009E6609">
          <w:t xml:space="preserve"> </w:t>
        </w:r>
        <w:proofErr w:type="spellStart"/>
        <w:r w:rsidR="009E6609">
          <w:t>Nrooj</w:t>
        </w:r>
        <w:proofErr w:type="spellEnd"/>
        <w:r w:rsidR="009E6609">
          <w:t xml:space="preserve"> </w:t>
        </w:r>
        <w:proofErr w:type="spellStart"/>
        <w:r w:rsidR="009E6609">
          <w:t>Nc</w:t>
        </w:r>
        <w:r w:rsidR="007B0DD9">
          <w:t>auj</w:t>
        </w:r>
        <w:proofErr w:type="spellEnd"/>
        <w:r w:rsidR="007B0DD9">
          <w:t xml:space="preserve"> Lug Kev </w:t>
        </w:r>
        <w:proofErr w:type="spellStart"/>
        <w:r w:rsidR="007B0DD9">
          <w:t>Nkag</w:t>
        </w:r>
        <w:proofErr w:type="spellEnd"/>
        <w:r w:rsidR="007B0DD9">
          <w:t xml:space="preserve"> </w:t>
        </w:r>
        <w:proofErr w:type="spellStart"/>
        <w:r w:rsidR="007B0DD9">
          <w:t>Siab</w:t>
        </w:r>
        <w:proofErr w:type="spellEnd"/>
        <w:r w:rsidR="007B0DD9">
          <w:t xml:space="preserve"> </w:t>
        </w:r>
        <w:proofErr w:type="spellStart"/>
        <w:r w:rsidR="007B0DD9">
          <w:t>Txiv</w:t>
        </w:r>
      </w:ins>
      <w:proofErr w:type="spellEnd"/>
      <w:del w:id="907" w:author="Fong RERHANG" w:date="2021-12-09T14:10:00Z">
        <w:r w:rsidRPr="009C745E" w:rsidDel="007B0DD9">
          <w:delText xml:space="preserve"> Comprehensive e</w:delText>
        </w:r>
      </w:del>
      <w:ins w:id="908" w:author="Fong RERHANG" w:date="2021-12-09T14:11:00Z">
        <w:r w:rsidR="007B0DD9">
          <w:t xml:space="preserve"> e</w:t>
        </w:r>
      </w:ins>
      <w:r w:rsidRPr="009C745E">
        <w:t xml:space="preserve">lderberry </w:t>
      </w:r>
      <w:del w:id="909" w:author="Fong RERHANG" w:date="2021-12-09T14:11:00Z">
        <w:r w:rsidRPr="009C745E" w:rsidDel="007B0DD9">
          <w:delText>Rhiav</w:delText>
        </w:r>
      </w:del>
      <w:r w:rsidRPr="009C745E">
        <w:t xml:space="preserve"> </w:t>
      </w:r>
      <w:proofErr w:type="spellStart"/>
      <w:r w:rsidRPr="009C745E">
        <w:t>thiab</w:t>
      </w:r>
      <w:proofErr w:type="spellEnd"/>
      <w:r w:rsidRPr="009C745E">
        <w:t xml:space="preserve"> </w:t>
      </w:r>
      <w:del w:id="910" w:author="Fong RERHANG" w:date="2021-12-09T14:11:00Z">
        <w:r w:rsidRPr="009C745E" w:rsidDel="007B0DD9">
          <w:delText>Field</w:delText>
        </w:r>
      </w:del>
      <w:r w:rsidRPr="009C745E">
        <w:t xml:space="preserve"> n</w:t>
      </w:r>
      <w:proofErr w:type="spellStart"/>
      <w:r w:rsidRPr="009C745E">
        <w:t>cig</w:t>
      </w:r>
      <w:proofErr w:type="spellEnd"/>
      <w:r w:rsidRPr="009C745E">
        <w:t xml:space="preserve"> </w:t>
      </w:r>
      <w:proofErr w:type="spellStart"/>
      <w:r w:rsidRPr="009C745E">
        <w:t>saib</w:t>
      </w:r>
      <w:proofErr w:type="spellEnd"/>
      <w:ins w:id="911" w:author="Fong RERHANG" w:date="2021-12-09T14:11:00Z">
        <w:r w:rsidR="007B0DD9">
          <w:t xml:space="preserve"> </w:t>
        </w:r>
        <w:proofErr w:type="spellStart"/>
        <w:r w:rsidR="007B0DD9">
          <w:t>liaj</w:t>
        </w:r>
        <w:proofErr w:type="spellEnd"/>
        <w:r w:rsidR="007B0DD9">
          <w:t xml:space="preserve"> </w:t>
        </w:r>
        <w:proofErr w:type="spellStart"/>
        <w:r w:rsidR="007B0DD9">
          <w:t>teb</w:t>
        </w:r>
      </w:ins>
      <w:proofErr w:type="spellEnd"/>
      <w:r w:rsidRPr="009C745E">
        <w:t xml:space="preserve">, </w:t>
      </w:r>
      <w:proofErr w:type="spellStart"/>
      <w:r w:rsidRPr="009C745E">
        <w:t>nyob</w:t>
      </w:r>
      <w:proofErr w:type="spellEnd"/>
      <w:r w:rsidRPr="009C745E">
        <w:t xml:space="preserve"> </w:t>
      </w:r>
      <w:proofErr w:type="spellStart"/>
      <w:r w:rsidRPr="009C745E">
        <w:t>rau</w:t>
      </w:r>
      <w:proofErr w:type="spellEnd"/>
      <w:r w:rsidRPr="009C745E">
        <w:t xml:space="preserve"> </w:t>
      </w:r>
      <w:proofErr w:type="spellStart"/>
      <w:r w:rsidRPr="009C745E">
        <w:t>hauv</w:t>
      </w:r>
      <w:proofErr w:type="spellEnd"/>
      <w:r w:rsidRPr="009C745E">
        <w:t xml:space="preserve"> </w:t>
      </w:r>
      <w:proofErr w:type="spellStart"/>
      <w:r w:rsidRPr="009C745E">
        <w:t>Lub</w:t>
      </w:r>
      <w:proofErr w:type="spellEnd"/>
      <w:r w:rsidRPr="009C745E">
        <w:t xml:space="preserve"> </w:t>
      </w:r>
      <w:proofErr w:type="spellStart"/>
      <w:r w:rsidRPr="009C745E">
        <w:t>rau</w:t>
      </w:r>
      <w:proofErr w:type="spellEnd"/>
      <w:r w:rsidRPr="009C745E">
        <w:t xml:space="preserve"> </w:t>
      </w:r>
      <w:proofErr w:type="spellStart"/>
      <w:r w:rsidRPr="009C745E">
        <w:t>hli</w:t>
      </w:r>
      <w:proofErr w:type="spellEnd"/>
      <w:r w:rsidRPr="009C745E">
        <w:t xml:space="preserve"> </w:t>
      </w:r>
      <w:del w:id="912" w:author="Fong RERHANG" w:date="2021-12-09T14:11:00Z">
        <w:r w:rsidRPr="009C745E" w:rsidDel="007B0DD9">
          <w:delText xml:space="preserve">ntuj </w:delText>
        </w:r>
      </w:del>
      <w:proofErr w:type="spellStart"/>
      <w:r w:rsidRPr="009C745E">
        <w:t>txhua</w:t>
      </w:r>
      <w:proofErr w:type="spellEnd"/>
      <w:r w:rsidRPr="009C745E">
        <w:t xml:space="preserve"> </w:t>
      </w:r>
      <w:proofErr w:type="spellStart"/>
      <w:r w:rsidRPr="009C745E">
        <w:t>txhua</w:t>
      </w:r>
      <w:proofErr w:type="spellEnd"/>
      <w:r w:rsidRPr="009C745E">
        <w:t xml:space="preserve"> </w:t>
      </w:r>
      <w:proofErr w:type="spellStart"/>
      <w:r w:rsidRPr="009C745E">
        <w:t>xyoo</w:t>
      </w:r>
      <w:proofErr w:type="spellEnd"/>
      <w:r w:rsidRPr="009C745E">
        <w:t>.</w:t>
      </w:r>
    </w:p>
    <w:p w14:paraId="67BC9858" w14:textId="77777777" w:rsidR="00A3234B" w:rsidRPr="009C745E" w:rsidRDefault="00A3234B" w:rsidP="009C745E">
      <w:pPr>
        <w:spacing w:line="240" w:lineRule="auto"/>
        <w:jc w:val="both"/>
      </w:pPr>
    </w:p>
    <w:p w14:paraId="492D5DC1" w14:textId="77777777" w:rsidR="00A3234B" w:rsidRPr="009C745E" w:rsidRDefault="00A3234B" w:rsidP="009C745E">
      <w:pPr>
        <w:jc w:val="both"/>
      </w:pPr>
    </w:p>
    <w:p w14:paraId="6C72A3A1" w14:textId="5B37B70E" w:rsidR="00A3234B" w:rsidRPr="009C745E" w:rsidRDefault="00AD166D" w:rsidP="009C745E">
      <w:pPr>
        <w:shd w:val="clear" w:color="auto" w:fill="FFFFFF"/>
        <w:jc w:val="both"/>
        <w:rPr>
          <w:color w:val="222222"/>
        </w:rPr>
      </w:pPr>
      <w:r w:rsidRPr="009C745E">
        <w:rPr>
          <w:b/>
          <w:color w:val="222222"/>
          <w:u w:val="single"/>
        </w:rPr>
        <w:t xml:space="preserve">Jim Riddle </w:t>
      </w:r>
      <w:proofErr w:type="spellStart"/>
      <w:r w:rsidRPr="009C745E">
        <w:rPr>
          <w:b/>
          <w:color w:val="222222"/>
          <w:u w:val="single"/>
        </w:rPr>
        <w:t>thiab</w:t>
      </w:r>
      <w:proofErr w:type="spellEnd"/>
      <w:r w:rsidRPr="009C745E">
        <w:rPr>
          <w:b/>
          <w:color w:val="222222"/>
          <w:u w:val="single"/>
        </w:rPr>
        <w:t xml:space="preserve"> Joyce Ford,</w:t>
      </w:r>
      <w:ins w:id="913" w:author="Fong RERHANG" w:date="2021-12-09T14:12:00Z">
        <w:r w:rsidR="007B0DD9">
          <w:rPr>
            <w:b/>
            <w:color w:val="222222"/>
            <w:u w:val="single"/>
          </w:rPr>
          <w:t xml:space="preserve"> </w:t>
        </w:r>
        <w:proofErr w:type="spellStart"/>
        <w:r w:rsidR="007B0DD9">
          <w:rPr>
            <w:b/>
            <w:color w:val="222222"/>
            <w:u w:val="single"/>
          </w:rPr>
          <w:t>Daim</w:t>
        </w:r>
        <w:proofErr w:type="spellEnd"/>
        <w:r w:rsidR="007B0DD9">
          <w:rPr>
            <w:b/>
            <w:color w:val="222222"/>
            <w:u w:val="single"/>
          </w:rPr>
          <w:t xml:space="preserve"> </w:t>
        </w:r>
        <w:proofErr w:type="spellStart"/>
        <w:r w:rsidR="007B0DD9">
          <w:rPr>
            <w:b/>
            <w:color w:val="222222"/>
            <w:u w:val="single"/>
          </w:rPr>
          <w:t>Teb</w:t>
        </w:r>
      </w:ins>
      <w:proofErr w:type="spellEnd"/>
      <w:r w:rsidRPr="009C745E">
        <w:rPr>
          <w:b/>
          <w:color w:val="222222"/>
          <w:u w:val="single"/>
        </w:rPr>
        <w:t xml:space="preserve"> Blue Fruit Farm</w:t>
      </w:r>
      <w:r w:rsidRPr="009C745E">
        <w:rPr>
          <w:color w:val="222222"/>
        </w:rPr>
        <w:t>:</w:t>
      </w:r>
    </w:p>
    <w:p w14:paraId="04FC549F" w14:textId="2A960F07" w:rsidR="00A3234B" w:rsidRDefault="007B0DD9" w:rsidP="009C745E">
      <w:pPr>
        <w:spacing w:line="240" w:lineRule="auto"/>
        <w:jc w:val="both"/>
        <w:rPr>
          <w:sz w:val="24"/>
          <w:szCs w:val="24"/>
        </w:rPr>
      </w:pPr>
      <w:proofErr w:type="spellStart"/>
      <w:ins w:id="914" w:author="Fong RERHANG" w:date="2021-12-09T14:12:00Z">
        <w:r>
          <w:t>Daim</w:t>
        </w:r>
        <w:proofErr w:type="spellEnd"/>
        <w:r>
          <w:t xml:space="preserve"> </w:t>
        </w:r>
        <w:proofErr w:type="spellStart"/>
        <w:r>
          <w:t>Teb</w:t>
        </w:r>
        <w:proofErr w:type="spellEnd"/>
        <w:r>
          <w:t xml:space="preserve"> </w:t>
        </w:r>
      </w:ins>
      <w:r w:rsidR="00AD166D" w:rsidRPr="009C745E">
        <w:t xml:space="preserve">Blue Fruit Farm </w:t>
      </w:r>
      <w:proofErr w:type="spellStart"/>
      <w:r w:rsidR="00AD166D" w:rsidRPr="009C745E">
        <w:t>yog</w:t>
      </w:r>
      <w:proofErr w:type="spellEnd"/>
      <w:r w:rsidR="00AD166D" w:rsidRPr="009C745E">
        <w:t xml:space="preserve"> </w:t>
      </w:r>
      <w:proofErr w:type="spellStart"/>
      <w:r w:rsidR="00AD166D" w:rsidRPr="009C745E">
        <w:t>ib</w:t>
      </w:r>
      <w:proofErr w:type="spellEnd"/>
      <w:r w:rsidR="00AD166D" w:rsidRPr="009C745E">
        <w:t xml:space="preserve"> </w:t>
      </w:r>
      <w:proofErr w:type="spellStart"/>
      <w:r w:rsidR="00AD166D" w:rsidRPr="009C745E">
        <w:t>daim</w:t>
      </w:r>
      <w:proofErr w:type="spellEnd"/>
      <w:r w:rsidR="00AD166D" w:rsidRPr="009C745E">
        <w:t xml:space="preserve"> </w:t>
      </w:r>
      <w:proofErr w:type="spellStart"/>
      <w:ins w:id="915" w:author="Fong RERHANG" w:date="2021-12-09T14:13:00Z">
        <w:r>
          <w:t>teb</w:t>
        </w:r>
        <w:proofErr w:type="spellEnd"/>
        <w:r>
          <w:t xml:space="preserve"> </w:t>
        </w:r>
        <w:proofErr w:type="spellStart"/>
        <w:r>
          <w:t>raug</w:t>
        </w:r>
        <w:proofErr w:type="spellEnd"/>
        <w:r>
          <w:t xml:space="preserve"> </w:t>
        </w:r>
        <w:proofErr w:type="spellStart"/>
        <w:r>
          <w:t>tso</w:t>
        </w:r>
        <w:proofErr w:type="spellEnd"/>
        <w:r>
          <w:t xml:space="preserve"> </w:t>
        </w:r>
        <w:proofErr w:type="spellStart"/>
        <w:r>
          <w:t>cia</w:t>
        </w:r>
        <w:proofErr w:type="spellEnd"/>
        <w:r>
          <w:t xml:space="preserve"> </w:t>
        </w:r>
      </w:ins>
      <w:del w:id="916" w:author="Fong RERHANG" w:date="2021-12-09T14:13:00Z">
        <w:r w:rsidR="00AD166D" w:rsidRPr="009C745E" w:rsidDel="007B0DD9">
          <w:delText>ntawv pov thawj organic perennial</w:delText>
        </w:r>
      </w:del>
      <w:r w:rsidR="00AD166D" w:rsidRPr="009C745E">
        <w:t xml:space="preserve"> </w:t>
      </w:r>
      <w:proofErr w:type="spellStart"/>
      <w:r w:rsidR="00AD166D" w:rsidRPr="009C745E">
        <w:t>txiv</w:t>
      </w:r>
      <w:proofErr w:type="spellEnd"/>
      <w:r w:rsidR="00AD166D" w:rsidRPr="009C745E">
        <w:t xml:space="preserve"> </w:t>
      </w:r>
      <w:proofErr w:type="spellStart"/>
      <w:r w:rsidR="00AD166D" w:rsidRPr="009C745E">
        <w:t>hmab</w:t>
      </w:r>
      <w:proofErr w:type="spellEnd"/>
      <w:r w:rsidR="00AD166D" w:rsidRPr="009C745E">
        <w:t xml:space="preserve"> </w:t>
      </w:r>
      <w:proofErr w:type="spellStart"/>
      <w:r w:rsidR="00AD166D" w:rsidRPr="009C745E">
        <w:t>txiv</w:t>
      </w:r>
      <w:proofErr w:type="spellEnd"/>
      <w:r w:rsidR="00AD166D" w:rsidRPr="009C745E">
        <w:t xml:space="preserve"> </w:t>
      </w:r>
      <w:proofErr w:type="spellStart"/>
      <w:r w:rsidR="00AD166D" w:rsidRPr="009C745E">
        <w:t>ntoo</w:t>
      </w:r>
      <w:proofErr w:type="spellEnd"/>
      <w:r w:rsidR="00AD166D" w:rsidRPr="009C745E">
        <w:t xml:space="preserve"> </w:t>
      </w:r>
      <w:proofErr w:type="spellStart"/>
      <w:ins w:id="917" w:author="Fong RERHANG" w:date="2021-12-09T14:13:00Z">
        <w:r>
          <w:t>tsis</w:t>
        </w:r>
        <w:proofErr w:type="spellEnd"/>
        <w:r>
          <w:t xml:space="preserve"> </w:t>
        </w:r>
        <w:proofErr w:type="spellStart"/>
        <w:r>
          <w:t>siv</w:t>
        </w:r>
        <w:proofErr w:type="spellEnd"/>
        <w:r>
          <w:t xml:space="preserve"> </w:t>
        </w:r>
        <w:proofErr w:type="spellStart"/>
        <w:r>
          <w:t>t</w:t>
        </w:r>
      </w:ins>
      <w:ins w:id="918" w:author="Fong RERHANG" w:date="2021-12-09T14:14:00Z">
        <w:r>
          <w:t>shuaj</w:t>
        </w:r>
        <w:proofErr w:type="spellEnd"/>
        <w:r>
          <w:t xml:space="preserve"> </w:t>
        </w:r>
        <w:proofErr w:type="spellStart"/>
        <w:r>
          <w:t>kes</w:t>
        </w:r>
        <w:proofErr w:type="spellEnd"/>
        <w:r>
          <w:t xml:space="preserve"> </w:t>
        </w:r>
        <w:proofErr w:type="spellStart"/>
        <w:r>
          <w:t>mes</w:t>
        </w:r>
        <w:proofErr w:type="spellEnd"/>
        <w:r>
          <w:t xml:space="preserve"> </w:t>
        </w:r>
        <w:proofErr w:type="spellStart"/>
        <w:r>
          <w:t>ua</w:t>
        </w:r>
        <w:proofErr w:type="spellEnd"/>
        <w:r>
          <w:t xml:space="preserve"> </w:t>
        </w:r>
        <w:proofErr w:type="spellStart"/>
        <w:r>
          <w:t>yog</w:t>
        </w:r>
        <w:proofErr w:type="spellEnd"/>
        <w:r>
          <w:t xml:space="preserve"> </w:t>
        </w:r>
        <w:proofErr w:type="spellStart"/>
        <w:r>
          <w:t>ntoo</w:t>
        </w:r>
        <w:proofErr w:type="spellEnd"/>
        <w:r>
          <w:t xml:space="preserve"> </w:t>
        </w:r>
        <w:proofErr w:type="spellStart"/>
        <w:r>
          <w:t>sawv</w:t>
        </w:r>
        <w:proofErr w:type="spellEnd"/>
        <w:r>
          <w:t xml:space="preserve"> </w:t>
        </w:r>
        <w:proofErr w:type="spellStart"/>
        <w:r>
          <w:t>ntsug</w:t>
        </w:r>
        <w:proofErr w:type="spellEnd"/>
        <w:r>
          <w:t xml:space="preserve"> </w:t>
        </w:r>
      </w:ins>
      <w:del w:id="919" w:author="Fong RERHANG" w:date="2021-12-09T14:14:00Z">
        <w:r w:rsidR="00AD166D" w:rsidRPr="009C745E" w:rsidDel="007B0DD9">
          <w:delText xml:space="preserve">ua haujlwm </w:delText>
        </w:r>
      </w:del>
      <w:proofErr w:type="spellStart"/>
      <w:r w:rsidR="00AD166D" w:rsidRPr="009C745E">
        <w:t>nyob</w:t>
      </w:r>
      <w:proofErr w:type="spellEnd"/>
      <w:r w:rsidR="00AD166D" w:rsidRPr="009C745E">
        <w:t xml:space="preserve"> </w:t>
      </w:r>
      <w:proofErr w:type="spellStart"/>
      <w:r w:rsidR="00AD166D" w:rsidRPr="009C745E">
        <w:t>rau</w:t>
      </w:r>
      <w:proofErr w:type="spellEnd"/>
      <w:r w:rsidR="00AD166D" w:rsidRPr="009C745E">
        <w:t xml:space="preserve"> sab </w:t>
      </w:r>
      <w:proofErr w:type="spellStart"/>
      <w:r w:rsidR="00AD166D" w:rsidRPr="009C745E">
        <w:t>qab</w:t>
      </w:r>
      <w:proofErr w:type="spellEnd"/>
      <w:r w:rsidR="00AD166D" w:rsidRPr="009C745E">
        <w:t xml:space="preserve"> </w:t>
      </w:r>
      <w:proofErr w:type="spellStart"/>
      <w:r w:rsidR="00AD166D" w:rsidRPr="009C745E">
        <w:t>teb</w:t>
      </w:r>
      <w:proofErr w:type="spellEnd"/>
      <w:r w:rsidR="00AD166D" w:rsidRPr="009C745E">
        <w:t xml:space="preserve"> Minnesota. Kev </w:t>
      </w:r>
      <w:proofErr w:type="spellStart"/>
      <w:r w:rsidR="00AD166D" w:rsidRPr="009C745E">
        <w:t>ua</w:t>
      </w:r>
      <w:proofErr w:type="spellEnd"/>
      <w:r w:rsidR="00AD166D" w:rsidRPr="009C745E">
        <w:t xml:space="preserve"> </w:t>
      </w:r>
      <w:proofErr w:type="spellStart"/>
      <w:r w:rsidR="00AD166D" w:rsidRPr="009C745E">
        <w:t>liaj</w:t>
      </w:r>
      <w:proofErr w:type="spellEnd"/>
      <w:r w:rsidR="00AD166D" w:rsidRPr="009C745E">
        <w:t xml:space="preserve"> </w:t>
      </w:r>
      <w:proofErr w:type="spellStart"/>
      <w:r w:rsidR="00AD166D" w:rsidRPr="009C745E">
        <w:t>ua</w:t>
      </w:r>
      <w:proofErr w:type="spellEnd"/>
      <w:r w:rsidR="00AD166D" w:rsidRPr="009C745E">
        <w:t xml:space="preserve"> </w:t>
      </w:r>
      <w:proofErr w:type="spellStart"/>
      <w:r w:rsidR="00AD166D" w:rsidRPr="009C745E">
        <w:t>teb</w:t>
      </w:r>
      <w:proofErr w:type="spellEnd"/>
      <w:r w:rsidR="00AD166D" w:rsidRPr="009C745E">
        <w:t xml:space="preserve"> </w:t>
      </w:r>
      <w:proofErr w:type="spellStart"/>
      <w:r w:rsidR="00AD166D" w:rsidRPr="009C745E">
        <w:t>nyob</w:t>
      </w:r>
      <w:proofErr w:type="spellEnd"/>
      <w:r w:rsidR="00AD166D" w:rsidRPr="009C745E">
        <w:t xml:space="preserve"> </w:t>
      </w:r>
      <w:proofErr w:type="spellStart"/>
      <w:r w:rsidR="00AD166D" w:rsidRPr="009C745E">
        <w:t>ntawm</w:t>
      </w:r>
      <w:proofErr w:type="spellEnd"/>
      <w:r w:rsidR="00AD166D" w:rsidRPr="009C745E">
        <w:t xml:space="preserve"> </w:t>
      </w:r>
      <w:proofErr w:type="spellStart"/>
      <w:r w:rsidR="00AD166D" w:rsidRPr="009C745E">
        <w:t>thaj</w:t>
      </w:r>
      <w:proofErr w:type="spellEnd"/>
      <w:r w:rsidR="00AD166D" w:rsidRPr="009C745E">
        <w:t xml:space="preserve"> av </w:t>
      </w:r>
      <w:proofErr w:type="spellStart"/>
      <w:r w:rsidR="00AD166D" w:rsidRPr="009C745E">
        <w:t>qaum</w:t>
      </w:r>
      <w:proofErr w:type="spellEnd"/>
      <w:r w:rsidR="00AD166D" w:rsidRPr="009C745E">
        <w:t xml:space="preserve"> </w:t>
      </w:r>
      <w:proofErr w:type="spellStart"/>
      <w:r w:rsidR="00AD166D" w:rsidRPr="009C745E">
        <w:t>teb</w:t>
      </w:r>
      <w:proofErr w:type="spellEnd"/>
      <w:r w:rsidR="00AD166D" w:rsidRPr="009C745E">
        <w:t xml:space="preserve"> </w:t>
      </w:r>
      <w:proofErr w:type="spellStart"/>
      <w:r w:rsidR="00AD166D" w:rsidRPr="009C745E">
        <w:t>txog</w:t>
      </w:r>
      <w:proofErr w:type="spellEnd"/>
      <w:r w:rsidR="00AD166D" w:rsidRPr="009C745E">
        <w:t xml:space="preserve"> 12 </w:t>
      </w:r>
      <w:proofErr w:type="spellStart"/>
      <w:r w:rsidR="00AD166D" w:rsidRPr="009C745E">
        <w:t>mais</w:t>
      </w:r>
      <w:proofErr w:type="spellEnd"/>
      <w:r w:rsidR="00AD166D" w:rsidRPr="009C745E">
        <w:t xml:space="preserve"> sab </w:t>
      </w:r>
      <w:proofErr w:type="spellStart"/>
      <w:r w:rsidR="00AD166D" w:rsidRPr="009C745E">
        <w:t>qab</w:t>
      </w:r>
      <w:proofErr w:type="spellEnd"/>
      <w:r w:rsidR="00AD166D" w:rsidRPr="009C745E">
        <w:t xml:space="preserve"> </w:t>
      </w:r>
      <w:proofErr w:type="spellStart"/>
      <w:r w:rsidR="00AD166D" w:rsidRPr="009C745E">
        <w:t>teb</w:t>
      </w:r>
      <w:proofErr w:type="spellEnd"/>
      <w:r w:rsidR="00AD166D" w:rsidRPr="009C745E">
        <w:t xml:space="preserve"> </w:t>
      </w:r>
      <w:proofErr w:type="spellStart"/>
      <w:r w:rsidR="00AD166D" w:rsidRPr="009C745E">
        <w:t>ntawm</w:t>
      </w:r>
      <w:proofErr w:type="spellEnd"/>
      <w:r w:rsidR="00AD166D" w:rsidRPr="009C745E">
        <w:t xml:space="preserve"> Winona, Minnesota </w:t>
      </w:r>
      <w:proofErr w:type="spellStart"/>
      <w:r w:rsidR="00AD166D" w:rsidRPr="009C745E">
        <w:t>thiab</w:t>
      </w:r>
      <w:proofErr w:type="spellEnd"/>
      <w:r w:rsidR="00AD166D" w:rsidRPr="009C745E">
        <w:t xml:space="preserve"> tau </w:t>
      </w:r>
      <w:proofErr w:type="spellStart"/>
      <w:r w:rsidR="00AD166D" w:rsidRPr="009C745E">
        <w:t>tswj</w:t>
      </w:r>
      <w:proofErr w:type="spellEnd"/>
      <w:r w:rsidR="00AD166D" w:rsidRPr="009C745E">
        <w:t xml:space="preserve"> </w:t>
      </w:r>
      <w:proofErr w:type="spellStart"/>
      <w:r w:rsidR="00AD166D" w:rsidRPr="009C745E">
        <w:t>hwm</w:t>
      </w:r>
      <w:proofErr w:type="spellEnd"/>
      <w:r w:rsidR="00AD166D" w:rsidRPr="009C745E">
        <w:t xml:space="preserve"> </w:t>
      </w:r>
      <w:proofErr w:type="spellStart"/>
      <w:ins w:id="920" w:author="Fong RERHANG" w:date="2021-12-09T14:15:00Z">
        <w:r>
          <w:t>kev</w:t>
        </w:r>
        <w:proofErr w:type="spellEnd"/>
        <w:r>
          <w:t xml:space="preserve"> </w:t>
        </w:r>
        <w:proofErr w:type="spellStart"/>
        <w:r>
          <w:t>ua</w:t>
        </w:r>
        <w:proofErr w:type="spellEnd"/>
        <w:r>
          <w:t xml:space="preserve"> </w:t>
        </w:r>
        <w:proofErr w:type="spellStart"/>
        <w:r>
          <w:t>tsis</w:t>
        </w:r>
        <w:proofErr w:type="spellEnd"/>
        <w:r>
          <w:t xml:space="preserve"> </w:t>
        </w:r>
        <w:proofErr w:type="spellStart"/>
        <w:r>
          <w:t>siv</w:t>
        </w:r>
        <w:proofErr w:type="spellEnd"/>
        <w:r>
          <w:t xml:space="preserve"> </w:t>
        </w:r>
        <w:proofErr w:type="spellStart"/>
        <w:r>
          <w:t>tshuaj</w:t>
        </w:r>
        <w:proofErr w:type="spellEnd"/>
        <w:r>
          <w:t xml:space="preserve"> </w:t>
        </w:r>
        <w:proofErr w:type="spellStart"/>
        <w:r>
          <w:t>kes</w:t>
        </w:r>
        <w:proofErr w:type="spellEnd"/>
        <w:r>
          <w:t xml:space="preserve"> </w:t>
        </w:r>
        <w:proofErr w:type="spellStart"/>
        <w:r>
          <w:t>mes</w:t>
        </w:r>
      </w:ins>
      <w:proofErr w:type="spellEnd"/>
      <w:del w:id="921" w:author="Fong RERHANG" w:date="2021-12-09T14:15:00Z">
        <w:r w:rsidR="00AD166D" w:rsidRPr="009C745E" w:rsidDel="007B0DD9">
          <w:delText>organically</w:delText>
        </w:r>
      </w:del>
      <w:r w:rsidR="00AD166D" w:rsidRPr="009C745E">
        <w:t xml:space="preserve"> </w:t>
      </w:r>
      <w:proofErr w:type="spellStart"/>
      <w:r w:rsidR="00AD166D" w:rsidRPr="009C745E">
        <w:t>txij</w:t>
      </w:r>
      <w:proofErr w:type="spellEnd"/>
      <w:r w:rsidR="00AD166D" w:rsidRPr="009C745E">
        <w:t xml:space="preserve"> li </w:t>
      </w:r>
      <w:proofErr w:type="spellStart"/>
      <w:r w:rsidR="00AD166D" w:rsidRPr="009C745E">
        <w:t>xyoo</w:t>
      </w:r>
      <w:proofErr w:type="spellEnd"/>
      <w:r w:rsidR="00AD166D" w:rsidRPr="009C745E">
        <w:t xml:space="preserve"> 1970. Blue Fruit Farm </w:t>
      </w:r>
      <w:del w:id="922" w:author="Fong RERHANG" w:date="2021-12-09T14:15:00Z">
        <w:r w:rsidR="00AD166D" w:rsidRPr="009C745E" w:rsidDel="007B0DD9">
          <w:delText>loj hlob</w:delText>
        </w:r>
      </w:del>
      <w:ins w:id="923" w:author="Fong RERHANG" w:date="2021-12-09T14:15:00Z">
        <w:r>
          <w:t>cog</w:t>
        </w:r>
      </w:ins>
      <w:r w:rsidR="00AD166D" w:rsidRPr="009C745E">
        <w:t xml:space="preserve"> n</w:t>
      </w:r>
      <w:proofErr w:type="spellStart"/>
      <w:r w:rsidR="00AD166D" w:rsidRPr="009C745E">
        <w:t>tau</w:t>
      </w:r>
      <w:proofErr w:type="spellEnd"/>
      <w:r w:rsidR="00AD166D" w:rsidRPr="009C745E">
        <w:t xml:space="preserve"> yam </w:t>
      </w:r>
      <w:proofErr w:type="spellStart"/>
      <w:r w:rsidR="00AD166D" w:rsidRPr="009C745E">
        <w:t>txiv</w:t>
      </w:r>
      <w:proofErr w:type="spellEnd"/>
      <w:r w:rsidR="00AD166D" w:rsidRPr="009C745E">
        <w:t xml:space="preserve"> </w:t>
      </w:r>
      <w:proofErr w:type="spellStart"/>
      <w:r w:rsidR="00AD166D" w:rsidRPr="009C745E">
        <w:t>hmab</w:t>
      </w:r>
      <w:proofErr w:type="spellEnd"/>
      <w:r w:rsidR="00AD166D" w:rsidRPr="009C745E">
        <w:t xml:space="preserve"> </w:t>
      </w:r>
      <w:proofErr w:type="spellStart"/>
      <w:r w:rsidR="00AD166D" w:rsidRPr="009C745E">
        <w:t>txiv</w:t>
      </w:r>
      <w:proofErr w:type="spellEnd"/>
      <w:r w:rsidR="00AD166D" w:rsidRPr="009C745E">
        <w:t xml:space="preserve"> </w:t>
      </w:r>
      <w:proofErr w:type="spellStart"/>
      <w:r w:rsidR="00AD166D" w:rsidRPr="009C745E">
        <w:t>ntoo</w:t>
      </w:r>
      <w:proofErr w:type="spellEnd"/>
      <w:r w:rsidR="00AD166D" w:rsidRPr="009C745E">
        <w:t xml:space="preserve">, </w:t>
      </w:r>
      <w:proofErr w:type="spellStart"/>
      <w:r w:rsidR="00AD166D" w:rsidRPr="009C745E">
        <w:t>suav</w:t>
      </w:r>
      <w:proofErr w:type="spellEnd"/>
      <w:r w:rsidR="00AD166D" w:rsidRPr="009C745E">
        <w:t xml:space="preserve"> </w:t>
      </w:r>
      <w:proofErr w:type="spellStart"/>
      <w:r w:rsidR="00AD166D" w:rsidRPr="009C745E">
        <w:t>nrog</w:t>
      </w:r>
      <w:proofErr w:type="spellEnd"/>
      <w:r w:rsidR="00AD166D" w:rsidRPr="009C745E">
        <w:t xml:space="preserve"> </w:t>
      </w:r>
      <w:proofErr w:type="spellStart"/>
      <w:r w:rsidR="00AD166D" w:rsidRPr="009C745E">
        <w:t>aronia</w:t>
      </w:r>
      <w:proofErr w:type="spellEnd"/>
      <w:r w:rsidR="00AD166D" w:rsidRPr="009C745E">
        <w:t xml:space="preserve">, blueberries, </w:t>
      </w:r>
      <w:del w:id="924" w:author="Fong RERHANG" w:date="2021-12-09T14:16:00Z">
        <w:r w:rsidR="00AD166D" w:rsidRPr="009C745E" w:rsidDel="007B0DD9">
          <w:delText>zib ntab</w:delText>
        </w:r>
      </w:del>
      <w:ins w:id="925" w:author="Fong RERHANG" w:date="2021-12-09T14:16:00Z">
        <w:r>
          <w:t>honeyberry</w:t>
        </w:r>
      </w:ins>
      <w:r w:rsidR="00AD166D" w:rsidRPr="009C745E">
        <w:t xml:space="preserve">, juneberries, plums, </w:t>
      </w:r>
      <w:proofErr w:type="spellStart"/>
      <w:r w:rsidR="00AD166D" w:rsidRPr="009C745E">
        <w:t>thiab</w:t>
      </w:r>
      <w:proofErr w:type="spellEnd"/>
      <w:r w:rsidR="00AD166D" w:rsidRPr="009C745E">
        <w:t xml:space="preserve"> </w:t>
      </w:r>
      <w:proofErr w:type="spellStart"/>
      <w:r w:rsidR="00AD166D" w:rsidRPr="009C745E">
        <w:t>txog</w:t>
      </w:r>
      <w:proofErr w:type="spellEnd"/>
      <w:r w:rsidR="00AD166D" w:rsidRPr="009C745E">
        <w:t xml:space="preserve"> 1200 </w:t>
      </w:r>
      <w:del w:id="926" w:author="Fong RERHANG" w:date="2021-12-09T14:17:00Z">
        <w:r w:rsidR="00AD166D" w:rsidRPr="009C745E" w:rsidDel="007B0DD9">
          <w:delText>khiav taw</w:delText>
        </w:r>
      </w:del>
      <w:ins w:id="927" w:author="Fong RERHANG" w:date="2021-12-09T14:17:00Z">
        <w:r>
          <w:t>feet</w:t>
        </w:r>
      </w:ins>
      <w:r w:rsidR="00AD166D" w:rsidRPr="009C745E">
        <w:t xml:space="preserve"> </w:t>
      </w:r>
      <w:proofErr w:type="spellStart"/>
      <w:r w:rsidR="00AD166D" w:rsidRPr="009C745E">
        <w:t>ntawm</w:t>
      </w:r>
      <w:proofErr w:type="spellEnd"/>
      <w:r w:rsidR="00AD166D" w:rsidRPr="009C745E">
        <w:t xml:space="preserve"> </w:t>
      </w:r>
      <w:proofErr w:type="spellStart"/>
      <w:ins w:id="928" w:author="Fong RERHANG" w:date="2021-12-09T14:17:00Z">
        <w:r>
          <w:t>txiv</w:t>
        </w:r>
        <w:proofErr w:type="spellEnd"/>
        <w:r>
          <w:t xml:space="preserve"> </w:t>
        </w:r>
      </w:ins>
      <w:r w:rsidR="00AD166D" w:rsidRPr="009C745E">
        <w:t>elderberr</w:t>
      </w:r>
      <w:ins w:id="929" w:author="Fong RERHANG" w:date="2021-12-09T14:17:00Z">
        <w:r>
          <w:t>y</w:t>
        </w:r>
      </w:ins>
      <w:del w:id="930" w:author="Fong RERHANG" w:date="2021-12-09T14:17:00Z">
        <w:r w:rsidR="00AD166D" w:rsidRPr="009C745E" w:rsidDel="007B0DD9">
          <w:delText>ies</w:delText>
        </w:r>
      </w:del>
      <w:ins w:id="931" w:author="Fong RERHANG" w:date="2021-12-09T14:17:00Z">
        <w:r>
          <w:t xml:space="preserve"> deb</w:t>
        </w:r>
      </w:ins>
      <w:r w:rsidR="00AD166D">
        <w:rPr>
          <w:sz w:val="24"/>
          <w:szCs w:val="24"/>
        </w:rPr>
        <w:t>.</w:t>
      </w:r>
    </w:p>
    <w:p w14:paraId="5F47186C" w14:textId="28C1A5C5" w:rsidR="00A3234B" w:rsidRDefault="00A3234B">
      <w:pPr>
        <w:spacing w:line="240" w:lineRule="auto"/>
        <w:rPr>
          <w:sz w:val="24"/>
          <w:szCs w:val="24"/>
        </w:rPr>
      </w:pPr>
    </w:p>
    <w:p w14:paraId="28014B89" w14:textId="77777777" w:rsidR="009C745E" w:rsidRDefault="009C745E">
      <w:pPr>
        <w:spacing w:line="240" w:lineRule="auto"/>
        <w:rPr>
          <w:sz w:val="24"/>
          <w:szCs w:val="24"/>
        </w:rPr>
      </w:pPr>
    </w:p>
    <w:p w14:paraId="4580DE12" w14:textId="513CE57C" w:rsidR="00A3234B" w:rsidRDefault="00AD166D" w:rsidP="00D20370">
      <w:pPr>
        <w:spacing w:line="240" w:lineRule="auto"/>
        <w:jc w:val="both"/>
        <w:rPr>
          <w:sz w:val="24"/>
          <w:szCs w:val="24"/>
        </w:rPr>
      </w:pPr>
      <w:r w:rsidRPr="00D20370">
        <w:rPr>
          <w:sz w:val="20"/>
          <w:szCs w:val="20"/>
        </w:rPr>
        <w:t xml:space="preserve">Jim </w:t>
      </w:r>
      <w:proofErr w:type="spellStart"/>
      <w:r w:rsidRPr="00D20370">
        <w:rPr>
          <w:sz w:val="20"/>
          <w:szCs w:val="20"/>
        </w:rPr>
        <w:t>thiab</w:t>
      </w:r>
      <w:proofErr w:type="spellEnd"/>
      <w:r w:rsidRPr="00D20370">
        <w:rPr>
          <w:sz w:val="20"/>
          <w:szCs w:val="20"/>
        </w:rPr>
        <w:t xml:space="preserve"> Joyce tau </w:t>
      </w:r>
      <w:proofErr w:type="spellStart"/>
      <w:r w:rsidRPr="00D20370">
        <w:rPr>
          <w:sz w:val="20"/>
          <w:szCs w:val="20"/>
        </w:rPr>
        <w:t>ua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hauj</w:t>
      </w:r>
      <w:proofErr w:type="spellEnd"/>
      <w:r w:rsidR="005B22E9"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lwm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ntev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thiab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muaj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txiaj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ntsig</w:t>
      </w:r>
      <w:proofErr w:type="spellEnd"/>
      <w:r w:rsidRPr="00D20370">
        <w:rPr>
          <w:sz w:val="20"/>
          <w:szCs w:val="20"/>
        </w:rPr>
        <w:t xml:space="preserve"> zoo li </w:t>
      </w:r>
      <w:proofErr w:type="spellStart"/>
      <w:r w:rsidRPr="00D20370">
        <w:rPr>
          <w:sz w:val="20"/>
          <w:szCs w:val="20"/>
        </w:rPr>
        <w:t>cov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neeg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ua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liaj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ua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teb</w:t>
      </w:r>
      <w:proofErr w:type="spellEnd"/>
      <w:r w:rsidRPr="00D20370">
        <w:rPr>
          <w:sz w:val="20"/>
          <w:szCs w:val="20"/>
        </w:rPr>
        <w:t xml:space="preserve">, </w:t>
      </w:r>
      <w:proofErr w:type="spellStart"/>
      <w:r w:rsidRPr="00D20370">
        <w:rPr>
          <w:sz w:val="20"/>
          <w:szCs w:val="20"/>
        </w:rPr>
        <w:t>cov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kws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qhia</w:t>
      </w:r>
      <w:proofErr w:type="spellEnd"/>
      <w:r w:rsidRPr="00D20370">
        <w:rPr>
          <w:sz w:val="20"/>
          <w:szCs w:val="20"/>
        </w:rPr>
        <w:t xml:space="preserve"> </w:t>
      </w:r>
      <w:del w:id="932" w:author="Fong RERHANG" w:date="2021-12-09T14:21:00Z">
        <w:r w:rsidRPr="00D20370" w:rsidDel="007F2F7B">
          <w:rPr>
            <w:sz w:val="20"/>
            <w:szCs w:val="20"/>
          </w:rPr>
          <w:delText>ntawv</w:delText>
        </w:r>
      </w:del>
      <w:r w:rsidRPr="00D20370">
        <w:rPr>
          <w:sz w:val="20"/>
          <w:szCs w:val="20"/>
        </w:rPr>
        <w:t xml:space="preserve">, </w:t>
      </w:r>
      <w:proofErr w:type="spellStart"/>
      <w:r w:rsidRPr="00D20370">
        <w:rPr>
          <w:sz w:val="20"/>
          <w:szCs w:val="20"/>
        </w:rPr>
        <w:t>cov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kws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tshaj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lij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txoj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cai</w:t>
      </w:r>
      <w:proofErr w:type="spellEnd"/>
      <w:r w:rsidRPr="00D20370">
        <w:rPr>
          <w:sz w:val="20"/>
          <w:szCs w:val="20"/>
        </w:rPr>
        <w:t xml:space="preserve">, </w:t>
      </w:r>
      <w:proofErr w:type="spellStart"/>
      <w:r w:rsidRPr="00D20370">
        <w:rPr>
          <w:sz w:val="20"/>
          <w:szCs w:val="20"/>
        </w:rPr>
        <w:t>thiab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cov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kws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pab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tswv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yim</w:t>
      </w:r>
      <w:proofErr w:type="spellEnd"/>
      <w:r w:rsidRPr="00D20370">
        <w:rPr>
          <w:sz w:val="20"/>
          <w:szCs w:val="20"/>
        </w:rPr>
        <w:t xml:space="preserve"> </w:t>
      </w:r>
      <w:del w:id="933" w:author="Fong RERHANG" w:date="2021-12-09T14:21:00Z">
        <w:r w:rsidRPr="00D20370" w:rsidDel="007F2F7B">
          <w:rPr>
            <w:sz w:val="20"/>
            <w:szCs w:val="20"/>
          </w:rPr>
          <w:delText>organic</w:delText>
        </w:r>
      </w:del>
      <w:proofErr w:type="spellStart"/>
      <w:ins w:id="934" w:author="Fong RERHANG" w:date="2021-12-09T14:21:00Z">
        <w:r w:rsidR="007F2F7B">
          <w:rPr>
            <w:sz w:val="20"/>
            <w:szCs w:val="20"/>
          </w:rPr>
          <w:t>tsis</w:t>
        </w:r>
        <w:proofErr w:type="spellEnd"/>
        <w:r w:rsidR="007F2F7B">
          <w:rPr>
            <w:sz w:val="20"/>
            <w:szCs w:val="20"/>
          </w:rPr>
          <w:t xml:space="preserve"> </w:t>
        </w:r>
        <w:proofErr w:type="spellStart"/>
        <w:r w:rsidR="007F2F7B">
          <w:rPr>
            <w:sz w:val="20"/>
            <w:szCs w:val="20"/>
          </w:rPr>
          <w:t>siv</w:t>
        </w:r>
        <w:proofErr w:type="spellEnd"/>
        <w:r w:rsidR="007F2F7B">
          <w:rPr>
            <w:sz w:val="20"/>
            <w:szCs w:val="20"/>
          </w:rPr>
          <w:t xml:space="preserve"> </w:t>
        </w:r>
        <w:proofErr w:type="spellStart"/>
        <w:r w:rsidR="007F2F7B">
          <w:rPr>
            <w:sz w:val="20"/>
            <w:szCs w:val="20"/>
          </w:rPr>
          <w:t>tsuaj</w:t>
        </w:r>
      </w:ins>
      <w:proofErr w:type="spellEnd"/>
      <w:r w:rsidRPr="00D20370">
        <w:rPr>
          <w:sz w:val="20"/>
          <w:szCs w:val="20"/>
        </w:rPr>
        <w:t>.</w:t>
      </w:r>
      <w:ins w:id="935" w:author="Fong RERHANG" w:date="2021-12-09T14:21:00Z">
        <w:r w:rsidR="007F2F7B">
          <w:rPr>
            <w:sz w:val="20"/>
            <w:szCs w:val="20"/>
          </w:rPr>
          <w:t xml:space="preserve"> </w:t>
        </w:r>
      </w:ins>
      <w:proofErr w:type="spellStart"/>
      <w:r w:rsidRPr="00D20370">
        <w:rPr>
          <w:sz w:val="20"/>
          <w:szCs w:val="20"/>
        </w:rPr>
        <w:t>Lawv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pib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ua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liaj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ua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teb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ins w:id="936" w:author="Fong RERHANG" w:date="2021-12-09T14:21:00Z">
        <w:r w:rsidR="007F2F7B">
          <w:rPr>
            <w:sz w:val="20"/>
            <w:szCs w:val="20"/>
          </w:rPr>
          <w:t>tsis</w:t>
        </w:r>
        <w:proofErr w:type="spellEnd"/>
        <w:r w:rsidR="007F2F7B">
          <w:rPr>
            <w:sz w:val="20"/>
            <w:szCs w:val="20"/>
          </w:rPr>
          <w:t xml:space="preserve"> </w:t>
        </w:r>
        <w:proofErr w:type="spellStart"/>
        <w:r w:rsidR="007F2F7B">
          <w:rPr>
            <w:sz w:val="20"/>
            <w:szCs w:val="20"/>
          </w:rPr>
          <w:t>siv</w:t>
        </w:r>
        <w:proofErr w:type="spellEnd"/>
        <w:r w:rsidR="007F2F7B">
          <w:rPr>
            <w:sz w:val="20"/>
            <w:szCs w:val="20"/>
          </w:rPr>
          <w:t xml:space="preserve"> </w:t>
        </w:r>
        <w:proofErr w:type="spellStart"/>
        <w:r w:rsidR="007F2F7B">
          <w:rPr>
            <w:sz w:val="20"/>
            <w:szCs w:val="20"/>
          </w:rPr>
          <w:t>t</w:t>
        </w:r>
      </w:ins>
      <w:ins w:id="937" w:author="Fong RERHANG" w:date="2021-12-09T14:22:00Z">
        <w:r w:rsidR="007F2F7B">
          <w:rPr>
            <w:sz w:val="20"/>
            <w:szCs w:val="20"/>
          </w:rPr>
          <w:t>shuaj</w:t>
        </w:r>
      </w:ins>
      <w:proofErr w:type="spellEnd"/>
      <w:del w:id="938" w:author="Fong RERHANG" w:date="2021-12-09T14:21:00Z">
        <w:r w:rsidRPr="00D20370" w:rsidDel="007F2F7B">
          <w:rPr>
            <w:sz w:val="20"/>
            <w:szCs w:val="20"/>
          </w:rPr>
          <w:delText>organic</w:delText>
        </w:r>
      </w:del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hauv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xyoo</w:t>
      </w:r>
      <w:proofErr w:type="spellEnd"/>
      <w:r w:rsidRPr="00D20370">
        <w:rPr>
          <w:sz w:val="20"/>
          <w:szCs w:val="20"/>
        </w:rPr>
        <w:t xml:space="preserve"> 1980, tom </w:t>
      </w:r>
      <w:proofErr w:type="spellStart"/>
      <w:r w:rsidRPr="00D20370">
        <w:rPr>
          <w:sz w:val="20"/>
          <w:szCs w:val="20"/>
        </w:rPr>
        <w:t>qab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ntaw</w:t>
      </w:r>
      <w:r w:rsidR="005B22E9" w:rsidRPr="00D20370">
        <w:rPr>
          <w:sz w:val="20"/>
          <w:szCs w:val="20"/>
        </w:rPr>
        <w:t>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siv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sij</w:t>
      </w:r>
      <w:proofErr w:type="spellEnd"/>
      <w:r w:rsidR="005B22E9"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hawm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ze</w:t>
      </w:r>
      <w:proofErr w:type="spellEnd"/>
      <w:r w:rsidRPr="00D20370">
        <w:rPr>
          <w:sz w:val="20"/>
          <w:szCs w:val="20"/>
        </w:rPr>
        <w:t xml:space="preserve"> li </w:t>
      </w:r>
      <w:del w:id="939" w:author="Fong RERHANG" w:date="2021-12-09T14:22:00Z">
        <w:r w:rsidRPr="00D20370" w:rsidDel="007F2F7B">
          <w:rPr>
            <w:sz w:val="20"/>
            <w:szCs w:val="20"/>
          </w:rPr>
          <w:delText>ob xyoo caum</w:delText>
        </w:r>
      </w:del>
      <w:ins w:id="940" w:author="Fong RERHANG" w:date="2021-12-09T14:22:00Z">
        <w:r w:rsidR="007F2F7B">
          <w:rPr>
            <w:sz w:val="20"/>
            <w:szCs w:val="20"/>
          </w:rPr>
          <w:t xml:space="preserve">20 </w:t>
        </w:r>
        <w:proofErr w:type="spellStart"/>
        <w:r w:rsidR="007F2F7B">
          <w:rPr>
            <w:sz w:val="20"/>
            <w:szCs w:val="20"/>
          </w:rPr>
          <w:t>xyoo</w:t>
        </w:r>
      </w:ins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ua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hauj</w:t>
      </w:r>
      <w:proofErr w:type="spellEnd"/>
      <w:r w:rsidR="005B22E9"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lwm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hauv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kev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tshuaj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xyuas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cov</w:t>
      </w:r>
      <w:proofErr w:type="spellEnd"/>
      <w:r w:rsidRPr="00D20370">
        <w:rPr>
          <w:sz w:val="20"/>
          <w:szCs w:val="20"/>
        </w:rPr>
        <w:t xml:space="preserve"> </w:t>
      </w:r>
      <w:del w:id="941" w:author="Fong RERHANG" w:date="2021-12-09T14:22:00Z">
        <w:r w:rsidRPr="00D20370" w:rsidDel="007F2F7B">
          <w:rPr>
            <w:sz w:val="20"/>
            <w:szCs w:val="20"/>
          </w:rPr>
          <w:delText xml:space="preserve">organic </w:delText>
        </w:r>
      </w:del>
      <w:proofErr w:type="spellStart"/>
      <w:ins w:id="942" w:author="Fong RERHANG" w:date="2021-12-09T14:22:00Z">
        <w:r w:rsidR="007F2F7B">
          <w:rPr>
            <w:sz w:val="20"/>
            <w:szCs w:val="20"/>
          </w:rPr>
          <w:t>ua</w:t>
        </w:r>
        <w:proofErr w:type="spellEnd"/>
        <w:r w:rsidR="007F2F7B">
          <w:rPr>
            <w:sz w:val="20"/>
            <w:szCs w:val="20"/>
          </w:rPr>
          <w:t xml:space="preserve"> </w:t>
        </w:r>
        <w:proofErr w:type="spellStart"/>
        <w:r w:rsidR="007F2F7B">
          <w:rPr>
            <w:sz w:val="20"/>
            <w:szCs w:val="20"/>
          </w:rPr>
          <w:t>tsis</w:t>
        </w:r>
        <w:proofErr w:type="spellEnd"/>
        <w:r w:rsidR="007F2F7B">
          <w:rPr>
            <w:sz w:val="20"/>
            <w:szCs w:val="20"/>
          </w:rPr>
          <w:t xml:space="preserve"> </w:t>
        </w:r>
        <w:proofErr w:type="spellStart"/>
        <w:r w:rsidR="007F2F7B">
          <w:rPr>
            <w:sz w:val="20"/>
            <w:szCs w:val="20"/>
          </w:rPr>
          <w:t>siv</w:t>
        </w:r>
        <w:proofErr w:type="spellEnd"/>
        <w:r w:rsidR="007F2F7B">
          <w:rPr>
            <w:sz w:val="20"/>
            <w:szCs w:val="20"/>
          </w:rPr>
          <w:t xml:space="preserve"> </w:t>
        </w:r>
        <w:proofErr w:type="spellStart"/>
        <w:r w:rsidR="007F2F7B">
          <w:rPr>
            <w:sz w:val="20"/>
            <w:szCs w:val="20"/>
          </w:rPr>
          <w:t>tshuaj</w:t>
        </w:r>
        <w:proofErr w:type="spellEnd"/>
        <w:r w:rsidR="007F2F7B" w:rsidRPr="00D20370">
          <w:rPr>
            <w:sz w:val="20"/>
            <w:szCs w:val="20"/>
          </w:rPr>
          <w:t xml:space="preserve"> </w:t>
        </w:r>
      </w:ins>
      <w:proofErr w:type="spellStart"/>
      <w:r w:rsidRPr="00D20370">
        <w:rPr>
          <w:sz w:val="20"/>
          <w:szCs w:val="20"/>
        </w:rPr>
        <w:t>thiab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kev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txhim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kho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txoj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cai</w:t>
      </w:r>
      <w:proofErr w:type="spellEnd"/>
      <w:r w:rsidRPr="00D20370">
        <w:rPr>
          <w:sz w:val="20"/>
          <w:szCs w:val="20"/>
        </w:rPr>
        <w:t xml:space="preserve">. Jim </w:t>
      </w:r>
      <w:proofErr w:type="spellStart"/>
      <w:r w:rsidRPr="00D20370">
        <w:rPr>
          <w:sz w:val="20"/>
          <w:szCs w:val="20"/>
        </w:rPr>
        <w:t>thiab</w:t>
      </w:r>
      <w:proofErr w:type="spellEnd"/>
      <w:r w:rsidRPr="00D20370">
        <w:rPr>
          <w:sz w:val="20"/>
          <w:szCs w:val="20"/>
        </w:rPr>
        <w:t xml:space="preserve"> Joyce tau </w:t>
      </w:r>
      <w:proofErr w:type="spellStart"/>
      <w:r w:rsidRPr="00D20370">
        <w:rPr>
          <w:sz w:val="20"/>
          <w:szCs w:val="20"/>
        </w:rPr>
        <w:t>rov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qab</w:t>
      </w:r>
      <w:proofErr w:type="spellEnd"/>
      <w:r w:rsidRPr="00D20370">
        <w:rPr>
          <w:sz w:val="20"/>
          <w:szCs w:val="20"/>
        </w:rPr>
        <w:t xml:space="preserve"> los </w:t>
      </w:r>
      <w:proofErr w:type="spellStart"/>
      <w:r w:rsidRPr="00D20370">
        <w:rPr>
          <w:sz w:val="20"/>
          <w:szCs w:val="20"/>
        </w:rPr>
        <w:t>ua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liaj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ua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teb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hauv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xyoo</w:t>
      </w:r>
      <w:proofErr w:type="spellEnd"/>
      <w:r w:rsidRPr="00D20370">
        <w:rPr>
          <w:sz w:val="20"/>
          <w:szCs w:val="20"/>
        </w:rPr>
        <w:t xml:space="preserve"> 2009, </w:t>
      </w:r>
      <w:proofErr w:type="spellStart"/>
      <w:r w:rsidRPr="00D20370">
        <w:rPr>
          <w:sz w:val="20"/>
          <w:szCs w:val="20"/>
        </w:rPr>
        <w:t>thiab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txheeb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xyuas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cov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txiv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hmab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txiv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ntoo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thiab</w:t>
      </w:r>
      <w:proofErr w:type="spellEnd"/>
      <w:r w:rsidRPr="00D20370">
        <w:rPr>
          <w:sz w:val="20"/>
          <w:szCs w:val="20"/>
        </w:rPr>
        <w:t xml:space="preserve"> "</w:t>
      </w:r>
      <w:proofErr w:type="spellStart"/>
      <w:r w:rsidRPr="00D20370">
        <w:rPr>
          <w:sz w:val="20"/>
          <w:szCs w:val="20"/>
        </w:rPr>
        <w:t>xiav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txiv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hmab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txiv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ntoo</w:t>
      </w:r>
      <w:proofErr w:type="spellEnd"/>
      <w:r w:rsidRPr="00D20370">
        <w:rPr>
          <w:sz w:val="20"/>
          <w:szCs w:val="20"/>
        </w:rPr>
        <w:t xml:space="preserve">" </w:t>
      </w:r>
      <w:proofErr w:type="spellStart"/>
      <w:r w:rsidRPr="00D20370">
        <w:rPr>
          <w:sz w:val="20"/>
          <w:szCs w:val="20"/>
        </w:rPr>
        <w:t>ua</w:t>
      </w:r>
      <w:proofErr w:type="spellEnd"/>
      <w:r w:rsidRPr="00D20370">
        <w:rPr>
          <w:sz w:val="20"/>
          <w:szCs w:val="20"/>
        </w:rPr>
        <w:t xml:space="preserve"> lag </w:t>
      </w:r>
      <w:proofErr w:type="spellStart"/>
      <w:r w:rsidRPr="00D20370">
        <w:rPr>
          <w:sz w:val="20"/>
          <w:szCs w:val="20"/>
        </w:rPr>
        <w:t>luam</w:t>
      </w:r>
      <w:proofErr w:type="spellEnd"/>
      <w:r w:rsidRPr="00D20370">
        <w:rPr>
          <w:sz w:val="20"/>
          <w:szCs w:val="20"/>
        </w:rPr>
        <w:t xml:space="preserve"> </w:t>
      </w:r>
      <w:del w:id="943" w:author="Fong RERHANG" w:date="2021-12-09T14:24:00Z">
        <w:r w:rsidRPr="00D20370" w:rsidDel="007F2F7B">
          <w:rPr>
            <w:sz w:val="20"/>
            <w:szCs w:val="20"/>
          </w:rPr>
          <w:delText xml:space="preserve">niche </w:delText>
        </w:r>
      </w:del>
      <w:proofErr w:type="spellStart"/>
      <w:ins w:id="944" w:author="Fong RERHANG" w:date="2021-12-09T14:24:00Z">
        <w:r w:rsidR="007F2F7B">
          <w:rPr>
            <w:sz w:val="20"/>
            <w:szCs w:val="20"/>
          </w:rPr>
          <w:t>n</w:t>
        </w:r>
      </w:ins>
      <w:ins w:id="945" w:author="Fong RERHANG" w:date="2021-12-09T14:25:00Z">
        <w:r w:rsidR="007F2F7B">
          <w:rPr>
            <w:sz w:val="20"/>
            <w:szCs w:val="20"/>
          </w:rPr>
          <w:t>ruaj</w:t>
        </w:r>
        <w:proofErr w:type="spellEnd"/>
        <w:r w:rsidR="007F2F7B">
          <w:rPr>
            <w:sz w:val="20"/>
            <w:szCs w:val="20"/>
          </w:rPr>
          <w:t xml:space="preserve"> </w:t>
        </w:r>
        <w:proofErr w:type="spellStart"/>
        <w:r w:rsidR="007F2F7B">
          <w:rPr>
            <w:sz w:val="20"/>
            <w:szCs w:val="20"/>
          </w:rPr>
          <w:t>ntseg</w:t>
        </w:r>
      </w:ins>
      <w:proofErr w:type="spellEnd"/>
      <w:ins w:id="946" w:author="Fong RERHANG" w:date="2021-12-09T14:24:00Z">
        <w:r w:rsidR="007F2F7B" w:rsidRPr="00D20370">
          <w:rPr>
            <w:sz w:val="20"/>
            <w:szCs w:val="20"/>
          </w:rPr>
          <w:t xml:space="preserve"> </w:t>
        </w:r>
      </w:ins>
      <w:proofErr w:type="spellStart"/>
      <w:r w:rsidRPr="00D20370">
        <w:rPr>
          <w:sz w:val="20"/>
          <w:szCs w:val="20"/>
        </w:rPr>
        <w:t>thiab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="006A0152" w:rsidRPr="00D20370">
        <w:rPr>
          <w:sz w:val="20"/>
          <w:szCs w:val="20"/>
        </w:rPr>
        <w:t>ua</w:t>
      </w:r>
      <w:proofErr w:type="spellEnd"/>
      <w:r w:rsidR="006A0152" w:rsidRPr="00D20370">
        <w:rPr>
          <w:sz w:val="20"/>
          <w:szCs w:val="20"/>
        </w:rPr>
        <w:t xml:space="preserve"> </w:t>
      </w:r>
      <w:proofErr w:type="spellStart"/>
      <w:r w:rsidR="006A0152" w:rsidRPr="00D20370">
        <w:rPr>
          <w:sz w:val="20"/>
          <w:szCs w:val="20"/>
        </w:rPr>
        <w:t>tsis</w:t>
      </w:r>
      <w:proofErr w:type="spellEnd"/>
      <w:r w:rsidR="006A0152" w:rsidRPr="00D20370">
        <w:rPr>
          <w:sz w:val="20"/>
          <w:szCs w:val="20"/>
        </w:rPr>
        <w:t xml:space="preserve"> tau</w:t>
      </w:r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hauv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lawv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cheeb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tsam</w:t>
      </w:r>
      <w:proofErr w:type="spellEnd"/>
      <w:r w:rsidRPr="00D20370">
        <w:rPr>
          <w:sz w:val="20"/>
          <w:szCs w:val="20"/>
        </w:rPr>
        <w:t xml:space="preserve">. Tam sim no </w:t>
      </w:r>
      <w:proofErr w:type="spellStart"/>
      <w:r w:rsidRPr="00D20370">
        <w:rPr>
          <w:sz w:val="20"/>
          <w:szCs w:val="20"/>
        </w:rPr>
        <w:t>lawv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muag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cov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txiv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hmab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txiv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ntoo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tshiab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thiab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khov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ob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qho</w:t>
      </w:r>
      <w:proofErr w:type="spellEnd"/>
      <w:r w:rsidRPr="00D20370">
        <w:rPr>
          <w:sz w:val="20"/>
          <w:szCs w:val="20"/>
        </w:rPr>
        <w:t xml:space="preserve"> tib </w:t>
      </w:r>
      <w:proofErr w:type="spellStart"/>
      <w:r w:rsidRPr="00D20370">
        <w:rPr>
          <w:sz w:val="20"/>
          <w:szCs w:val="20"/>
        </w:rPr>
        <w:t>si</w:t>
      </w:r>
      <w:proofErr w:type="spellEnd"/>
      <w:r w:rsidRPr="00D20370">
        <w:rPr>
          <w:sz w:val="20"/>
          <w:szCs w:val="20"/>
        </w:rPr>
        <w:t xml:space="preserve"> lag </w:t>
      </w:r>
      <w:proofErr w:type="spellStart"/>
      <w:r w:rsidRPr="00D20370">
        <w:rPr>
          <w:sz w:val="20"/>
          <w:szCs w:val="20"/>
        </w:rPr>
        <w:t>luam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ins w:id="947" w:author="Fong RERHANG" w:date="2021-12-09T14:25:00Z">
        <w:r w:rsidR="007F2F7B">
          <w:rPr>
            <w:sz w:val="20"/>
            <w:szCs w:val="20"/>
          </w:rPr>
          <w:t>muag</w:t>
        </w:r>
        <w:proofErr w:type="spellEnd"/>
        <w:r w:rsidR="007F2F7B">
          <w:rPr>
            <w:sz w:val="20"/>
            <w:szCs w:val="20"/>
          </w:rPr>
          <w:t xml:space="preserve"> </w:t>
        </w:r>
        <w:proofErr w:type="spellStart"/>
        <w:r w:rsidR="007F2F7B">
          <w:rPr>
            <w:sz w:val="20"/>
            <w:szCs w:val="20"/>
          </w:rPr>
          <w:t>xa</w:t>
        </w:r>
        <w:proofErr w:type="spellEnd"/>
        <w:r w:rsidR="007F2F7B">
          <w:rPr>
            <w:sz w:val="20"/>
            <w:szCs w:val="20"/>
          </w:rPr>
          <w:t xml:space="preserve"> (</w:t>
        </w:r>
      </w:ins>
      <w:r w:rsidRPr="00D20370">
        <w:rPr>
          <w:sz w:val="20"/>
          <w:szCs w:val="20"/>
        </w:rPr>
        <w:t>wholesale</w:t>
      </w:r>
      <w:ins w:id="948" w:author="Fong RERHANG" w:date="2021-12-09T14:25:00Z">
        <w:r w:rsidR="007F2F7B">
          <w:rPr>
            <w:sz w:val="20"/>
            <w:szCs w:val="20"/>
          </w:rPr>
          <w:t>)</w:t>
        </w:r>
      </w:ins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thiab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ncaj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qha-rau-tus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neeg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siv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khoom</w:t>
      </w:r>
      <w:proofErr w:type="spellEnd"/>
      <w:r w:rsidRPr="00D20370">
        <w:rPr>
          <w:sz w:val="20"/>
          <w:szCs w:val="20"/>
        </w:rPr>
        <w:t xml:space="preserve">, </w:t>
      </w:r>
      <w:proofErr w:type="spellStart"/>
      <w:r w:rsidRPr="00D20370">
        <w:rPr>
          <w:sz w:val="20"/>
          <w:szCs w:val="20"/>
        </w:rPr>
        <w:t>thiab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koom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tes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nrog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kev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kawm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thiab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kev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nthuav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dav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hauv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lawv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cov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liaj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teb</w:t>
      </w:r>
      <w:proofErr w:type="spellEnd"/>
      <w:r>
        <w:rPr>
          <w:sz w:val="24"/>
          <w:szCs w:val="24"/>
        </w:rPr>
        <w:t>.</w:t>
      </w:r>
    </w:p>
    <w:p w14:paraId="7BD43586" w14:textId="77777777" w:rsidR="00A3234B" w:rsidRDefault="00A3234B">
      <w:pPr>
        <w:spacing w:line="240" w:lineRule="auto"/>
        <w:rPr>
          <w:sz w:val="24"/>
          <w:szCs w:val="24"/>
        </w:rPr>
      </w:pPr>
    </w:p>
    <w:p w14:paraId="17163F7B" w14:textId="77777777" w:rsidR="00A3234B" w:rsidRDefault="00A3234B">
      <w:pPr>
        <w:spacing w:line="240" w:lineRule="auto"/>
        <w:rPr>
          <w:sz w:val="24"/>
          <w:szCs w:val="24"/>
          <w:u w:val="single"/>
        </w:rPr>
      </w:pPr>
    </w:p>
    <w:p w14:paraId="4B8E1771" w14:textId="77777777" w:rsidR="00A3234B" w:rsidRPr="001577D8" w:rsidRDefault="00AD166D" w:rsidP="001577D8">
      <w:pPr>
        <w:spacing w:line="240" w:lineRule="auto"/>
        <w:jc w:val="both"/>
        <w:rPr>
          <w:b/>
          <w:u w:val="single"/>
        </w:rPr>
      </w:pPr>
      <w:r w:rsidRPr="001577D8">
        <w:rPr>
          <w:b/>
          <w:u w:val="single"/>
        </w:rPr>
        <w:t>Natasha Simeon, Regeneration Acres:</w:t>
      </w:r>
    </w:p>
    <w:p w14:paraId="25262803" w14:textId="13A84F3B" w:rsidR="00A3234B" w:rsidRPr="001577D8" w:rsidRDefault="00AD166D" w:rsidP="001577D8">
      <w:pPr>
        <w:spacing w:line="240" w:lineRule="auto"/>
        <w:jc w:val="both"/>
        <w:rPr>
          <w:color w:val="36414D"/>
        </w:rPr>
      </w:pPr>
      <w:r w:rsidRPr="001577D8">
        <w:rPr>
          <w:color w:val="36414D"/>
        </w:rPr>
        <w:t xml:space="preserve">Regeneration Acres </w:t>
      </w:r>
      <w:proofErr w:type="spellStart"/>
      <w:r w:rsidRPr="001577D8">
        <w:rPr>
          <w:color w:val="36414D"/>
        </w:rPr>
        <w:t>nyob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rau</w:t>
      </w:r>
      <w:proofErr w:type="spellEnd"/>
      <w:r w:rsidRPr="001577D8">
        <w:rPr>
          <w:color w:val="36414D"/>
        </w:rPr>
        <w:t xml:space="preserve"> sab </w:t>
      </w:r>
      <w:proofErr w:type="spellStart"/>
      <w:r w:rsidRPr="001577D8">
        <w:rPr>
          <w:color w:val="36414D"/>
        </w:rPr>
        <w:t>qaum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teb</w:t>
      </w:r>
      <w:proofErr w:type="spellEnd"/>
      <w:r w:rsidRPr="001577D8">
        <w:rPr>
          <w:color w:val="36414D"/>
        </w:rPr>
        <w:t xml:space="preserve"> sab </w:t>
      </w:r>
      <w:proofErr w:type="spellStart"/>
      <w:r w:rsidRPr="001577D8">
        <w:rPr>
          <w:color w:val="36414D"/>
        </w:rPr>
        <w:t>hnub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poob</w:t>
      </w:r>
      <w:proofErr w:type="spellEnd"/>
      <w:r w:rsidR="007D4271" w:rsidRPr="001577D8">
        <w:rPr>
          <w:color w:val="36414D"/>
        </w:rPr>
        <w:t xml:space="preserve"> </w:t>
      </w:r>
      <w:proofErr w:type="spellStart"/>
      <w:r w:rsidR="007D4271" w:rsidRPr="001577D8">
        <w:rPr>
          <w:color w:val="36414D"/>
        </w:rPr>
        <w:t>ntawm</w:t>
      </w:r>
      <w:proofErr w:type="spellEnd"/>
      <w:r w:rsidRPr="001577D8">
        <w:rPr>
          <w:color w:val="36414D"/>
        </w:rPr>
        <w:t xml:space="preserve"> Wisconsin (Clayton, WI) </w:t>
      </w:r>
      <w:proofErr w:type="spellStart"/>
      <w:r w:rsidRPr="001577D8">
        <w:rPr>
          <w:color w:val="36414D"/>
        </w:rPr>
        <w:t>thiab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tsim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cov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qoob</w:t>
      </w:r>
      <w:proofErr w:type="spellEnd"/>
      <w:r w:rsidRPr="001577D8">
        <w:rPr>
          <w:color w:val="36414D"/>
        </w:rPr>
        <w:t xml:space="preserve"> loo </w:t>
      </w:r>
      <w:proofErr w:type="spellStart"/>
      <w:ins w:id="949" w:author="Fong RERHANG" w:date="2021-12-09T14:26:00Z">
        <w:r w:rsidR="007F2F7B">
          <w:rPr>
            <w:color w:val="36414D"/>
          </w:rPr>
          <w:t>sawv</w:t>
        </w:r>
        <w:proofErr w:type="spellEnd"/>
        <w:r w:rsidR="007F2F7B">
          <w:rPr>
            <w:color w:val="36414D"/>
          </w:rPr>
          <w:t xml:space="preserve"> </w:t>
        </w:r>
        <w:proofErr w:type="spellStart"/>
        <w:r w:rsidR="007F2F7B">
          <w:rPr>
            <w:color w:val="36414D"/>
          </w:rPr>
          <w:t>ntsug</w:t>
        </w:r>
        <w:proofErr w:type="spellEnd"/>
        <w:r w:rsidR="007F2F7B">
          <w:rPr>
            <w:color w:val="36414D"/>
          </w:rPr>
          <w:t xml:space="preserve"> </w:t>
        </w:r>
      </w:ins>
      <w:proofErr w:type="spellStart"/>
      <w:r w:rsidRPr="001577D8">
        <w:rPr>
          <w:color w:val="36414D"/>
        </w:rPr>
        <w:t>txhua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xyoo</w:t>
      </w:r>
      <w:proofErr w:type="spellEnd"/>
      <w:r w:rsidRPr="001577D8">
        <w:rPr>
          <w:color w:val="36414D"/>
        </w:rPr>
        <w:t xml:space="preserve">, </w:t>
      </w:r>
      <w:proofErr w:type="spellStart"/>
      <w:r w:rsidRPr="001577D8">
        <w:rPr>
          <w:color w:val="36414D"/>
        </w:rPr>
        <w:t>tshuaj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ntsuab</w:t>
      </w:r>
      <w:proofErr w:type="spellEnd"/>
      <w:r w:rsidRPr="001577D8">
        <w:rPr>
          <w:color w:val="36414D"/>
        </w:rPr>
        <w:t xml:space="preserve">, </w:t>
      </w:r>
      <w:proofErr w:type="spellStart"/>
      <w:r w:rsidRPr="001577D8">
        <w:rPr>
          <w:color w:val="36414D"/>
        </w:rPr>
        <w:t>thiab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cov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tsiaj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nyeg</w:t>
      </w:r>
      <w:proofErr w:type="spellEnd"/>
      <w:r w:rsidRPr="001577D8">
        <w:rPr>
          <w:color w:val="36414D"/>
        </w:rPr>
        <w:t xml:space="preserve"> </w:t>
      </w:r>
      <w:proofErr w:type="spellStart"/>
      <w:ins w:id="950" w:author="Fong RERHANG" w:date="2021-12-09T14:27:00Z">
        <w:r w:rsidR="007F2F7B">
          <w:rPr>
            <w:color w:val="36414D"/>
          </w:rPr>
          <w:t>noj</w:t>
        </w:r>
        <w:proofErr w:type="spellEnd"/>
        <w:r w:rsidR="007F2F7B">
          <w:rPr>
            <w:color w:val="36414D"/>
          </w:rPr>
          <w:t xml:space="preserve"> </w:t>
        </w:r>
      </w:ins>
      <w:proofErr w:type="spellStart"/>
      <w:r w:rsidRPr="001577D8">
        <w:rPr>
          <w:color w:val="36414D"/>
        </w:rPr>
        <w:t>nyom</w:t>
      </w:r>
      <w:proofErr w:type="spellEnd"/>
      <w:r w:rsidRPr="001577D8">
        <w:rPr>
          <w:color w:val="36414D"/>
        </w:rPr>
        <w:t xml:space="preserve">. Natasha </w:t>
      </w:r>
      <w:r w:rsidRPr="001577D8">
        <w:rPr>
          <w:color w:val="36414D"/>
        </w:rPr>
        <w:lastRenderedPageBreak/>
        <w:t xml:space="preserve">Simeon </w:t>
      </w:r>
      <w:proofErr w:type="spellStart"/>
      <w:r w:rsidRPr="001577D8">
        <w:rPr>
          <w:color w:val="36414D"/>
        </w:rPr>
        <w:t>thiab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nws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tsev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neeg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ua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liaj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ua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teb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nrog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kev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tsom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mus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rau</w:t>
      </w:r>
      <w:proofErr w:type="spellEnd"/>
      <w:r w:rsidRPr="001577D8">
        <w:rPr>
          <w:color w:val="36414D"/>
        </w:rPr>
        <w:t xml:space="preserve"> chaw </w:t>
      </w:r>
      <w:proofErr w:type="spellStart"/>
      <w:r w:rsidRPr="001577D8">
        <w:rPr>
          <w:color w:val="36414D"/>
        </w:rPr>
        <w:t>zov</w:t>
      </w:r>
      <w:proofErr w:type="spellEnd"/>
      <w:r w:rsidRPr="001577D8">
        <w:rPr>
          <w:color w:val="36414D"/>
        </w:rPr>
        <w:t xml:space="preserve"> me </w:t>
      </w:r>
      <w:proofErr w:type="spellStart"/>
      <w:r w:rsidRPr="001577D8">
        <w:rPr>
          <w:color w:val="36414D"/>
        </w:rPr>
        <w:t>nyuam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thiab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cov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txiv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hmab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txiv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ntoo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ntawm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cov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qoob</w:t>
      </w:r>
      <w:proofErr w:type="spellEnd"/>
      <w:r w:rsidRPr="001577D8">
        <w:rPr>
          <w:color w:val="36414D"/>
        </w:rPr>
        <w:t xml:space="preserve"> loo </w:t>
      </w:r>
      <w:proofErr w:type="spellStart"/>
      <w:r w:rsidRPr="001577D8">
        <w:rPr>
          <w:color w:val="36414D"/>
        </w:rPr>
        <w:t>tshwj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xeeb</w:t>
      </w:r>
      <w:proofErr w:type="spellEnd"/>
      <w:r w:rsidRPr="001577D8">
        <w:rPr>
          <w:color w:val="36414D"/>
        </w:rPr>
        <w:t xml:space="preserve">: </w:t>
      </w:r>
      <w:proofErr w:type="spellStart"/>
      <w:r w:rsidRPr="001577D8">
        <w:rPr>
          <w:color w:val="36414D"/>
        </w:rPr>
        <w:t>cov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txiv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ntoo</w:t>
      </w:r>
      <w:proofErr w:type="spellEnd"/>
      <w:ins w:id="951" w:author="Fong RERHANG" w:date="2021-12-09T14:27:00Z">
        <w:r w:rsidR="007F2F7B">
          <w:rPr>
            <w:color w:val="36414D"/>
          </w:rPr>
          <w:t xml:space="preserve"> elder</w:t>
        </w:r>
      </w:ins>
      <w:ins w:id="952" w:author="Fong RERHANG" w:date="2021-12-09T14:28:00Z">
        <w:r w:rsidR="007F2F7B">
          <w:rPr>
            <w:color w:val="36414D"/>
          </w:rPr>
          <w:t>berry</w:t>
        </w:r>
      </w:ins>
      <w:r w:rsidRPr="001577D8">
        <w:rPr>
          <w:color w:val="36414D"/>
        </w:rPr>
        <w:t xml:space="preserve">, currant, </w:t>
      </w:r>
      <w:proofErr w:type="spellStart"/>
      <w:r w:rsidRPr="001577D8">
        <w:rPr>
          <w:color w:val="36414D"/>
        </w:rPr>
        <w:t>thiab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aronia</w:t>
      </w:r>
      <w:proofErr w:type="spellEnd"/>
      <w:r w:rsidRPr="001577D8">
        <w:rPr>
          <w:color w:val="36414D"/>
        </w:rPr>
        <w:t>.</w:t>
      </w:r>
    </w:p>
    <w:p w14:paraId="43D9CC63" w14:textId="77777777" w:rsidR="00A3234B" w:rsidRPr="001577D8" w:rsidRDefault="00A3234B" w:rsidP="001577D8">
      <w:pPr>
        <w:spacing w:line="240" w:lineRule="auto"/>
        <w:jc w:val="both"/>
        <w:rPr>
          <w:color w:val="36414D"/>
        </w:rPr>
      </w:pPr>
    </w:p>
    <w:p w14:paraId="1582CEE1" w14:textId="34D09422" w:rsidR="00A3234B" w:rsidRDefault="00AD166D" w:rsidP="001577D8">
      <w:pPr>
        <w:spacing w:line="240" w:lineRule="auto"/>
        <w:jc w:val="both"/>
        <w:rPr>
          <w:color w:val="36414D"/>
          <w:sz w:val="24"/>
          <w:szCs w:val="24"/>
        </w:rPr>
      </w:pPr>
      <w:r w:rsidRPr="001577D8">
        <w:rPr>
          <w:color w:val="36414D"/>
        </w:rPr>
        <w:t xml:space="preserve">Regeneration Aces </w:t>
      </w:r>
      <w:proofErr w:type="spellStart"/>
      <w:r w:rsidRPr="001577D8">
        <w:rPr>
          <w:color w:val="36414D"/>
        </w:rPr>
        <w:t>siv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cov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kev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coj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ua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kom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ruaj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khov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thiab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cov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hauv</w:t>
      </w:r>
      <w:proofErr w:type="spellEnd"/>
      <w:r w:rsidRPr="001577D8">
        <w:rPr>
          <w:color w:val="36414D"/>
        </w:rPr>
        <w:t xml:space="preserve"> paus </w:t>
      </w:r>
      <w:proofErr w:type="spellStart"/>
      <w:r w:rsidRPr="001577D8">
        <w:rPr>
          <w:color w:val="36414D"/>
        </w:rPr>
        <w:t>ntsiab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lus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suav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nrog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kev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noj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qab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haus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huv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hauv</w:t>
      </w:r>
      <w:proofErr w:type="spellEnd"/>
      <w:r w:rsidRPr="001577D8">
        <w:rPr>
          <w:color w:val="36414D"/>
        </w:rPr>
        <w:t xml:space="preserve"> av, </w:t>
      </w:r>
      <w:proofErr w:type="spellStart"/>
      <w:r w:rsidRPr="001577D8">
        <w:rPr>
          <w:color w:val="36414D"/>
        </w:rPr>
        <w:t>kev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txuag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dej</w:t>
      </w:r>
      <w:proofErr w:type="spellEnd"/>
      <w:r w:rsidRPr="001577D8">
        <w:rPr>
          <w:color w:val="36414D"/>
        </w:rPr>
        <w:t xml:space="preserve">, </w:t>
      </w:r>
      <w:proofErr w:type="spellStart"/>
      <w:r w:rsidRPr="001577D8">
        <w:rPr>
          <w:color w:val="36414D"/>
        </w:rPr>
        <w:t>thiab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khaws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cov</w:t>
      </w:r>
      <w:proofErr w:type="spellEnd"/>
      <w:r w:rsidRPr="001577D8">
        <w:rPr>
          <w:color w:val="36414D"/>
        </w:rPr>
        <w:t xml:space="preserve"> noob </w:t>
      </w:r>
      <w:proofErr w:type="spellStart"/>
      <w:r w:rsidRPr="001577D8">
        <w:rPr>
          <w:color w:val="36414D"/>
        </w:rPr>
        <w:t>caj</w:t>
      </w:r>
      <w:proofErr w:type="spellEnd"/>
      <w:r w:rsidRPr="001577D8">
        <w:rPr>
          <w:color w:val="36414D"/>
        </w:rPr>
        <w:t xml:space="preserve"> noob </w:t>
      </w:r>
      <w:del w:id="953" w:author="Fong RERHANG" w:date="2021-12-09T14:29:00Z">
        <w:r w:rsidRPr="001577D8" w:rsidDel="007F2F7B">
          <w:rPr>
            <w:color w:val="36414D"/>
          </w:rPr>
          <w:delText xml:space="preserve">ces ntau haiv neeg </w:delText>
        </w:r>
      </w:del>
      <w:proofErr w:type="spellStart"/>
      <w:r w:rsidRPr="001577D8">
        <w:rPr>
          <w:color w:val="36414D"/>
        </w:rPr>
        <w:t>hauv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cov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qoob</w:t>
      </w:r>
      <w:proofErr w:type="spellEnd"/>
      <w:r w:rsidRPr="001577D8">
        <w:rPr>
          <w:color w:val="36414D"/>
        </w:rPr>
        <w:t xml:space="preserve"> loo </w:t>
      </w:r>
      <w:proofErr w:type="spellStart"/>
      <w:r w:rsidRPr="001577D8">
        <w:rPr>
          <w:color w:val="36414D"/>
        </w:rPr>
        <w:t>thiab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nrog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cov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cuab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yeej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cuab</w:t>
      </w:r>
      <w:proofErr w:type="spellEnd"/>
      <w:r w:rsidRPr="001577D8">
        <w:rPr>
          <w:color w:val="36414D"/>
        </w:rPr>
        <w:t xml:space="preserve"> tam </w:t>
      </w:r>
      <w:proofErr w:type="spellStart"/>
      <w:r w:rsidRPr="001577D8">
        <w:rPr>
          <w:color w:val="36414D"/>
        </w:rPr>
        <w:t>nrog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rau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kev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tshawb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fawb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thiab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kev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kawm</w:t>
      </w:r>
      <w:proofErr w:type="spellEnd"/>
      <w:r w:rsidRPr="001577D8">
        <w:rPr>
          <w:color w:val="36414D"/>
        </w:rPr>
        <w:t xml:space="preserve">. Kev </w:t>
      </w:r>
      <w:proofErr w:type="spellStart"/>
      <w:r w:rsidRPr="001577D8">
        <w:rPr>
          <w:color w:val="36414D"/>
        </w:rPr>
        <w:t>ua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liaj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ua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teb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yog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ua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raws</w:t>
      </w:r>
      <w:proofErr w:type="spellEnd"/>
      <w:r w:rsidRPr="001577D8">
        <w:rPr>
          <w:color w:val="36414D"/>
        </w:rPr>
        <w:t xml:space="preserve"> li </w:t>
      </w:r>
      <w:proofErr w:type="spellStart"/>
      <w:r w:rsidRPr="001577D8">
        <w:rPr>
          <w:color w:val="36414D"/>
        </w:rPr>
        <w:t>cov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hauv</w:t>
      </w:r>
      <w:proofErr w:type="spellEnd"/>
      <w:r w:rsidRPr="001577D8">
        <w:rPr>
          <w:color w:val="36414D"/>
        </w:rPr>
        <w:t xml:space="preserve"> paus </w:t>
      </w:r>
      <w:proofErr w:type="spellStart"/>
      <w:r w:rsidRPr="001577D8">
        <w:rPr>
          <w:color w:val="36414D"/>
        </w:rPr>
        <w:t>ntsiab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lus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ntawm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kev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ua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liaj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ua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teb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rov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ua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dua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tshiab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thiab</w:t>
      </w:r>
      <w:proofErr w:type="spellEnd"/>
      <w:r w:rsidRPr="001577D8">
        <w:rPr>
          <w:color w:val="36414D"/>
        </w:rPr>
        <w:t xml:space="preserve"> </w:t>
      </w:r>
      <w:del w:id="954" w:author="Fong RERHANG" w:date="2021-12-09T14:31:00Z">
        <w:r w:rsidRPr="001577D8" w:rsidDel="002C34AA">
          <w:rPr>
            <w:color w:val="36414D"/>
          </w:rPr>
          <w:delText>permaculture</w:delText>
        </w:r>
      </w:del>
      <w:proofErr w:type="spellStart"/>
      <w:ins w:id="955" w:author="Fong RERHANG" w:date="2021-12-09T14:31:00Z">
        <w:r w:rsidR="002C34AA">
          <w:rPr>
            <w:color w:val="36414D"/>
          </w:rPr>
          <w:t>kev</w:t>
        </w:r>
        <w:proofErr w:type="spellEnd"/>
        <w:r w:rsidR="002C34AA">
          <w:rPr>
            <w:color w:val="36414D"/>
          </w:rPr>
          <w:t xml:space="preserve"> </w:t>
        </w:r>
      </w:ins>
      <w:proofErr w:type="spellStart"/>
      <w:ins w:id="956" w:author="Fong RERHANG" w:date="2021-12-09T14:32:00Z">
        <w:r w:rsidR="002C34AA">
          <w:rPr>
            <w:color w:val="36414D"/>
          </w:rPr>
          <w:t>tawm</w:t>
        </w:r>
        <w:proofErr w:type="spellEnd"/>
        <w:r w:rsidR="002C34AA">
          <w:rPr>
            <w:color w:val="36414D"/>
          </w:rPr>
          <w:t xml:space="preserve"> </w:t>
        </w:r>
        <w:proofErr w:type="spellStart"/>
        <w:r w:rsidR="002C34AA">
          <w:rPr>
            <w:color w:val="36414D"/>
          </w:rPr>
          <w:t>tswv</w:t>
        </w:r>
        <w:proofErr w:type="spellEnd"/>
        <w:r w:rsidR="002C34AA">
          <w:rPr>
            <w:color w:val="36414D"/>
          </w:rPr>
          <w:t xml:space="preserve"> </w:t>
        </w:r>
        <w:proofErr w:type="spellStart"/>
        <w:r w:rsidR="002C34AA">
          <w:rPr>
            <w:color w:val="36414D"/>
          </w:rPr>
          <w:t>yim</w:t>
        </w:r>
        <w:proofErr w:type="spellEnd"/>
        <w:r w:rsidR="002C34AA">
          <w:rPr>
            <w:color w:val="36414D"/>
          </w:rPr>
          <w:t xml:space="preserve"> </w:t>
        </w:r>
        <w:proofErr w:type="spellStart"/>
        <w:r w:rsidR="002C34AA">
          <w:rPr>
            <w:color w:val="36414D"/>
          </w:rPr>
          <w:t>ua</w:t>
        </w:r>
        <w:proofErr w:type="spellEnd"/>
        <w:r w:rsidR="002C34AA">
          <w:rPr>
            <w:color w:val="36414D"/>
          </w:rPr>
          <w:t xml:space="preserve"> </w:t>
        </w:r>
        <w:proofErr w:type="spellStart"/>
        <w:r w:rsidR="002C34AA">
          <w:rPr>
            <w:color w:val="36414D"/>
          </w:rPr>
          <w:t>vaj</w:t>
        </w:r>
        <w:proofErr w:type="spellEnd"/>
        <w:r w:rsidR="002C34AA">
          <w:rPr>
            <w:color w:val="36414D"/>
          </w:rPr>
          <w:t xml:space="preserve"> (permaculture)</w:t>
        </w:r>
      </w:ins>
      <w:r w:rsidRPr="001577D8">
        <w:rPr>
          <w:color w:val="36414D"/>
        </w:rPr>
        <w:t xml:space="preserve">, </w:t>
      </w:r>
      <w:proofErr w:type="spellStart"/>
      <w:r w:rsidRPr="001577D8">
        <w:rPr>
          <w:color w:val="36414D"/>
        </w:rPr>
        <w:t>thiab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kev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tsom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mus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rau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cov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qoob</w:t>
      </w:r>
      <w:proofErr w:type="spellEnd"/>
      <w:r w:rsidRPr="001577D8">
        <w:rPr>
          <w:color w:val="36414D"/>
        </w:rPr>
        <w:t xml:space="preserve"> loo </w:t>
      </w:r>
      <w:del w:id="957" w:author="Fong RERHANG" w:date="2021-12-09T14:32:00Z">
        <w:r w:rsidRPr="001577D8" w:rsidDel="002C34AA">
          <w:rPr>
            <w:color w:val="36414D"/>
          </w:rPr>
          <w:delText xml:space="preserve">perennial </w:delText>
        </w:r>
      </w:del>
      <w:proofErr w:type="spellStart"/>
      <w:ins w:id="958" w:author="Fong RERHANG" w:date="2021-12-09T14:32:00Z">
        <w:r w:rsidR="002C34AA">
          <w:rPr>
            <w:color w:val="36414D"/>
          </w:rPr>
          <w:t>sawv</w:t>
        </w:r>
        <w:proofErr w:type="spellEnd"/>
        <w:r w:rsidR="002C34AA">
          <w:rPr>
            <w:color w:val="36414D"/>
          </w:rPr>
          <w:t xml:space="preserve"> </w:t>
        </w:r>
        <w:proofErr w:type="spellStart"/>
        <w:r w:rsidR="002C34AA">
          <w:rPr>
            <w:color w:val="36414D"/>
          </w:rPr>
          <w:t>ntsug</w:t>
        </w:r>
        <w:proofErr w:type="spellEnd"/>
        <w:r w:rsidR="002C34AA" w:rsidRPr="001577D8">
          <w:rPr>
            <w:color w:val="36414D"/>
          </w:rPr>
          <w:t xml:space="preserve"> </w:t>
        </w:r>
      </w:ins>
      <w:proofErr w:type="spellStart"/>
      <w:r w:rsidRPr="001577D8">
        <w:rPr>
          <w:color w:val="36414D"/>
        </w:rPr>
        <w:t>yog</w:t>
      </w:r>
      <w:proofErr w:type="spellEnd"/>
      <w:r w:rsidRPr="001577D8">
        <w:rPr>
          <w:color w:val="36414D"/>
        </w:rPr>
        <w:t xml:space="preserve"> vim Natasha </w:t>
      </w:r>
      <w:proofErr w:type="spellStart"/>
      <w:r w:rsidRPr="001577D8">
        <w:rPr>
          <w:color w:val="36414D"/>
        </w:rPr>
        <w:t>txoj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kev</w:t>
      </w:r>
      <w:proofErr w:type="spellEnd"/>
      <w:r w:rsidRPr="001577D8">
        <w:rPr>
          <w:color w:val="36414D"/>
        </w:rPr>
        <w:t xml:space="preserve"> </w:t>
      </w:r>
      <w:proofErr w:type="spellStart"/>
      <w:ins w:id="959" w:author="Fong RERHANG" w:date="2021-12-09T14:32:00Z">
        <w:r w:rsidR="002C34AA">
          <w:rPr>
            <w:color w:val="36414D"/>
          </w:rPr>
          <w:t>nyiam</w:t>
        </w:r>
      </w:ins>
      <w:proofErr w:type="spellEnd"/>
      <w:del w:id="960" w:author="Fong RERHANG" w:date="2021-12-09T14:32:00Z">
        <w:r w:rsidRPr="001577D8" w:rsidDel="002C34AA">
          <w:rPr>
            <w:color w:val="36414D"/>
          </w:rPr>
          <w:delText>hlub</w:delText>
        </w:r>
      </w:del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ntawm</w:t>
      </w:r>
      <w:proofErr w:type="spellEnd"/>
      <w:r w:rsidRPr="001577D8">
        <w:rPr>
          <w:color w:val="36414D"/>
        </w:rPr>
        <w:t xml:space="preserve"> </w:t>
      </w:r>
      <w:del w:id="961" w:author="Fong RERHANG" w:date="2021-12-09T14:33:00Z">
        <w:r w:rsidRPr="001577D8" w:rsidDel="002C34AA">
          <w:rPr>
            <w:color w:val="36414D"/>
          </w:rPr>
          <w:delText xml:space="preserve">perennials </w:delText>
        </w:r>
      </w:del>
      <w:ins w:id="962" w:author="Fong RERHANG" w:date="2021-12-09T14:33:00Z">
        <w:r w:rsidR="002C34AA">
          <w:rPr>
            <w:color w:val="36414D"/>
          </w:rPr>
          <w:t xml:space="preserve">yam </w:t>
        </w:r>
        <w:proofErr w:type="spellStart"/>
        <w:r w:rsidR="002C34AA">
          <w:rPr>
            <w:color w:val="36414D"/>
          </w:rPr>
          <w:t>qoob</w:t>
        </w:r>
        <w:proofErr w:type="spellEnd"/>
        <w:r w:rsidR="002C34AA">
          <w:rPr>
            <w:color w:val="36414D"/>
          </w:rPr>
          <w:t xml:space="preserve"> </w:t>
        </w:r>
        <w:proofErr w:type="spellStart"/>
        <w:r w:rsidR="002C34AA">
          <w:rPr>
            <w:color w:val="36414D"/>
          </w:rPr>
          <w:t>sawv</w:t>
        </w:r>
        <w:proofErr w:type="spellEnd"/>
        <w:r w:rsidR="002C34AA">
          <w:rPr>
            <w:color w:val="36414D"/>
          </w:rPr>
          <w:t xml:space="preserve"> </w:t>
        </w:r>
        <w:proofErr w:type="spellStart"/>
        <w:r w:rsidR="002C34AA">
          <w:rPr>
            <w:color w:val="36414D"/>
          </w:rPr>
          <w:t>ntsug</w:t>
        </w:r>
        <w:proofErr w:type="spellEnd"/>
        <w:r w:rsidR="002C34AA" w:rsidRPr="001577D8">
          <w:rPr>
            <w:color w:val="36414D"/>
          </w:rPr>
          <w:t xml:space="preserve"> </w:t>
        </w:r>
      </w:ins>
      <w:proofErr w:type="spellStart"/>
      <w:r w:rsidRPr="001577D8">
        <w:rPr>
          <w:color w:val="36414D"/>
        </w:rPr>
        <w:t>thiab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yooj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yim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lawv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muab</w:t>
      </w:r>
      <w:proofErr w:type="spellEnd"/>
      <w:r w:rsidRPr="001577D8">
        <w:rPr>
          <w:color w:val="36414D"/>
        </w:rPr>
        <w:t xml:space="preserve">. Kev lag </w:t>
      </w:r>
      <w:proofErr w:type="spellStart"/>
      <w:r w:rsidRPr="001577D8">
        <w:rPr>
          <w:color w:val="36414D"/>
        </w:rPr>
        <w:t>luam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tseem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ceeb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ntawm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kev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ua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liaj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ua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teb</w:t>
      </w:r>
      <w:proofErr w:type="spellEnd"/>
      <w:r w:rsidRPr="001577D8">
        <w:rPr>
          <w:color w:val="36414D"/>
        </w:rPr>
        <w:t xml:space="preserve"> tam sim no </w:t>
      </w:r>
      <w:proofErr w:type="spellStart"/>
      <w:r w:rsidRPr="001577D8">
        <w:rPr>
          <w:color w:val="36414D"/>
        </w:rPr>
        <w:t>yog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qhov</w:t>
      </w:r>
      <w:proofErr w:type="spellEnd"/>
      <w:r w:rsidRPr="001577D8">
        <w:rPr>
          <w:color w:val="36414D"/>
        </w:rPr>
        <w:t xml:space="preserve"> chaw </w:t>
      </w:r>
      <w:proofErr w:type="spellStart"/>
      <w:r w:rsidRPr="001577D8">
        <w:rPr>
          <w:color w:val="36414D"/>
        </w:rPr>
        <w:t>zov</w:t>
      </w:r>
      <w:proofErr w:type="spellEnd"/>
      <w:r w:rsidRPr="001577D8">
        <w:rPr>
          <w:color w:val="36414D"/>
        </w:rPr>
        <w:t xml:space="preserve"> me </w:t>
      </w:r>
      <w:proofErr w:type="spellStart"/>
      <w:r w:rsidRPr="001577D8">
        <w:rPr>
          <w:color w:val="36414D"/>
        </w:rPr>
        <w:t>nyuam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ntawm</w:t>
      </w:r>
      <w:proofErr w:type="spellEnd"/>
      <w:r w:rsidRPr="001577D8">
        <w:rPr>
          <w:color w:val="36414D"/>
        </w:rPr>
        <w:t xml:space="preserve"> </w:t>
      </w:r>
      <w:proofErr w:type="spellStart"/>
      <w:ins w:id="963" w:author="Fong RERHANG" w:date="2021-12-09T14:33:00Z">
        <w:r w:rsidR="002C34AA">
          <w:rPr>
            <w:color w:val="36414D"/>
          </w:rPr>
          <w:t>kev</w:t>
        </w:r>
        <w:proofErr w:type="spellEnd"/>
        <w:r w:rsidR="002C34AA">
          <w:rPr>
            <w:color w:val="36414D"/>
          </w:rPr>
          <w:t xml:space="preserve"> </w:t>
        </w:r>
        <w:proofErr w:type="spellStart"/>
        <w:r w:rsidR="002C34AA">
          <w:rPr>
            <w:color w:val="36414D"/>
          </w:rPr>
          <w:t>txuas</w:t>
        </w:r>
        <w:proofErr w:type="spellEnd"/>
        <w:r w:rsidR="002C34AA">
          <w:rPr>
            <w:color w:val="36414D"/>
          </w:rPr>
          <w:t xml:space="preserve"> </w:t>
        </w:r>
        <w:proofErr w:type="spellStart"/>
        <w:r w:rsidR="002C34AA">
          <w:rPr>
            <w:color w:val="36414D"/>
          </w:rPr>
          <w:t>txiv</w:t>
        </w:r>
        <w:proofErr w:type="spellEnd"/>
        <w:r w:rsidR="002C34AA">
          <w:rPr>
            <w:color w:val="36414D"/>
          </w:rPr>
          <w:t xml:space="preserve"> </w:t>
        </w:r>
      </w:ins>
      <w:r w:rsidRPr="001577D8">
        <w:rPr>
          <w:color w:val="36414D"/>
        </w:rPr>
        <w:t>elderberry</w:t>
      </w:r>
      <w:del w:id="964" w:author="Fong RERHANG" w:date="2021-12-09T14:34:00Z">
        <w:r w:rsidRPr="001577D8" w:rsidDel="002C34AA">
          <w:rPr>
            <w:color w:val="36414D"/>
          </w:rPr>
          <w:delText xml:space="preserve"> </w:delText>
        </w:r>
      </w:del>
      <w:del w:id="965" w:author="Fong RERHANG" w:date="2021-12-09T14:33:00Z">
        <w:r w:rsidRPr="001577D8" w:rsidDel="002C34AA">
          <w:rPr>
            <w:color w:val="36414D"/>
          </w:rPr>
          <w:delText>cuttings</w:delText>
        </w:r>
      </w:del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thiab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pib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cov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nroj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tsuag</w:t>
      </w:r>
      <w:proofErr w:type="spellEnd"/>
      <w:r w:rsidRPr="001577D8">
        <w:rPr>
          <w:color w:val="36414D"/>
        </w:rPr>
        <w:t xml:space="preserve">. Natasha </w:t>
      </w:r>
      <w:proofErr w:type="spellStart"/>
      <w:r w:rsidRPr="001577D8">
        <w:rPr>
          <w:color w:val="36414D"/>
        </w:rPr>
        <w:t>hais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tias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thaum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ua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tsis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tiav</w:t>
      </w:r>
      <w:proofErr w:type="spellEnd"/>
      <w:r w:rsidRPr="001577D8">
        <w:rPr>
          <w:color w:val="36414D"/>
        </w:rPr>
        <w:t xml:space="preserve">, </w:t>
      </w:r>
      <w:proofErr w:type="spellStart"/>
      <w:r w:rsidRPr="001577D8">
        <w:rPr>
          <w:color w:val="36414D"/>
        </w:rPr>
        <w:t>lawv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tuaj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yeem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qhia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koj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ntau</w:t>
      </w:r>
      <w:proofErr w:type="spellEnd"/>
      <w:r w:rsidRPr="001577D8">
        <w:rPr>
          <w:color w:val="36414D"/>
        </w:rPr>
        <w:t xml:space="preserve"> yam - </w:t>
      </w:r>
      <w:proofErr w:type="spellStart"/>
      <w:r w:rsidRPr="001577D8">
        <w:rPr>
          <w:color w:val="36414D"/>
        </w:rPr>
        <w:t>nws</w:t>
      </w:r>
      <w:proofErr w:type="spellEnd"/>
      <w:r w:rsidRPr="001577D8">
        <w:rPr>
          <w:color w:val="36414D"/>
        </w:rPr>
        <w:t xml:space="preserve"> tau </w:t>
      </w:r>
      <w:proofErr w:type="spellStart"/>
      <w:r w:rsidRPr="001577D8">
        <w:rPr>
          <w:color w:val="36414D"/>
        </w:rPr>
        <w:t>tua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cov</w:t>
      </w:r>
      <w:proofErr w:type="spellEnd"/>
      <w:r w:rsidRPr="001577D8">
        <w:rPr>
          <w:color w:val="36414D"/>
        </w:rPr>
        <w:t xml:space="preserve"> </w:t>
      </w:r>
      <w:del w:id="966" w:author="Fong RERHANG" w:date="2021-12-09T14:34:00Z">
        <w:r w:rsidRPr="001577D8" w:rsidDel="002C34AA">
          <w:rPr>
            <w:color w:val="36414D"/>
          </w:rPr>
          <w:delText>nroj tsuag</w:delText>
        </w:r>
      </w:del>
      <w:proofErr w:type="spellStart"/>
      <w:ins w:id="967" w:author="Fong RERHANG" w:date="2021-12-09T14:34:00Z">
        <w:r w:rsidR="002C34AA">
          <w:rPr>
            <w:color w:val="36414D"/>
          </w:rPr>
          <w:t>qooob</w:t>
        </w:r>
      </w:ins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ntau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txhiab</w:t>
      </w:r>
      <w:proofErr w:type="spellEnd"/>
      <w:r w:rsidRPr="001577D8">
        <w:rPr>
          <w:color w:val="36414D"/>
        </w:rPr>
        <w:t xml:space="preserve">, tab sis </w:t>
      </w:r>
      <w:proofErr w:type="spellStart"/>
      <w:r w:rsidRPr="001577D8">
        <w:rPr>
          <w:color w:val="36414D"/>
        </w:rPr>
        <w:t>ua</w:t>
      </w:r>
      <w:proofErr w:type="spellEnd"/>
      <w:r w:rsidRPr="001577D8">
        <w:rPr>
          <w:color w:val="36414D"/>
        </w:rPr>
        <w:t xml:space="preserve"> li </w:t>
      </w:r>
      <w:proofErr w:type="spellStart"/>
      <w:r w:rsidRPr="001577D8">
        <w:rPr>
          <w:color w:val="36414D"/>
        </w:rPr>
        <w:t>ntawd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nws</w:t>
      </w:r>
      <w:proofErr w:type="spellEnd"/>
      <w:r w:rsidRPr="001577D8">
        <w:rPr>
          <w:color w:val="36414D"/>
        </w:rPr>
        <w:t xml:space="preserve"> tau </w:t>
      </w:r>
      <w:proofErr w:type="spellStart"/>
      <w:r w:rsidRPr="001577D8">
        <w:rPr>
          <w:color w:val="36414D"/>
        </w:rPr>
        <w:t>kawm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yuav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ua</w:t>
      </w:r>
      <w:proofErr w:type="spellEnd"/>
      <w:r w:rsidRPr="001577D8">
        <w:rPr>
          <w:color w:val="36414D"/>
        </w:rPr>
        <w:t xml:space="preserve"> li </w:t>
      </w:r>
      <w:proofErr w:type="spellStart"/>
      <w:r w:rsidRPr="001577D8">
        <w:rPr>
          <w:color w:val="36414D"/>
        </w:rPr>
        <w:t>cas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pab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lawv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kom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vam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meej</w:t>
      </w:r>
      <w:proofErr w:type="spellEnd"/>
      <w:r>
        <w:rPr>
          <w:color w:val="36414D"/>
          <w:sz w:val="24"/>
          <w:szCs w:val="24"/>
        </w:rPr>
        <w:t>.</w:t>
      </w:r>
    </w:p>
    <w:p w14:paraId="56474A34" w14:textId="77777777" w:rsidR="00A3234B" w:rsidRDefault="00A3234B">
      <w:pPr>
        <w:spacing w:line="240" w:lineRule="auto"/>
        <w:rPr>
          <w:color w:val="36414D"/>
          <w:sz w:val="24"/>
          <w:szCs w:val="24"/>
        </w:rPr>
      </w:pPr>
    </w:p>
    <w:p w14:paraId="07F69D23" w14:textId="77777777" w:rsidR="00A3234B" w:rsidRDefault="00A3234B">
      <w:pPr>
        <w:spacing w:line="240" w:lineRule="auto"/>
        <w:rPr>
          <w:color w:val="36414D"/>
          <w:sz w:val="24"/>
          <w:szCs w:val="24"/>
        </w:rPr>
      </w:pPr>
    </w:p>
    <w:p w14:paraId="1AF6FEF1" w14:textId="7224C4EF" w:rsidR="00A3234B" w:rsidRPr="005F2403" w:rsidRDefault="00AD166D" w:rsidP="005F2403">
      <w:pPr>
        <w:jc w:val="both"/>
        <w:rPr>
          <w:u w:val="single"/>
        </w:rPr>
      </w:pPr>
      <w:r w:rsidRPr="005F2403">
        <w:rPr>
          <w:b/>
          <w:u w:val="single"/>
        </w:rPr>
        <w:t>Elle Sullivan,</w:t>
      </w:r>
      <w:ins w:id="968" w:author="Fong RERHANG" w:date="2021-12-09T14:35:00Z">
        <w:r w:rsidR="002C34AA">
          <w:rPr>
            <w:b/>
            <w:u w:val="single"/>
          </w:rPr>
          <w:t xml:space="preserve"> </w:t>
        </w:r>
        <w:proofErr w:type="spellStart"/>
        <w:r w:rsidR="002C34AA">
          <w:rPr>
            <w:b/>
            <w:u w:val="single"/>
          </w:rPr>
          <w:t>Daim</w:t>
        </w:r>
        <w:proofErr w:type="spellEnd"/>
        <w:r w:rsidR="002C34AA">
          <w:rPr>
            <w:b/>
            <w:u w:val="single"/>
          </w:rPr>
          <w:t xml:space="preserve"> </w:t>
        </w:r>
        <w:proofErr w:type="spellStart"/>
        <w:r w:rsidR="002C34AA">
          <w:rPr>
            <w:b/>
            <w:u w:val="single"/>
          </w:rPr>
          <w:t>Teb</w:t>
        </w:r>
      </w:ins>
      <w:proofErr w:type="spellEnd"/>
      <w:r w:rsidRPr="005F2403">
        <w:rPr>
          <w:b/>
          <w:u w:val="single"/>
        </w:rPr>
        <w:t xml:space="preserve"> Lily Springs Farm</w:t>
      </w:r>
      <w:r w:rsidRPr="005F2403">
        <w:rPr>
          <w:u w:val="single"/>
        </w:rPr>
        <w:t>:</w:t>
      </w:r>
    </w:p>
    <w:p w14:paraId="109F1202" w14:textId="422B5AA1" w:rsidR="00A3234B" w:rsidRPr="005F2403" w:rsidRDefault="00AD166D" w:rsidP="005F2403">
      <w:pPr>
        <w:shd w:val="clear" w:color="auto" w:fill="FFFFFF"/>
        <w:jc w:val="both"/>
        <w:rPr>
          <w:color w:val="222222"/>
        </w:rPr>
      </w:pPr>
      <w:r w:rsidRPr="005F2403">
        <w:rPr>
          <w:color w:val="222222"/>
        </w:rPr>
        <w:t>Elle Sullivan (</w:t>
      </w:r>
      <w:proofErr w:type="spellStart"/>
      <w:r w:rsidRPr="005F2403">
        <w:rPr>
          <w:color w:val="222222"/>
        </w:rPr>
        <w:t>nws</w:t>
      </w:r>
      <w:proofErr w:type="spellEnd"/>
      <w:r w:rsidRPr="005F2403">
        <w:rPr>
          <w:color w:val="222222"/>
        </w:rPr>
        <w:t>/</w:t>
      </w:r>
      <w:proofErr w:type="spellStart"/>
      <w:r w:rsidRPr="005F2403">
        <w:rPr>
          <w:color w:val="222222"/>
        </w:rPr>
        <w:t>nws</w:t>
      </w:r>
      <w:proofErr w:type="spellEnd"/>
      <w:r w:rsidRPr="005F2403">
        <w:rPr>
          <w:color w:val="222222"/>
        </w:rPr>
        <w:t xml:space="preserve">) </w:t>
      </w:r>
      <w:proofErr w:type="spellStart"/>
      <w:r w:rsidRPr="005F2403">
        <w:rPr>
          <w:color w:val="222222"/>
        </w:rPr>
        <w:t>yog</w:t>
      </w:r>
      <w:proofErr w:type="spellEnd"/>
      <w:r w:rsidRPr="005F2403">
        <w:rPr>
          <w:color w:val="222222"/>
        </w:rPr>
        <w:t xml:space="preserve"> Tus </w:t>
      </w:r>
      <w:proofErr w:type="spellStart"/>
      <w:r w:rsidRPr="005F2403">
        <w:rPr>
          <w:color w:val="222222"/>
        </w:rPr>
        <w:t>Thawj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Coj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Qhia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thiab</w:t>
      </w:r>
      <w:proofErr w:type="spellEnd"/>
      <w:r w:rsidRPr="005F2403">
        <w:rPr>
          <w:color w:val="222222"/>
        </w:rPr>
        <w:t xml:space="preserve"> Tus </w:t>
      </w:r>
      <w:proofErr w:type="spellStart"/>
      <w:r w:rsidRPr="005F2403">
        <w:rPr>
          <w:color w:val="222222"/>
        </w:rPr>
        <w:t>Thawj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Saib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Xyuas</w:t>
      </w:r>
      <w:proofErr w:type="spellEnd"/>
      <w:r w:rsidRPr="005F2403">
        <w:rPr>
          <w:color w:val="222222"/>
        </w:rPr>
        <w:t xml:space="preserve"> Kev </w:t>
      </w:r>
      <w:proofErr w:type="spellStart"/>
      <w:r w:rsidRPr="005F2403">
        <w:rPr>
          <w:color w:val="222222"/>
        </w:rPr>
        <w:t>Ua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Liaj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Ua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Hauj</w:t>
      </w:r>
      <w:proofErr w:type="spellEnd"/>
      <w:r w:rsidR="005F2403"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lwm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Ib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ntus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ntawm</w:t>
      </w:r>
      <w:proofErr w:type="spellEnd"/>
      <w:r w:rsidRPr="005F2403">
        <w:rPr>
          <w:color w:val="222222"/>
        </w:rPr>
        <w:t xml:space="preserve"> Lily Springs Farm (LSF) </w:t>
      </w:r>
      <w:proofErr w:type="spellStart"/>
      <w:r w:rsidRPr="005F2403">
        <w:rPr>
          <w:color w:val="222222"/>
        </w:rPr>
        <w:t>hauv</w:t>
      </w:r>
      <w:proofErr w:type="spellEnd"/>
      <w:r w:rsidRPr="005F2403">
        <w:rPr>
          <w:color w:val="222222"/>
        </w:rPr>
        <w:t xml:space="preserve"> Osceola, Wisconsin. Tom </w:t>
      </w:r>
      <w:proofErr w:type="spellStart"/>
      <w:r w:rsidRPr="005F2403">
        <w:rPr>
          <w:color w:val="222222"/>
        </w:rPr>
        <w:t>qab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tsib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xyoos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hauv</w:t>
      </w:r>
      <w:proofErr w:type="spellEnd"/>
      <w:r w:rsidRPr="005F2403">
        <w:rPr>
          <w:color w:val="222222"/>
        </w:rPr>
        <w:t xml:space="preserve"> Oregon </w:t>
      </w:r>
      <w:proofErr w:type="spellStart"/>
      <w:r w:rsidRPr="005F2403">
        <w:rPr>
          <w:color w:val="222222"/>
        </w:rPr>
        <w:t>kev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kawm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thiab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ua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hauj</w:t>
      </w:r>
      <w:proofErr w:type="spellEnd"/>
      <w:r w:rsidR="005F2403"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lwm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hauv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ib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puag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ncig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kev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kawm</w:t>
      </w:r>
      <w:proofErr w:type="spellEnd"/>
      <w:r w:rsidRPr="005F2403">
        <w:rPr>
          <w:color w:val="222222"/>
        </w:rPr>
        <w:t xml:space="preserve">, </w:t>
      </w:r>
      <w:proofErr w:type="spellStart"/>
      <w:r w:rsidRPr="005F2403">
        <w:rPr>
          <w:color w:val="222222"/>
        </w:rPr>
        <w:t>kev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txhawb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nqa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phooj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ywg</w:t>
      </w:r>
      <w:proofErr w:type="spellEnd"/>
      <w:r w:rsidRPr="005F2403">
        <w:rPr>
          <w:color w:val="222222"/>
        </w:rPr>
        <w:t xml:space="preserve">, </w:t>
      </w:r>
      <w:proofErr w:type="spellStart"/>
      <w:r w:rsidRPr="005F2403">
        <w:rPr>
          <w:color w:val="222222"/>
        </w:rPr>
        <w:t>thiab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cov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txheej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txheem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zaub</w:t>
      </w:r>
      <w:proofErr w:type="spellEnd"/>
      <w:r w:rsidRPr="005F2403">
        <w:rPr>
          <w:color w:val="222222"/>
        </w:rPr>
        <w:t xml:space="preserve"> mov </w:t>
      </w:r>
      <w:proofErr w:type="spellStart"/>
      <w:r w:rsidRPr="005F2403">
        <w:rPr>
          <w:color w:val="222222"/>
        </w:rPr>
        <w:t>hauv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zej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zog</w:t>
      </w:r>
      <w:proofErr w:type="spellEnd"/>
      <w:r w:rsidRPr="005F2403">
        <w:rPr>
          <w:color w:val="222222"/>
        </w:rPr>
        <w:t xml:space="preserve">, </w:t>
      </w:r>
      <w:proofErr w:type="spellStart"/>
      <w:r w:rsidRPr="005F2403">
        <w:rPr>
          <w:color w:val="222222"/>
        </w:rPr>
        <w:t>nws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rov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qab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mus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rau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nws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cov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hauv</w:t>
      </w:r>
      <w:proofErr w:type="spellEnd"/>
      <w:r w:rsidRPr="005F2403">
        <w:rPr>
          <w:color w:val="222222"/>
        </w:rPr>
        <w:t xml:space="preserve"> paus </w:t>
      </w:r>
      <w:proofErr w:type="spellStart"/>
      <w:r w:rsidRPr="005F2403">
        <w:rPr>
          <w:color w:val="222222"/>
        </w:rPr>
        <w:t>hauv</w:t>
      </w:r>
      <w:proofErr w:type="spellEnd"/>
      <w:r w:rsidRPr="005F2403">
        <w:rPr>
          <w:color w:val="222222"/>
        </w:rPr>
        <w:t xml:space="preserve"> Midwest </w:t>
      </w:r>
      <w:proofErr w:type="spellStart"/>
      <w:r w:rsidRPr="005F2403">
        <w:rPr>
          <w:color w:val="222222"/>
        </w:rPr>
        <w:t>thiab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koom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nrog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pab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pawg</w:t>
      </w:r>
      <w:proofErr w:type="spellEnd"/>
      <w:r w:rsidRPr="005F2403">
        <w:rPr>
          <w:color w:val="222222"/>
        </w:rPr>
        <w:t xml:space="preserve"> LSF </w:t>
      </w:r>
      <w:proofErr w:type="spellStart"/>
      <w:r w:rsidRPr="005F2403">
        <w:rPr>
          <w:color w:val="222222"/>
        </w:rPr>
        <w:t>thaum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ntxov</w:t>
      </w:r>
      <w:proofErr w:type="spellEnd"/>
      <w:r w:rsidRPr="005F2403">
        <w:rPr>
          <w:color w:val="222222"/>
        </w:rPr>
        <w:t xml:space="preserve"> 2018. Kev </w:t>
      </w:r>
      <w:proofErr w:type="spellStart"/>
      <w:r w:rsidRPr="005F2403">
        <w:rPr>
          <w:color w:val="222222"/>
        </w:rPr>
        <w:t>tswj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hwm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hav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zoov</w:t>
      </w:r>
      <w:proofErr w:type="spellEnd"/>
      <w:r w:rsidRPr="005F2403">
        <w:rPr>
          <w:color w:val="222222"/>
        </w:rPr>
        <w:t xml:space="preserve"> los </w:t>
      </w:r>
      <w:proofErr w:type="spellStart"/>
      <w:r w:rsidRPr="005F2403">
        <w:rPr>
          <w:color w:val="222222"/>
        </w:rPr>
        <w:t>ntawm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kev</w:t>
      </w:r>
      <w:proofErr w:type="spellEnd"/>
      <w:r w:rsidRPr="005F2403">
        <w:rPr>
          <w:color w:val="222222"/>
        </w:rPr>
        <w:t xml:space="preserve"> </w:t>
      </w:r>
      <w:ins w:id="969" w:author="Fong RERHANG" w:date="2021-12-09T14:39:00Z">
        <w:r w:rsidR="002C34AA">
          <w:rPr>
            <w:color w:val="222222"/>
          </w:rPr>
          <w:t xml:space="preserve">cog noob </w:t>
        </w:r>
        <w:proofErr w:type="spellStart"/>
        <w:r w:rsidR="002C34AA">
          <w:rPr>
            <w:color w:val="222222"/>
          </w:rPr>
          <w:t>nyom</w:t>
        </w:r>
      </w:ins>
      <w:proofErr w:type="spellEnd"/>
      <w:del w:id="970" w:author="Fong RERHANG" w:date="2021-12-09T14:39:00Z">
        <w:r w:rsidRPr="005F2403" w:rsidDel="002C34AA">
          <w:rPr>
            <w:color w:val="222222"/>
          </w:rPr>
          <w:delText>sib hloov grazing</w:delText>
        </w:r>
      </w:del>
      <w:r w:rsidRPr="005F2403">
        <w:rPr>
          <w:color w:val="222222"/>
        </w:rPr>
        <w:t xml:space="preserve">, </w:t>
      </w:r>
      <w:proofErr w:type="spellStart"/>
      <w:r w:rsidRPr="005F2403">
        <w:rPr>
          <w:color w:val="222222"/>
        </w:rPr>
        <w:t>kev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kawm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txuj</w:t>
      </w:r>
      <w:proofErr w:type="spellEnd"/>
      <w:r w:rsidRPr="005F2403">
        <w:rPr>
          <w:color w:val="222222"/>
        </w:rPr>
        <w:t xml:space="preserve"> ci, </w:t>
      </w:r>
      <w:proofErr w:type="spellStart"/>
      <w:r w:rsidRPr="005F2403">
        <w:rPr>
          <w:color w:val="222222"/>
        </w:rPr>
        <w:t>thiab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cov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laus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ua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lub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hauv</w:t>
      </w:r>
      <w:proofErr w:type="spellEnd"/>
      <w:r w:rsidRPr="005F2403">
        <w:rPr>
          <w:color w:val="222222"/>
        </w:rPr>
        <w:t xml:space="preserve"> paus </w:t>
      </w:r>
      <w:proofErr w:type="spellStart"/>
      <w:r w:rsidRPr="005F2403">
        <w:rPr>
          <w:color w:val="222222"/>
        </w:rPr>
        <w:t>ntawm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nws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lub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siab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nyiam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thiab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lub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luag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hauj</w:t>
      </w:r>
      <w:proofErr w:type="spellEnd"/>
      <w:r w:rsidR="005F2403"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lwm</w:t>
      </w:r>
      <w:proofErr w:type="spellEnd"/>
      <w:r w:rsidRPr="005F2403">
        <w:rPr>
          <w:color w:val="222222"/>
        </w:rPr>
        <w:t xml:space="preserve">. </w:t>
      </w:r>
      <w:proofErr w:type="spellStart"/>
      <w:r w:rsidRPr="005F2403">
        <w:rPr>
          <w:color w:val="222222"/>
        </w:rPr>
        <w:t>Nws</w:t>
      </w:r>
      <w:proofErr w:type="spellEnd"/>
      <w:r w:rsidRPr="005F2403">
        <w:rPr>
          <w:color w:val="222222"/>
        </w:rPr>
        <w:t xml:space="preserve"> tau </w:t>
      </w:r>
      <w:proofErr w:type="spellStart"/>
      <w:r w:rsidRPr="005F2403">
        <w:rPr>
          <w:color w:val="222222"/>
        </w:rPr>
        <w:t>txais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kev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t</w:t>
      </w:r>
      <w:ins w:id="971" w:author="Fong RERHANG" w:date="2021-12-09T14:40:00Z">
        <w:r w:rsidR="002C34AA">
          <w:rPr>
            <w:color w:val="222222"/>
          </w:rPr>
          <w:t>so</w:t>
        </w:r>
      </w:ins>
      <w:proofErr w:type="spellEnd"/>
      <w:del w:id="972" w:author="Fong RERHANG" w:date="2021-12-09T14:40:00Z">
        <w:r w:rsidRPr="005F2403" w:rsidDel="002C34AA">
          <w:rPr>
            <w:color w:val="222222"/>
          </w:rPr>
          <w:delText>shoov</w:delText>
        </w:r>
      </w:del>
      <w:r w:rsidRPr="005F2403">
        <w:rPr>
          <w:color w:val="222222"/>
        </w:rPr>
        <w:t xml:space="preserve"> s</w:t>
      </w:r>
      <w:proofErr w:type="spellStart"/>
      <w:r w:rsidRPr="005F2403">
        <w:rPr>
          <w:color w:val="222222"/>
        </w:rPr>
        <w:t>iab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tas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mus</w:t>
      </w:r>
      <w:proofErr w:type="spellEnd"/>
      <w:r w:rsidRPr="005F2403">
        <w:rPr>
          <w:color w:val="222222"/>
        </w:rPr>
        <w:t xml:space="preserve"> li los </w:t>
      </w:r>
      <w:proofErr w:type="spellStart"/>
      <w:r w:rsidRPr="005F2403">
        <w:rPr>
          <w:color w:val="222222"/>
        </w:rPr>
        <w:t>ntawm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cov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lus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qhia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uas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cov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txiv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hmab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txiv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ntoo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yuav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tsum</w:t>
      </w:r>
      <w:proofErr w:type="spellEnd"/>
      <w:r w:rsidRPr="005F2403">
        <w:rPr>
          <w:color w:val="222222"/>
        </w:rPr>
        <w:t xml:space="preserve"> tau </w:t>
      </w:r>
      <w:proofErr w:type="spellStart"/>
      <w:r w:rsidRPr="005F2403">
        <w:rPr>
          <w:color w:val="222222"/>
        </w:rPr>
        <w:t>qhia</w:t>
      </w:r>
      <w:proofErr w:type="spellEnd"/>
      <w:r w:rsidRPr="005F2403">
        <w:rPr>
          <w:color w:val="222222"/>
        </w:rPr>
        <w:t xml:space="preserve">: </w:t>
      </w:r>
      <w:proofErr w:type="spellStart"/>
      <w:r w:rsidRPr="005F2403">
        <w:rPr>
          <w:color w:val="222222"/>
        </w:rPr>
        <w:t>cov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lus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qhia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ntawm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kev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rov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ua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hauj</w:t>
      </w:r>
      <w:proofErr w:type="spellEnd"/>
      <w:r w:rsidR="005F2403"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lwm</w:t>
      </w:r>
      <w:proofErr w:type="spellEnd"/>
      <w:r w:rsidRPr="005F2403">
        <w:rPr>
          <w:color w:val="222222"/>
        </w:rPr>
        <w:t xml:space="preserve">, </w:t>
      </w:r>
      <w:proofErr w:type="spellStart"/>
      <w:r w:rsidRPr="005F2403">
        <w:rPr>
          <w:color w:val="222222"/>
        </w:rPr>
        <w:t>kev</w:t>
      </w:r>
      <w:proofErr w:type="spellEnd"/>
      <w:r w:rsidRPr="005F2403">
        <w:rPr>
          <w:color w:val="222222"/>
        </w:rPr>
        <w:t xml:space="preserve"> </w:t>
      </w:r>
      <w:del w:id="973" w:author="Fong RERHANG" w:date="2021-12-09T14:41:00Z">
        <w:r w:rsidRPr="005F2403" w:rsidDel="00D87EE0">
          <w:rPr>
            <w:color w:val="222222"/>
          </w:rPr>
          <w:delText>loj hlob</w:delText>
        </w:r>
      </w:del>
      <w:ins w:id="974" w:author="Fong RERHANG" w:date="2021-12-09T14:41:00Z">
        <w:r w:rsidR="00D87EE0">
          <w:rPr>
            <w:color w:val="222222"/>
          </w:rPr>
          <w:t xml:space="preserve">cog </w:t>
        </w:r>
        <w:proofErr w:type="spellStart"/>
        <w:r w:rsidR="00D87EE0">
          <w:rPr>
            <w:color w:val="222222"/>
          </w:rPr>
          <w:t>txias</w:t>
        </w:r>
        <w:proofErr w:type="spellEnd"/>
        <w:r w:rsidR="00D87EE0">
          <w:rPr>
            <w:color w:val="222222"/>
          </w:rPr>
          <w:t xml:space="preserve"> </w:t>
        </w:r>
        <w:proofErr w:type="spellStart"/>
        <w:r w:rsidR="00D87EE0">
          <w:rPr>
            <w:color w:val="222222"/>
          </w:rPr>
          <w:t>laj</w:t>
        </w:r>
        <w:proofErr w:type="spellEnd"/>
        <w:r w:rsidR="00D87EE0">
          <w:rPr>
            <w:color w:val="222222"/>
          </w:rPr>
          <w:t xml:space="preserve"> </w:t>
        </w:r>
        <w:proofErr w:type="spellStart"/>
        <w:r w:rsidR="00D87EE0">
          <w:rPr>
            <w:color w:val="222222"/>
          </w:rPr>
          <w:t>txias</w:t>
        </w:r>
        <w:proofErr w:type="spellEnd"/>
        <w:r w:rsidR="00D87EE0">
          <w:rPr>
            <w:color w:val="222222"/>
          </w:rPr>
          <w:t xml:space="preserve"> </w:t>
        </w:r>
        <w:proofErr w:type="spellStart"/>
        <w:r w:rsidR="00D87EE0">
          <w:rPr>
            <w:color w:val="222222"/>
          </w:rPr>
          <w:t>xwm</w:t>
        </w:r>
      </w:ins>
      <w:proofErr w:type="spellEnd"/>
      <w:r w:rsidRPr="005F2403">
        <w:rPr>
          <w:color w:val="222222"/>
        </w:rPr>
        <w:t xml:space="preserve">, </w:t>
      </w:r>
      <w:proofErr w:type="spellStart"/>
      <w:r w:rsidRPr="005F2403">
        <w:rPr>
          <w:color w:val="222222"/>
        </w:rPr>
        <w:t>thiab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kev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ua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neej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nyob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hauv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kev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pab</w:t>
      </w:r>
      <w:proofErr w:type="spellEnd"/>
      <w:r w:rsidR="005F2403"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cuam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kev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noj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qab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haus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huv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hauv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zej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zog</w:t>
      </w:r>
      <w:proofErr w:type="spellEnd"/>
      <w:r w:rsidRPr="005F2403">
        <w:rPr>
          <w:color w:val="222222"/>
        </w:rPr>
        <w:t>.</w:t>
      </w:r>
    </w:p>
    <w:p w14:paraId="4182A1E1" w14:textId="77777777" w:rsidR="00A3234B" w:rsidRPr="005F2403" w:rsidRDefault="00A3234B" w:rsidP="005F2403">
      <w:pPr>
        <w:shd w:val="clear" w:color="auto" w:fill="FFFFFF"/>
        <w:jc w:val="both"/>
        <w:rPr>
          <w:color w:val="222222"/>
        </w:rPr>
      </w:pPr>
    </w:p>
    <w:p w14:paraId="4B8915B2" w14:textId="58B4C96E" w:rsidR="00A3234B" w:rsidRDefault="00AD166D" w:rsidP="005F2403">
      <w:pPr>
        <w:shd w:val="clear" w:color="auto" w:fill="FFFFFF"/>
        <w:jc w:val="both"/>
        <w:rPr>
          <w:color w:val="36414D"/>
          <w:sz w:val="24"/>
          <w:szCs w:val="24"/>
        </w:rPr>
      </w:pPr>
      <w:r w:rsidRPr="005F2403">
        <w:rPr>
          <w:color w:val="222222"/>
        </w:rPr>
        <w:t xml:space="preserve">Lily Springs Farm, </w:t>
      </w:r>
      <w:proofErr w:type="spellStart"/>
      <w:r w:rsidRPr="005F2403">
        <w:rPr>
          <w:color w:val="222222"/>
        </w:rPr>
        <w:t>nyob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rau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thaj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tsam</w:t>
      </w:r>
      <w:proofErr w:type="spellEnd"/>
      <w:r w:rsidRPr="005F2403">
        <w:rPr>
          <w:color w:val="222222"/>
        </w:rPr>
        <w:t xml:space="preserve"> Dakota, Anishinaabe, </w:t>
      </w:r>
      <w:proofErr w:type="spellStart"/>
      <w:r w:rsidRPr="005F2403">
        <w:rPr>
          <w:color w:val="222222"/>
        </w:rPr>
        <w:t>thiab</w:t>
      </w:r>
      <w:proofErr w:type="spellEnd"/>
      <w:r w:rsidRPr="005F2403">
        <w:rPr>
          <w:color w:val="222222"/>
        </w:rPr>
        <w:t xml:space="preserve"> Ho-Chuck </w:t>
      </w:r>
      <w:proofErr w:type="spellStart"/>
      <w:r w:rsidRPr="005F2403">
        <w:rPr>
          <w:color w:val="222222"/>
        </w:rPr>
        <w:t>thaj</w:t>
      </w:r>
      <w:proofErr w:type="spellEnd"/>
      <w:r w:rsidRPr="005F2403">
        <w:rPr>
          <w:color w:val="222222"/>
        </w:rPr>
        <w:t xml:space="preserve"> av, </w:t>
      </w:r>
      <w:proofErr w:type="spellStart"/>
      <w:r w:rsidRPr="005F2403">
        <w:rPr>
          <w:color w:val="222222"/>
        </w:rPr>
        <w:t>yog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kev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tshawb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fawb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thiab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ua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qauv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qhia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ua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liaj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ua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teb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tshawb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txog</w:t>
      </w:r>
      <w:proofErr w:type="spellEnd"/>
      <w:r w:rsidRPr="005F2403">
        <w:rPr>
          <w:color w:val="222222"/>
        </w:rPr>
        <w:t xml:space="preserve"> </w:t>
      </w:r>
      <w:proofErr w:type="spellStart"/>
      <w:ins w:id="975" w:author="Fong RERHANG" w:date="2021-12-09T14:42:00Z">
        <w:r w:rsidR="00D87EE0">
          <w:rPr>
            <w:color w:val="222222"/>
          </w:rPr>
          <w:t>txim</w:t>
        </w:r>
        <w:proofErr w:type="spellEnd"/>
        <w:r w:rsidR="00D87EE0">
          <w:rPr>
            <w:color w:val="222222"/>
          </w:rPr>
          <w:t xml:space="preserve"> </w:t>
        </w:r>
        <w:proofErr w:type="spellStart"/>
        <w:r w:rsidR="00D87EE0">
          <w:rPr>
            <w:color w:val="222222"/>
          </w:rPr>
          <w:t>khos</w:t>
        </w:r>
        <w:proofErr w:type="spellEnd"/>
        <w:r w:rsidR="00D87EE0">
          <w:rPr>
            <w:color w:val="222222"/>
          </w:rPr>
          <w:t xml:space="preserve"> </w:t>
        </w:r>
        <w:proofErr w:type="spellStart"/>
        <w:r w:rsidR="00D87EE0">
          <w:rPr>
            <w:color w:val="222222"/>
          </w:rPr>
          <w:t>lub</w:t>
        </w:r>
        <w:proofErr w:type="spellEnd"/>
        <w:r w:rsidR="00D87EE0">
          <w:rPr>
            <w:color w:val="222222"/>
          </w:rPr>
          <w:t xml:space="preserve"> </w:t>
        </w:r>
        <w:proofErr w:type="spellStart"/>
        <w:r w:rsidR="00D87EE0">
          <w:rPr>
            <w:color w:val="222222"/>
          </w:rPr>
          <w:t>hav</w:t>
        </w:r>
        <w:proofErr w:type="spellEnd"/>
        <w:r w:rsidR="00D87EE0">
          <w:rPr>
            <w:color w:val="222222"/>
          </w:rPr>
          <w:t xml:space="preserve"> </w:t>
        </w:r>
        <w:proofErr w:type="spellStart"/>
        <w:r w:rsidR="00D87EE0">
          <w:rPr>
            <w:color w:val="222222"/>
          </w:rPr>
          <w:t>vaj</w:t>
        </w:r>
      </w:ins>
      <w:proofErr w:type="spellEnd"/>
      <w:ins w:id="976" w:author="Fong RERHANG" w:date="2021-12-09T14:43:00Z">
        <w:r w:rsidR="00D87EE0">
          <w:rPr>
            <w:color w:val="222222"/>
          </w:rPr>
          <w:t xml:space="preserve"> </w:t>
        </w:r>
      </w:ins>
      <w:r w:rsidRPr="005F2403">
        <w:rPr>
          <w:color w:val="222222"/>
        </w:rPr>
        <w:t xml:space="preserve">oak savanna </w:t>
      </w:r>
      <w:del w:id="977" w:author="Fong RERHANG" w:date="2021-12-09T14:43:00Z">
        <w:r w:rsidRPr="005F2403" w:rsidDel="00D87EE0">
          <w:rPr>
            <w:color w:val="222222"/>
          </w:rPr>
          <w:delText xml:space="preserve">revitalization </w:delText>
        </w:r>
      </w:del>
      <w:r w:rsidRPr="005F2403">
        <w:rPr>
          <w:color w:val="222222"/>
        </w:rPr>
        <w:t xml:space="preserve">los </w:t>
      </w:r>
      <w:proofErr w:type="spellStart"/>
      <w:r w:rsidRPr="005F2403">
        <w:rPr>
          <w:color w:val="222222"/>
        </w:rPr>
        <w:t>ntawm</w:t>
      </w:r>
      <w:proofErr w:type="spellEnd"/>
      <w:r w:rsidRPr="005F2403">
        <w:rPr>
          <w:color w:val="222222"/>
        </w:rPr>
        <w:t xml:space="preserve"> </w:t>
      </w:r>
      <w:proofErr w:type="spellStart"/>
      <w:ins w:id="978" w:author="Fong RERHANG" w:date="2021-12-09T14:43:00Z">
        <w:r w:rsidR="00D87EE0">
          <w:rPr>
            <w:color w:val="222222"/>
          </w:rPr>
          <w:t>kev</w:t>
        </w:r>
        <w:proofErr w:type="spellEnd"/>
        <w:r w:rsidR="00D87EE0">
          <w:rPr>
            <w:color w:val="222222"/>
          </w:rPr>
          <w:t xml:space="preserve"> </w:t>
        </w:r>
        <w:proofErr w:type="spellStart"/>
        <w:r w:rsidR="00D87EE0">
          <w:rPr>
            <w:color w:val="222222"/>
          </w:rPr>
          <w:t>rov</w:t>
        </w:r>
        <w:proofErr w:type="spellEnd"/>
        <w:r w:rsidR="00D87EE0">
          <w:rPr>
            <w:color w:val="222222"/>
          </w:rPr>
          <w:t xml:space="preserve"> cog </w:t>
        </w:r>
        <w:proofErr w:type="spellStart"/>
        <w:r w:rsidR="00D87EE0">
          <w:rPr>
            <w:color w:val="222222"/>
          </w:rPr>
          <w:t>nyom</w:t>
        </w:r>
      </w:ins>
      <w:proofErr w:type="spellEnd"/>
      <w:del w:id="979" w:author="Fong RERHANG" w:date="2021-12-09T14:43:00Z">
        <w:r w:rsidRPr="005F2403" w:rsidDel="00D87EE0">
          <w:rPr>
            <w:color w:val="222222"/>
          </w:rPr>
          <w:delText>rotational grazing</w:delText>
        </w:r>
      </w:del>
      <w:r w:rsidRPr="005F2403">
        <w:rPr>
          <w:color w:val="222222"/>
        </w:rPr>
        <w:t xml:space="preserve">, </w:t>
      </w:r>
      <w:del w:id="980" w:author="Fong RERHANG" w:date="2021-12-09T14:43:00Z">
        <w:r w:rsidRPr="005F2403" w:rsidDel="00D87EE0">
          <w:rPr>
            <w:color w:val="222222"/>
          </w:rPr>
          <w:delText xml:space="preserve">haiv neeg perennial </w:delText>
        </w:r>
      </w:del>
      <w:proofErr w:type="spellStart"/>
      <w:r w:rsidRPr="005F2403">
        <w:rPr>
          <w:color w:val="222222"/>
        </w:rPr>
        <w:t>qoob</w:t>
      </w:r>
      <w:proofErr w:type="spellEnd"/>
      <w:r w:rsidRPr="005F2403">
        <w:rPr>
          <w:color w:val="222222"/>
        </w:rPr>
        <w:t xml:space="preserve"> loo</w:t>
      </w:r>
      <w:ins w:id="981" w:author="Fong RERHANG" w:date="2021-12-09T14:43:00Z">
        <w:r w:rsidR="00D87EE0">
          <w:rPr>
            <w:color w:val="222222"/>
          </w:rPr>
          <w:t xml:space="preserve"> </w:t>
        </w:r>
        <w:proofErr w:type="spellStart"/>
        <w:r w:rsidR="00D87EE0">
          <w:rPr>
            <w:color w:val="222222"/>
          </w:rPr>
          <w:t>sawv</w:t>
        </w:r>
        <w:proofErr w:type="spellEnd"/>
        <w:r w:rsidR="00D87EE0">
          <w:rPr>
            <w:color w:val="222222"/>
          </w:rPr>
          <w:t xml:space="preserve"> </w:t>
        </w:r>
        <w:proofErr w:type="spellStart"/>
        <w:r w:rsidR="00D87EE0">
          <w:rPr>
            <w:color w:val="222222"/>
          </w:rPr>
          <w:t>ntsug</w:t>
        </w:r>
      </w:ins>
      <w:proofErr w:type="spellEnd"/>
      <w:ins w:id="982" w:author="Fong RERHANG" w:date="2021-12-09T14:45:00Z">
        <w:r w:rsidR="00D87EE0">
          <w:rPr>
            <w:color w:val="222222"/>
          </w:rPr>
          <w:t xml:space="preserve"> </w:t>
        </w:r>
        <w:proofErr w:type="spellStart"/>
        <w:r w:rsidR="00D87EE0">
          <w:rPr>
            <w:color w:val="222222"/>
          </w:rPr>
          <w:t>cov</w:t>
        </w:r>
        <w:proofErr w:type="spellEnd"/>
        <w:r w:rsidR="00D87EE0">
          <w:rPr>
            <w:color w:val="222222"/>
          </w:rPr>
          <w:t xml:space="preserve"> </w:t>
        </w:r>
        <w:proofErr w:type="spellStart"/>
        <w:r w:rsidR="00D87EE0">
          <w:rPr>
            <w:color w:val="222222"/>
          </w:rPr>
          <w:t>haiv</w:t>
        </w:r>
        <w:proofErr w:type="spellEnd"/>
        <w:r w:rsidR="00D87EE0">
          <w:rPr>
            <w:color w:val="222222"/>
          </w:rPr>
          <w:t xml:space="preserve"> </w:t>
        </w:r>
        <w:proofErr w:type="spellStart"/>
        <w:r w:rsidR="00D87EE0">
          <w:rPr>
            <w:color w:val="222222"/>
          </w:rPr>
          <w:t>neeg</w:t>
        </w:r>
        <w:proofErr w:type="spellEnd"/>
        <w:r w:rsidR="00D87EE0">
          <w:rPr>
            <w:color w:val="222222"/>
          </w:rPr>
          <w:t xml:space="preserve"> </w:t>
        </w:r>
        <w:proofErr w:type="spellStart"/>
        <w:r w:rsidR="00D87EE0">
          <w:rPr>
            <w:color w:val="222222"/>
          </w:rPr>
          <w:t>ib</w:t>
        </w:r>
        <w:proofErr w:type="spellEnd"/>
        <w:r w:rsidR="00D87EE0">
          <w:rPr>
            <w:color w:val="222222"/>
          </w:rPr>
          <w:t xml:space="preserve"> </w:t>
        </w:r>
        <w:proofErr w:type="spellStart"/>
        <w:r w:rsidR="00D87EE0">
          <w:rPr>
            <w:color w:val="222222"/>
          </w:rPr>
          <w:t>txwm</w:t>
        </w:r>
        <w:proofErr w:type="spellEnd"/>
        <w:r w:rsidR="00D87EE0">
          <w:rPr>
            <w:color w:val="222222"/>
          </w:rPr>
          <w:t xml:space="preserve"> </w:t>
        </w:r>
        <w:proofErr w:type="spellStart"/>
        <w:r w:rsidR="00D87EE0">
          <w:rPr>
            <w:color w:val="222222"/>
          </w:rPr>
          <w:t>nyob</w:t>
        </w:r>
      </w:ins>
      <w:proofErr w:type="spellEnd"/>
      <w:r w:rsidRPr="005F2403">
        <w:rPr>
          <w:color w:val="222222"/>
        </w:rPr>
        <w:t xml:space="preserve">, </w:t>
      </w:r>
      <w:proofErr w:type="spellStart"/>
      <w:r w:rsidRPr="005F2403">
        <w:rPr>
          <w:color w:val="222222"/>
        </w:rPr>
        <w:t>thiab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kev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koom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ua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ke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ntawm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cov</w:t>
      </w:r>
      <w:proofErr w:type="spellEnd"/>
      <w:r w:rsidRPr="005F2403">
        <w:rPr>
          <w:color w:val="222222"/>
        </w:rPr>
        <w:t xml:space="preserve"> </w:t>
      </w:r>
      <w:del w:id="983" w:author="Fong RERHANG" w:date="2021-12-09T14:43:00Z">
        <w:r w:rsidRPr="005F2403" w:rsidDel="00D87EE0">
          <w:rPr>
            <w:color w:val="222222"/>
          </w:rPr>
          <w:delText>nroj tsuag tshuaj</w:delText>
        </w:r>
      </w:del>
      <w:proofErr w:type="spellStart"/>
      <w:ins w:id="984" w:author="Fong RERHANG" w:date="2021-12-09T14:44:00Z">
        <w:r w:rsidR="00D87EE0">
          <w:rPr>
            <w:color w:val="222222"/>
          </w:rPr>
          <w:t>xyoob</w:t>
        </w:r>
        <w:proofErr w:type="spellEnd"/>
        <w:r w:rsidR="00D87EE0">
          <w:rPr>
            <w:color w:val="222222"/>
          </w:rPr>
          <w:t xml:space="preserve"> </w:t>
        </w:r>
        <w:proofErr w:type="spellStart"/>
        <w:r w:rsidR="00D87EE0">
          <w:rPr>
            <w:color w:val="222222"/>
          </w:rPr>
          <w:t>ntoo</w:t>
        </w:r>
      </w:ins>
      <w:proofErr w:type="spellEnd"/>
      <w:r w:rsidRPr="005F2403">
        <w:rPr>
          <w:color w:val="222222"/>
        </w:rPr>
        <w:t xml:space="preserve">. </w:t>
      </w:r>
      <w:proofErr w:type="spellStart"/>
      <w:r w:rsidRPr="005F2403">
        <w:rPr>
          <w:color w:val="222222"/>
        </w:rPr>
        <w:t>Cov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txiv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hmab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txiv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ntoo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yog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cov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qoob</w:t>
      </w:r>
      <w:proofErr w:type="spellEnd"/>
      <w:r w:rsidRPr="005F2403">
        <w:rPr>
          <w:color w:val="222222"/>
        </w:rPr>
        <w:t xml:space="preserve"> loo </w:t>
      </w:r>
      <w:proofErr w:type="spellStart"/>
      <w:r w:rsidRPr="005F2403">
        <w:rPr>
          <w:color w:val="222222"/>
        </w:rPr>
        <w:t>tseem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ceeb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hauv</w:t>
      </w:r>
      <w:proofErr w:type="spellEnd"/>
      <w:r w:rsidRPr="005F2403">
        <w:rPr>
          <w:color w:val="222222"/>
        </w:rPr>
        <w:t xml:space="preserve"> LSF </w:t>
      </w:r>
      <w:proofErr w:type="spellStart"/>
      <w:r w:rsidRPr="005F2403">
        <w:rPr>
          <w:color w:val="222222"/>
        </w:rPr>
        <w:t>tus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qauv</w:t>
      </w:r>
      <w:proofErr w:type="spellEnd"/>
      <w:r w:rsidRPr="005F2403">
        <w:rPr>
          <w:color w:val="222222"/>
        </w:rPr>
        <w:t xml:space="preserve"> </w:t>
      </w:r>
      <w:del w:id="985" w:author="Fong RERHANG" w:date="2021-12-09T14:44:00Z">
        <w:r w:rsidRPr="005F2403" w:rsidDel="00D87EE0">
          <w:rPr>
            <w:color w:val="222222"/>
          </w:rPr>
          <w:delText>agroforestry</w:delText>
        </w:r>
      </w:del>
      <w:proofErr w:type="spellStart"/>
      <w:ins w:id="986" w:author="Fong RERHANG" w:date="2021-12-09T14:44:00Z">
        <w:r w:rsidR="00D87EE0">
          <w:rPr>
            <w:color w:val="222222"/>
          </w:rPr>
          <w:t>kev</w:t>
        </w:r>
        <w:proofErr w:type="spellEnd"/>
        <w:r w:rsidR="00D87EE0">
          <w:rPr>
            <w:color w:val="222222"/>
          </w:rPr>
          <w:t xml:space="preserve"> cog </w:t>
        </w:r>
        <w:proofErr w:type="spellStart"/>
        <w:r w:rsidR="00D87EE0">
          <w:rPr>
            <w:color w:val="222222"/>
          </w:rPr>
          <w:t>qoob</w:t>
        </w:r>
        <w:proofErr w:type="spellEnd"/>
        <w:r w:rsidR="00D87EE0">
          <w:rPr>
            <w:color w:val="222222"/>
          </w:rPr>
          <w:t xml:space="preserve"> loos</w:t>
        </w:r>
      </w:ins>
      <w:r w:rsidRPr="005F2403">
        <w:rPr>
          <w:color w:val="222222"/>
        </w:rPr>
        <w:t xml:space="preserve">, </w:t>
      </w:r>
      <w:proofErr w:type="spellStart"/>
      <w:r w:rsidRPr="005F2403">
        <w:rPr>
          <w:color w:val="222222"/>
        </w:rPr>
        <w:t>qhov</w:t>
      </w:r>
      <w:proofErr w:type="spellEnd"/>
      <w:r w:rsidRPr="005F2403">
        <w:rPr>
          <w:color w:val="222222"/>
        </w:rPr>
        <w:t xml:space="preserve"> chaw </w:t>
      </w:r>
      <w:proofErr w:type="spellStart"/>
      <w:r w:rsidRPr="005F2403">
        <w:rPr>
          <w:color w:val="222222"/>
        </w:rPr>
        <w:t>uas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lawv</w:t>
      </w:r>
      <w:proofErr w:type="spellEnd"/>
      <w:r w:rsidRPr="005F2403">
        <w:rPr>
          <w:color w:val="222222"/>
        </w:rPr>
        <w:t xml:space="preserve"> tau cog </w:t>
      </w:r>
      <w:proofErr w:type="spellStart"/>
      <w:r w:rsidRPr="005F2403">
        <w:rPr>
          <w:color w:val="222222"/>
        </w:rPr>
        <w:t>rau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hauv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cov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kab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tsim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qauv</w:t>
      </w:r>
      <w:proofErr w:type="spellEnd"/>
      <w:r w:rsidRPr="005F2403">
        <w:rPr>
          <w:color w:val="222222"/>
        </w:rPr>
        <w:t xml:space="preserve"> </w:t>
      </w:r>
      <w:del w:id="987" w:author="Fong RERHANG" w:date="2021-12-09T14:46:00Z">
        <w:r w:rsidRPr="005F2403" w:rsidDel="00D87EE0">
          <w:rPr>
            <w:color w:val="222222"/>
          </w:rPr>
          <w:delText xml:space="preserve">siv cov npoo qis qis uas ciam teb raws caij nyoog. </w:delText>
        </w:r>
      </w:del>
      <w:r w:rsidRPr="005F2403">
        <w:rPr>
          <w:color w:val="222222"/>
        </w:rPr>
        <w:t xml:space="preserve">Kev </w:t>
      </w:r>
      <w:proofErr w:type="spellStart"/>
      <w:r w:rsidRPr="005F2403">
        <w:rPr>
          <w:color w:val="222222"/>
        </w:rPr>
        <w:t>tsim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khoom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hloov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pauv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txhua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ob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xyoos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ntawm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paj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sau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thiab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sau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qoob</w:t>
      </w:r>
      <w:proofErr w:type="spellEnd"/>
      <w:r w:rsidRPr="005F2403">
        <w:rPr>
          <w:color w:val="222222"/>
        </w:rPr>
        <w:t xml:space="preserve"> loo </w:t>
      </w:r>
      <w:proofErr w:type="spellStart"/>
      <w:r w:rsidRPr="005F2403">
        <w:rPr>
          <w:color w:val="222222"/>
        </w:rPr>
        <w:t>raws</w:t>
      </w:r>
      <w:proofErr w:type="spellEnd"/>
      <w:r w:rsidRPr="005F2403">
        <w:rPr>
          <w:color w:val="222222"/>
        </w:rPr>
        <w:t xml:space="preserve"> li </w:t>
      </w:r>
      <w:proofErr w:type="spellStart"/>
      <w:r w:rsidRPr="005F2403">
        <w:rPr>
          <w:color w:val="222222"/>
        </w:rPr>
        <w:t>kev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tswj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xyuas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cov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kab</w:t>
      </w:r>
      <w:proofErr w:type="spellEnd"/>
      <w:r w:rsidRPr="005F2403">
        <w:rPr>
          <w:color w:val="222222"/>
        </w:rPr>
        <w:t xml:space="preserve"> </w:t>
      </w:r>
      <w:proofErr w:type="spellStart"/>
      <w:ins w:id="988" w:author="Fong RERHANG" w:date="2021-12-09T14:47:00Z">
        <w:r w:rsidR="00D87EE0">
          <w:rPr>
            <w:color w:val="222222"/>
          </w:rPr>
          <w:t>laum</w:t>
        </w:r>
        <w:proofErr w:type="spellEnd"/>
        <w:r w:rsidR="00D87EE0">
          <w:rPr>
            <w:color w:val="222222"/>
          </w:rPr>
          <w:t xml:space="preserve"> </w:t>
        </w:r>
        <w:proofErr w:type="spellStart"/>
        <w:r w:rsidR="00D87EE0">
          <w:rPr>
            <w:color w:val="222222"/>
          </w:rPr>
          <w:t>pib</w:t>
        </w:r>
      </w:ins>
      <w:proofErr w:type="spellEnd"/>
      <w:del w:id="989" w:author="Fong RERHANG" w:date="2021-12-09T14:47:00Z">
        <w:r w:rsidRPr="005F2403" w:rsidDel="00D87EE0">
          <w:rPr>
            <w:color w:val="222222"/>
          </w:rPr>
          <w:delText>mob drosophila</w:delText>
        </w:r>
      </w:del>
      <w:r w:rsidRPr="005F2403">
        <w:rPr>
          <w:color w:val="222222"/>
        </w:rPr>
        <w:t>. L</w:t>
      </w:r>
      <w:proofErr w:type="spellStart"/>
      <w:r w:rsidRPr="005F2403">
        <w:rPr>
          <w:color w:val="222222"/>
        </w:rPr>
        <w:t>awv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yog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lub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hauv</w:t>
      </w:r>
      <w:proofErr w:type="spellEnd"/>
      <w:r w:rsidRPr="005F2403">
        <w:rPr>
          <w:color w:val="222222"/>
        </w:rPr>
        <w:t xml:space="preserve"> paus </w:t>
      </w:r>
      <w:proofErr w:type="spellStart"/>
      <w:r w:rsidRPr="005F2403">
        <w:rPr>
          <w:color w:val="222222"/>
        </w:rPr>
        <w:t>tseem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ceeb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hauv</w:t>
      </w:r>
      <w:proofErr w:type="spellEnd"/>
      <w:r w:rsidRPr="005F2403">
        <w:rPr>
          <w:color w:val="222222"/>
        </w:rPr>
        <w:t xml:space="preserve"> LSF </w:t>
      </w:r>
      <w:proofErr w:type="spellStart"/>
      <w:r w:rsidRPr="005F2403">
        <w:rPr>
          <w:color w:val="222222"/>
        </w:rPr>
        <w:t>txoj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kev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kawm</w:t>
      </w:r>
      <w:proofErr w:type="spellEnd"/>
      <w:r w:rsidRPr="005F2403">
        <w:rPr>
          <w:color w:val="222222"/>
        </w:rPr>
        <w:t xml:space="preserve"> sab </w:t>
      </w:r>
      <w:proofErr w:type="spellStart"/>
      <w:r w:rsidRPr="005F2403">
        <w:rPr>
          <w:color w:val="222222"/>
        </w:rPr>
        <w:t>nraum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zoov</w:t>
      </w:r>
      <w:proofErr w:type="spellEnd"/>
      <w:r w:rsidRPr="005F2403">
        <w:rPr>
          <w:color w:val="222222"/>
        </w:rPr>
        <w:t xml:space="preserve">: </w:t>
      </w:r>
      <w:proofErr w:type="spellStart"/>
      <w:r w:rsidRPr="005F2403">
        <w:rPr>
          <w:color w:val="222222"/>
        </w:rPr>
        <w:t>kev</w:t>
      </w:r>
      <w:proofErr w:type="spellEnd"/>
      <w:r w:rsidRPr="005F2403">
        <w:rPr>
          <w:color w:val="222222"/>
        </w:rPr>
        <w:t xml:space="preserve"> cob </w:t>
      </w:r>
      <w:proofErr w:type="spellStart"/>
      <w:r w:rsidRPr="005F2403">
        <w:rPr>
          <w:color w:val="222222"/>
        </w:rPr>
        <w:t>qhia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txog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kev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noj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zaub</w:t>
      </w:r>
      <w:proofErr w:type="spellEnd"/>
      <w:r w:rsidRPr="005F2403">
        <w:rPr>
          <w:color w:val="222222"/>
        </w:rPr>
        <w:t xml:space="preserve"> mov, cog </w:t>
      </w:r>
      <w:proofErr w:type="spellStart"/>
      <w:r w:rsidRPr="005F2403">
        <w:rPr>
          <w:color w:val="222222"/>
        </w:rPr>
        <w:t>tshuaj</w:t>
      </w:r>
      <w:proofErr w:type="spellEnd"/>
      <w:r w:rsidRPr="005F2403">
        <w:rPr>
          <w:color w:val="222222"/>
        </w:rPr>
        <w:t xml:space="preserve">, </w:t>
      </w:r>
      <w:proofErr w:type="spellStart"/>
      <w:r w:rsidRPr="005F2403">
        <w:rPr>
          <w:color w:val="222222"/>
        </w:rPr>
        <w:t>thiab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kev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nthuav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tawm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ntoo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txhua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xyoo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yog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nyob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ntawm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cov</w:t>
      </w:r>
      <w:proofErr w:type="spellEnd"/>
      <w:r w:rsidRPr="005F2403">
        <w:rPr>
          <w:color w:val="222222"/>
        </w:rPr>
        <w:t xml:space="preserve"> </w:t>
      </w:r>
      <w:proofErr w:type="spellStart"/>
      <w:ins w:id="990" w:author="Fong RERHANG" w:date="2021-12-09T14:48:00Z">
        <w:r w:rsidR="00D87EE0">
          <w:rPr>
            <w:color w:val="222222"/>
          </w:rPr>
          <w:t>kev</w:t>
        </w:r>
        <w:proofErr w:type="spellEnd"/>
        <w:r w:rsidR="00D87EE0">
          <w:rPr>
            <w:color w:val="222222"/>
          </w:rPr>
          <w:t xml:space="preserve"> po</w:t>
        </w:r>
      </w:ins>
      <w:ins w:id="991" w:author="Fong RERHANG" w:date="2021-12-09T14:49:00Z">
        <w:r w:rsidR="00D87EE0">
          <w:rPr>
            <w:color w:val="222222"/>
          </w:rPr>
          <w:t xml:space="preserve">m </w:t>
        </w:r>
        <w:proofErr w:type="spellStart"/>
        <w:r w:rsidR="00D87EE0">
          <w:rPr>
            <w:color w:val="222222"/>
          </w:rPr>
          <w:t>sij</w:t>
        </w:r>
      </w:ins>
      <w:proofErr w:type="spellEnd"/>
      <w:del w:id="992" w:author="Fong RERHANG" w:date="2021-12-09T14:48:00Z">
        <w:r w:rsidRPr="005F2403" w:rsidDel="00D87EE0">
          <w:rPr>
            <w:color w:val="222222"/>
          </w:rPr>
          <w:delText>laus hedges</w:delText>
        </w:r>
      </w:del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thiab</w:t>
      </w:r>
      <w:proofErr w:type="spellEnd"/>
      <w:r w:rsidRPr="005F2403">
        <w:rPr>
          <w:color w:val="222222"/>
        </w:rPr>
        <w:t xml:space="preserve"> </w:t>
      </w:r>
      <w:del w:id="993" w:author="Fong RERHANG" w:date="2021-12-09T14:49:00Z">
        <w:r w:rsidRPr="005F2403" w:rsidDel="00D87EE0">
          <w:rPr>
            <w:color w:val="222222"/>
          </w:rPr>
          <w:delText xml:space="preserve">guilds </w:delText>
        </w:r>
      </w:del>
      <w:proofErr w:type="spellStart"/>
      <w:ins w:id="994" w:author="Fong RERHANG" w:date="2021-12-09T14:49:00Z">
        <w:r w:rsidR="00D87EE0">
          <w:rPr>
            <w:color w:val="222222"/>
          </w:rPr>
          <w:t>khoom</w:t>
        </w:r>
        <w:proofErr w:type="spellEnd"/>
        <w:r w:rsidR="00D87EE0">
          <w:rPr>
            <w:color w:val="222222"/>
          </w:rPr>
          <w:t xml:space="preserve"> </w:t>
        </w:r>
        <w:proofErr w:type="spellStart"/>
        <w:r w:rsidR="00D87EE0">
          <w:rPr>
            <w:color w:val="222222"/>
          </w:rPr>
          <w:t>haum</w:t>
        </w:r>
        <w:proofErr w:type="spellEnd"/>
        <w:r w:rsidR="00D87EE0" w:rsidRPr="005F2403">
          <w:rPr>
            <w:color w:val="222222"/>
          </w:rPr>
          <w:t xml:space="preserve"> </w:t>
        </w:r>
      </w:ins>
      <w:proofErr w:type="spellStart"/>
      <w:r w:rsidRPr="005F2403">
        <w:rPr>
          <w:color w:val="222222"/>
        </w:rPr>
        <w:t>ntawm</w:t>
      </w:r>
      <w:proofErr w:type="spellEnd"/>
      <w:r w:rsidRPr="005F2403">
        <w:rPr>
          <w:color w:val="222222"/>
        </w:rPr>
        <w:t xml:space="preserve"> Lily Springs Farm</w:t>
      </w:r>
      <w:r>
        <w:rPr>
          <w:color w:val="222222"/>
          <w:sz w:val="24"/>
          <w:szCs w:val="24"/>
        </w:rPr>
        <w:t>.</w:t>
      </w:r>
    </w:p>
    <w:p w14:paraId="65122926" w14:textId="77777777" w:rsidR="00A3234B" w:rsidRDefault="00A3234B">
      <w:pPr>
        <w:spacing w:line="240" w:lineRule="auto"/>
        <w:rPr>
          <w:color w:val="36414D"/>
          <w:sz w:val="24"/>
          <w:szCs w:val="24"/>
        </w:rPr>
      </w:pPr>
    </w:p>
    <w:p w14:paraId="04C18EB2" w14:textId="77777777" w:rsidR="00A3234B" w:rsidRDefault="00A3234B">
      <w:pPr>
        <w:spacing w:line="240" w:lineRule="auto"/>
        <w:rPr>
          <w:color w:val="36414D"/>
          <w:sz w:val="24"/>
          <w:szCs w:val="24"/>
        </w:rPr>
      </w:pPr>
    </w:p>
    <w:p w14:paraId="108BE7C2" w14:textId="77777777" w:rsidR="00A3234B" w:rsidRDefault="00A3234B">
      <w:pPr>
        <w:spacing w:line="240" w:lineRule="auto"/>
        <w:rPr>
          <w:color w:val="36414D"/>
          <w:sz w:val="24"/>
          <w:szCs w:val="24"/>
        </w:rPr>
      </w:pPr>
    </w:p>
    <w:p w14:paraId="6246AD94" w14:textId="77777777" w:rsidR="00A3234B" w:rsidRPr="004A2F19" w:rsidRDefault="00AD166D" w:rsidP="004A2F19">
      <w:pPr>
        <w:spacing w:line="240" w:lineRule="auto"/>
        <w:jc w:val="both"/>
      </w:pPr>
      <w:r w:rsidRPr="004A2F19">
        <w:t xml:space="preserve">Elderberries </w:t>
      </w:r>
      <w:proofErr w:type="spellStart"/>
      <w:r w:rsidRPr="004A2F19">
        <w:t>ntawm</w:t>
      </w:r>
      <w:proofErr w:type="spellEnd"/>
      <w:r w:rsidRPr="004A2F19">
        <w:t xml:space="preserve"> Blue Fruit Farm</w:t>
      </w:r>
    </w:p>
    <w:p w14:paraId="4C7DF822" w14:textId="77777777" w:rsidR="00A3234B" w:rsidRPr="004A2F19" w:rsidRDefault="00AD166D" w:rsidP="004A2F19">
      <w:pPr>
        <w:spacing w:line="240" w:lineRule="auto"/>
        <w:jc w:val="both"/>
      </w:pPr>
      <w:r w:rsidRPr="004A2F19">
        <w:t xml:space="preserve">Los </w:t>
      </w:r>
      <w:proofErr w:type="spellStart"/>
      <w:r w:rsidRPr="004A2F19">
        <w:t>ntawm</w:t>
      </w:r>
      <w:proofErr w:type="spellEnd"/>
      <w:r w:rsidRPr="004A2F19">
        <w:t xml:space="preserve"> Jim Riddle</w:t>
      </w:r>
    </w:p>
    <w:p w14:paraId="17A50360" w14:textId="77777777" w:rsidR="00A3234B" w:rsidRPr="004A2F19" w:rsidRDefault="00A3234B" w:rsidP="004A2F19">
      <w:pPr>
        <w:spacing w:line="240" w:lineRule="auto"/>
        <w:jc w:val="both"/>
      </w:pPr>
    </w:p>
    <w:p w14:paraId="307F373E" w14:textId="7BB82415" w:rsidR="00A3234B" w:rsidRPr="004A2F19" w:rsidRDefault="00AD166D" w:rsidP="004A2F19">
      <w:pPr>
        <w:spacing w:line="240" w:lineRule="auto"/>
        <w:jc w:val="both"/>
      </w:pPr>
      <w:r w:rsidRPr="004A2F19">
        <w:t xml:space="preserve">Blue Fruit Farm (BFF) </w:t>
      </w:r>
      <w:proofErr w:type="spellStart"/>
      <w:r w:rsidRPr="004A2F19">
        <w:t>yog</w:t>
      </w:r>
      <w:proofErr w:type="spellEnd"/>
      <w:r w:rsidRPr="004A2F19">
        <w:t xml:space="preserve"> </w:t>
      </w:r>
      <w:proofErr w:type="spellStart"/>
      <w:ins w:id="995" w:author="Fong RERHANG" w:date="2021-12-09T14:51:00Z">
        <w:r w:rsidR="003D439A">
          <w:t>ib</w:t>
        </w:r>
        <w:proofErr w:type="spellEnd"/>
        <w:r w:rsidR="003D439A">
          <w:t xml:space="preserve"> </w:t>
        </w:r>
        <w:proofErr w:type="spellStart"/>
        <w:r w:rsidR="003D439A">
          <w:t>daim</w:t>
        </w:r>
        <w:proofErr w:type="spellEnd"/>
        <w:r w:rsidR="003D439A">
          <w:t xml:space="preserve"> </w:t>
        </w:r>
        <w:proofErr w:type="spellStart"/>
        <w:r w:rsidR="003D439A">
          <w:t>teb</w:t>
        </w:r>
        <w:proofErr w:type="spellEnd"/>
        <w:r w:rsidR="003D439A">
          <w:t xml:space="preserve"> </w:t>
        </w:r>
        <w:proofErr w:type="spellStart"/>
        <w:r w:rsidR="003D439A">
          <w:t>ua</w:t>
        </w:r>
        <w:proofErr w:type="spellEnd"/>
        <w:r w:rsidR="003D439A">
          <w:t xml:space="preserve"> tau </w:t>
        </w:r>
        <w:proofErr w:type="spellStart"/>
        <w:r w:rsidR="003D439A">
          <w:t>tso</w:t>
        </w:r>
        <w:proofErr w:type="spellEnd"/>
        <w:r w:rsidR="003D439A">
          <w:t xml:space="preserve"> </w:t>
        </w:r>
        <w:proofErr w:type="spellStart"/>
        <w:r w:rsidR="003D439A">
          <w:t>cai</w:t>
        </w:r>
        <w:proofErr w:type="spellEnd"/>
        <w:r w:rsidR="003D439A">
          <w:t xml:space="preserve"> </w:t>
        </w:r>
        <w:proofErr w:type="spellStart"/>
        <w:r w:rsidR="003D439A">
          <w:t>kev</w:t>
        </w:r>
        <w:proofErr w:type="spellEnd"/>
        <w:r w:rsidR="003D439A">
          <w:t xml:space="preserve"> </w:t>
        </w:r>
        <w:proofErr w:type="spellStart"/>
        <w:r w:rsidR="003D439A">
          <w:t>cog</w:t>
        </w:r>
      </w:ins>
      <w:del w:id="996" w:author="Fong RERHANG" w:date="2021-12-09T14:51:00Z">
        <w:r w:rsidRPr="004A2F19" w:rsidDel="003D439A">
          <w:delText xml:space="preserve">ib daim ntawv pov thawj organic perennial </w:delText>
        </w:r>
      </w:del>
      <w:r w:rsidRPr="004A2F19">
        <w:t>txiv</w:t>
      </w:r>
      <w:proofErr w:type="spellEnd"/>
      <w:r w:rsidRPr="004A2F19">
        <w:t xml:space="preserve"> </w:t>
      </w:r>
      <w:proofErr w:type="spellStart"/>
      <w:r w:rsidRPr="004A2F19">
        <w:t>hmab</w:t>
      </w:r>
      <w:proofErr w:type="spellEnd"/>
      <w:r w:rsidRPr="004A2F19">
        <w:t xml:space="preserve"> </w:t>
      </w:r>
      <w:proofErr w:type="spellStart"/>
      <w:r w:rsidRPr="004A2F19">
        <w:t>txiv</w:t>
      </w:r>
      <w:proofErr w:type="spellEnd"/>
      <w:r w:rsidRPr="004A2F19">
        <w:t xml:space="preserve"> </w:t>
      </w:r>
      <w:proofErr w:type="spellStart"/>
      <w:r w:rsidRPr="004A2F19">
        <w:t>ntoo</w:t>
      </w:r>
      <w:proofErr w:type="spellEnd"/>
      <w:ins w:id="997" w:author="Fong RERHANG" w:date="2021-12-09T14:51:00Z">
        <w:r w:rsidR="003D439A">
          <w:t xml:space="preserve"> </w:t>
        </w:r>
        <w:proofErr w:type="spellStart"/>
        <w:r w:rsidR="003D439A">
          <w:t>sawv</w:t>
        </w:r>
        <w:proofErr w:type="spellEnd"/>
        <w:r w:rsidR="003D439A">
          <w:t xml:space="preserve"> </w:t>
        </w:r>
        <w:proofErr w:type="spellStart"/>
        <w:r w:rsidR="003D439A">
          <w:t>ntsug</w:t>
        </w:r>
      </w:ins>
      <w:proofErr w:type="spellEnd"/>
      <w:r w:rsidRPr="004A2F19">
        <w:t xml:space="preserve"> </w:t>
      </w:r>
      <w:proofErr w:type="spellStart"/>
      <w:r w:rsidRPr="004A2F19">
        <w:t>ua</w:t>
      </w:r>
      <w:proofErr w:type="spellEnd"/>
      <w:r w:rsidRPr="004A2F19">
        <w:t xml:space="preserve"> lag </w:t>
      </w:r>
      <w:proofErr w:type="spellStart"/>
      <w:r w:rsidRPr="004A2F19">
        <w:t>luam</w:t>
      </w:r>
      <w:proofErr w:type="spellEnd"/>
      <w:r w:rsidRPr="004A2F19">
        <w:t xml:space="preserve"> </w:t>
      </w:r>
      <w:proofErr w:type="spellStart"/>
      <w:r w:rsidRPr="004A2F19">
        <w:t>nyob</w:t>
      </w:r>
      <w:proofErr w:type="spellEnd"/>
      <w:r w:rsidRPr="004A2F19">
        <w:t xml:space="preserve"> </w:t>
      </w:r>
      <w:proofErr w:type="spellStart"/>
      <w:r w:rsidRPr="004A2F19">
        <w:t>rau</w:t>
      </w:r>
      <w:proofErr w:type="spellEnd"/>
      <w:r w:rsidRPr="004A2F19">
        <w:t xml:space="preserve"> sab </w:t>
      </w:r>
      <w:proofErr w:type="spellStart"/>
      <w:r w:rsidRPr="004A2F19">
        <w:t>hnub</w:t>
      </w:r>
      <w:proofErr w:type="spellEnd"/>
      <w:r w:rsidRPr="004A2F19">
        <w:t xml:space="preserve"> </w:t>
      </w:r>
      <w:proofErr w:type="spellStart"/>
      <w:r w:rsidRPr="004A2F19">
        <w:t>tuaj</w:t>
      </w:r>
      <w:proofErr w:type="spellEnd"/>
      <w:r w:rsidRPr="004A2F19">
        <w:t xml:space="preserve"> Minnesota. </w:t>
      </w:r>
      <w:proofErr w:type="spellStart"/>
      <w:r w:rsidRPr="004A2F19">
        <w:t>Cov</w:t>
      </w:r>
      <w:proofErr w:type="spellEnd"/>
      <w:r w:rsidRPr="004A2F19">
        <w:t xml:space="preserve"> av </w:t>
      </w:r>
      <w:r w:rsidRPr="004A2F19">
        <w:lastRenderedPageBreak/>
        <w:t xml:space="preserve">tau </w:t>
      </w:r>
      <w:proofErr w:type="spellStart"/>
      <w:r w:rsidRPr="004A2F19">
        <w:t>raug</w:t>
      </w:r>
      <w:proofErr w:type="spellEnd"/>
      <w:r w:rsidRPr="004A2F19">
        <w:t xml:space="preserve"> </w:t>
      </w:r>
      <w:proofErr w:type="spellStart"/>
      <w:r w:rsidRPr="004A2F19">
        <w:t>tswj</w:t>
      </w:r>
      <w:proofErr w:type="spellEnd"/>
      <w:r w:rsidRPr="004A2F19">
        <w:t xml:space="preserve"> </w:t>
      </w:r>
      <w:proofErr w:type="spellStart"/>
      <w:r w:rsidRPr="004A2F19">
        <w:t>hwm</w:t>
      </w:r>
      <w:proofErr w:type="spellEnd"/>
      <w:r w:rsidRPr="004A2F19">
        <w:t xml:space="preserve"> </w:t>
      </w:r>
      <w:del w:id="998" w:author="Fong RERHANG" w:date="2021-12-09T14:52:00Z">
        <w:r w:rsidRPr="004A2F19" w:rsidDel="003D439A">
          <w:delText xml:space="preserve">organically </w:delText>
        </w:r>
      </w:del>
      <w:proofErr w:type="spellStart"/>
      <w:ins w:id="999" w:author="Fong RERHANG" w:date="2021-12-09T14:52:00Z">
        <w:r w:rsidR="003D439A">
          <w:t>tsis</w:t>
        </w:r>
        <w:proofErr w:type="spellEnd"/>
        <w:r w:rsidR="003D439A">
          <w:t xml:space="preserve"> </w:t>
        </w:r>
        <w:proofErr w:type="spellStart"/>
        <w:r w:rsidR="003D439A">
          <w:t>siv</w:t>
        </w:r>
        <w:proofErr w:type="spellEnd"/>
        <w:r w:rsidR="003D439A">
          <w:t xml:space="preserve"> </w:t>
        </w:r>
        <w:proofErr w:type="spellStart"/>
        <w:r w:rsidR="003D439A">
          <w:t>tshuaj</w:t>
        </w:r>
        <w:proofErr w:type="spellEnd"/>
        <w:r w:rsidR="003D439A" w:rsidRPr="004A2F19">
          <w:t xml:space="preserve"> </w:t>
        </w:r>
      </w:ins>
      <w:proofErr w:type="spellStart"/>
      <w:r w:rsidRPr="004A2F19">
        <w:t>txij</w:t>
      </w:r>
      <w:proofErr w:type="spellEnd"/>
      <w:r w:rsidRPr="004A2F19">
        <w:t xml:space="preserve"> li </w:t>
      </w:r>
      <w:proofErr w:type="spellStart"/>
      <w:r w:rsidRPr="004A2F19">
        <w:t>xyoo</w:t>
      </w:r>
      <w:proofErr w:type="spellEnd"/>
      <w:r w:rsidRPr="004A2F19">
        <w:t xml:space="preserve"> 1970, </w:t>
      </w:r>
      <w:proofErr w:type="spellStart"/>
      <w:r w:rsidRPr="004A2F19">
        <w:t>thiab</w:t>
      </w:r>
      <w:proofErr w:type="spellEnd"/>
      <w:r w:rsidRPr="004A2F19">
        <w:t xml:space="preserve"> </w:t>
      </w:r>
      <w:proofErr w:type="spellStart"/>
      <w:r w:rsidRPr="004A2F19">
        <w:t>cov</w:t>
      </w:r>
      <w:proofErr w:type="spellEnd"/>
      <w:r w:rsidRPr="004A2F19">
        <w:t xml:space="preserve"> </w:t>
      </w:r>
      <w:proofErr w:type="spellStart"/>
      <w:r w:rsidRPr="004A2F19">
        <w:t>txiv</w:t>
      </w:r>
      <w:proofErr w:type="spellEnd"/>
      <w:r w:rsidRPr="004A2F19">
        <w:t xml:space="preserve"> </w:t>
      </w:r>
      <w:proofErr w:type="spellStart"/>
      <w:r w:rsidRPr="004A2F19">
        <w:t>hmab</w:t>
      </w:r>
      <w:proofErr w:type="spellEnd"/>
      <w:r w:rsidRPr="004A2F19">
        <w:t xml:space="preserve"> </w:t>
      </w:r>
      <w:proofErr w:type="spellStart"/>
      <w:r w:rsidRPr="004A2F19">
        <w:t>txiv</w:t>
      </w:r>
      <w:proofErr w:type="spellEnd"/>
      <w:r w:rsidRPr="004A2F19">
        <w:t xml:space="preserve"> </w:t>
      </w:r>
      <w:proofErr w:type="spellStart"/>
      <w:r w:rsidRPr="004A2F19">
        <w:t>ntoo</w:t>
      </w:r>
      <w:proofErr w:type="spellEnd"/>
      <w:r w:rsidRPr="004A2F19">
        <w:t xml:space="preserve"> </w:t>
      </w:r>
      <w:proofErr w:type="spellStart"/>
      <w:r w:rsidRPr="004A2F19">
        <w:t>xiav</w:t>
      </w:r>
      <w:proofErr w:type="spellEnd"/>
      <w:r w:rsidRPr="004A2F19">
        <w:t xml:space="preserve"> </w:t>
      </w:r>
      <w:proofErr w:type="spellStart"/>
      <w:r w:rsidRPr="004A2F19">
        <w:t>yog</w:t>
      </w:r>
      <w:proofErr w:type="spellEnd"/>
      <w:r w:rsidRPr="004A2F19">
        <w:t xml:space="preserve"> </w:t>
      </w:r>
      <w:proofErr w:type="spellStart"/>
      <w:r w:rsidRPr="004A2F19">
        <w:t>ib</w:t>
      </w:r>
      <w:proofErr w:type="spellEnd"/>
      <w:r w:rsidRPr="004A2F19">
        <w:t xml:space="preserve"> </w:t>
      </w:r>
      <w:proofErr w:type="spellStart"/>
      <w:r w:rsidRPr="004A2F19">
        <w:t>puag</w:t>
      </w:r>
      <w:proofErr w:type="spellEnd"/>
      <w:r w:rsidRPr="004A2F19">
        <w:t xml:space="preserve"> </w:t>
      </w:r>
      <w:proofErr w:type="spellStart"/>
      <w:r w:rsidRPr="004A2F19">
        <w:t>ncig</w:t>
      </w:r>
      <w:proofErr w:type="spellEnd"/>
      <w:r w:rsidRPr="004A2F19">
        <w:t xml:space="preserve"> los </w:t>
      </w:r>
      <w:proofErr w:type="spellStart"/>
      <w:r w:rsidRPr="004A2F19">
        <w:t>ntawm</w:t>
      </w:r>
      <w:proofErr w:type="spellEnd"/>
      <w:r w:rsidRPr="004A2F19">
        <w:t xml:space="preserve"> </w:t>
      </w:r>
      <w:proofErr w:type="spellStart"/>
      <w:r w:rsidRPr="004A2F19">
        <w:t>cov</w:t>
      </w:r>
      <w:proofErr w:type="spellEnd"/>
      <w:r w:rsidRPr="004A2F19">
        <w:t xml:space="preserve"> </w:t>
      </w:r>
      <w:proofErr w:type="spellStart"/>
      <w:r w:rsidRPr="004A2F19">
        <w:t>teb</w:t>
      </w:r>
      <w:proofErr w:type="spellEnd"/>
      <w:r w:rsidRPr="004A2F19">
        <w:t xml:space="preserve"> </w:t>
      </w:r>
      <w:proofErr w:type="spellStart"/>
      <w:r w:rsidRPr="004A2F19">
        <w:t>ntawm</w:t>
      </w:r>
      <w:proofErr w:type="spellEnd"/>
      <w:r w:rsidRPr="004A2F19">
        <w:t xml:space="preserve"> </w:t>
      </w:r>
      <w:del w:id="1000" w:author="Fong RERHANG" w:date="2021-12-09T14:53:00Z">
        <w:r w:rsidRPr="004A2F19" w:rsidDel="003D439A">
          <w:delText>cov nroj tsuag</w:delText>
        </w:r>
      </w:del>
      <w:proofErr w:type="spellStart"/>
      <w:ins w:id="1001" w:author="Fong RERHANG" w:date="2021-12-09T14:53:00Z">
        <w:r w:rsidR="003D439A">
          <w:t>qoob</w:t>
        </w:r>
        <w:proofErr w:type="spellEnd"/>
        <w:r w:rsidR="003D439A">
          <w:t xml:space="preserve"> loo</w:t>
        </w:r>
      </w:ins>
      <w:r w:rsidRPr="004A2F19">
        <w:t xml:space="preserve"> </w:t>
      </w:r>
      <w:proofErr w:type="spellStart"/>
      <w:r w:rsidRPr="004A2F19">
        <w:t>ib</w:t>
      </w:r>
      <w:proofErr w:type="spellEnd"/>
      <w:r w:rsidRPr="004A2F19">
        <w:t xml:space="preserve"> </w:t>
      </w:r>
      <w:proofErr w:type="spellStart"/>
      <w:r w:rsidRPr="004A2F19">
        <w:t>txwm</w:t>
      </w:r>
      <w:proofErr w:type="spellEnd"/>
      <w:r w:rsidRPr="004A2F19">
        <w:t xml:space="preserve"> </w:t>
      </w:r>
      <w:proofErr w:type="spellStart"/>
      <w:r w:rsidRPr="004A2F19">
        <w:t>muaj</w:t>
      </w:r>
      <w:proofErr w:type="spellEnd"/>
      <w:r w:rsidRPr="004A2F19">
        <w:t xml:space="preserve">, </w:t>
      </w:r>
      <w:proofErr w:type="spellStart"/>
      <w:r w:rsidRPr="004A2F19">
        <w:t>tsis</w:t>
      </w:r>
      <w:proofErr w:type="spellEnd"/>
      <w:r w:rsidRPr="004A2F19">
        <w:t xml:space="preserve"> </w:t>
      </w:r>
      <w:proofErr w:type="spellStart"/>
      <w:r w:rsidRPr="004A2F19">
        <w:t>muaj</w:t>
      </w:r>
      <w:proofErr w:type="spellEnd"/>
      <w:r w:rsidRPr="004A2F19">
        <w:t xml:space="preserve"> </w:t>
      </w:r>
      <w:proofErr w:type="spellStart"/>
      <w:r w:rsidRPr="004A2F19">
        <w:t>cov</w:t>
      </w:r>
      <w:proofErr w:type="spellEnd"/>
      <w:r w:rsidRPr="004A2F19">
        <w:t xml:space="preserve"> </w:t>
      </w:r>
      <w:proofErr w:type="spellStart"/>
      <w:r w:rsidRPr="004A2F19">
        <w:t>qoob</w:t>
      </w:r>
      <w:proofErr w:type="spellEnd"/>
      <w:r w:rsidRPr="004A2F19">
        <w:t xml:space="preserve"> loo zoo li </w:t>
      </w:r>
      <w:proofErr w:type="spellStart"/>
      <w:r w:rsidRPr="004A2F19">
        <w:t>ntau</w:t>
      </w:r>
      <w:proofErr w:type="spellEnd"/>
      <w:r w:rsidRPr="004A2F19">
        <w:t xml:space="preserve"> </w:t>
      </w:r>
      <w:proofErr w:type="spellStart"/>
      <w:r w:rsidRPr="004A2F19">
        <w:t>tshaj</w:t>
      </w:r>
      <w:proofErr w:type="spellEnd"/>
      <w:r w:rsidRPr="004A2F19">
        <w:t xml:space="preserve"> li </w:t>
      </w:r>
      <w:proofErr w:type="spellStart"/>
      <w:r w:rsidRPr="004A2F19">
        <w:t>ib</w:t>
      </w:r>
      <w:proofErr w:type="spellEnd"/>
      <w:r w:rsidRPr="004A2F19">
        <w:t xml:space="preserve"> </w:t>
      </w:r>
      <w:proofErr w:type="spellStart"/>
      <w:r w:rsidRPr="004A2F19">
        <w:t>mais</w:t>
      </w:r>
      <w:proofErr w:type="spellEnd"/>
      <w:r w:rsidRPr="004A2F19">
        <w:t xml:space="preserve">. Kev </w:t>
      </w:r>
      <w:proofErr w:type="spellStart"/>
      <w:r w:rsidRPr="004A2F19">
        <w:t>ua</w:t>
      </w:r>
      <w:proofErr w:type="spellEnd"/>
      <w:r w:rsidRPr="004A2F19">
        <w:t xml:space="preserve"> </w:t>
      </w:r>
      <w:proofErr w:type="spellStart"/>
      <w:r w:rsidRPr="004A2F19">
        <w:t>liaj</w:t>
      </w:r>
      <w:proofErr w:type="spellEnd"/>
      <w:r w:rsidRPr="004A2F19">
        <w:t xml:space="preserve"> </w:t>
      </w:r>
      <w:proofErr w:type="spellStart"/>
      <w:r w:rsidRPr="004A2F19">
        <w:t>ua</w:t>
      </w:r>
      <w:proofErr w:type="spellEnd"/>
      <w:r w:rsidRPr="004A2F19">
        <w:t xml:space="preserve"> </w:t>
      </w:r>
      <w:proofErr w:type="spellStart"/>
      <w:r w:rsidRPr="004A2F19">
        <w:t>teb</w:t>
      </w:r>
      <w:proofErr w:type="spellEnd"/>
      <w:r w:rsidRPr="004A2F19">
        <w:t xml:space="preserve"> </w:t>
      </w:r>
      <w:proofErr w:type="spellStart"/>
      <w:r w:rsidRPr="004A2F19">
        <w:t>nyob</w:t>
      </w:r>
      <w:proofErr w:type="spellEnd"/>
      <w:r w:rsidRPr="004A2F19">
        <w:t xml:space="preserve"> </w:t>
      </w:r>
      <w:proofErr w:type="spellStart"/>
      <w:r w:rsidRPr="004A2F19">
        <w:t>rau</w:t>
      </w:r>
      <w:proofErr w:type="spellEnd"/>
      <w:r w:rsidRPr="004A2F19">
        <w:t xml:space="preserve"> </w:t>
      </w:r>
      <w:proofErr w:type="spellStart"/>
      <w:r w:rsidRPr="004A2F19">
        <w:t>thaj</w:t>
      </w:r>
      <w:proofErr w:type="spellEnd"/>
      <w:r w:rsidRPr="004A2F19">
        <w:t xml:space="preserve"> av </w:t>
      </w:r>
      <w:proofErr w:type="spellStart"/>
      <w:r w:rsidRPr="004A2F19">
        <w:t>qaum</w:t>
      </w:r>
      <w:proofErr w:type="spellEnd"/>
      <w:r w:rsidRPr="004A2F19">
        <w:t xml:space="preserve"> </w:t>
      </w:r>
      <w:proofErr w:type="spellStart"/>
      <w:r w:rsidRPr="004A2F19">
        <w:t>teb</w:t>
      </w:r>
      <w:proofErr w:type="spellEnd"/>
      <w:r w:rsidRPr="004A2F19">
        <w:t xml:space="preserve"> </w:t>
      </w:r>
      <w:proofErr w:type="spellStart"/>
      <w:r w:rsidRPr="004A2F19">
        <w:t>thaj</w:t>
      </w:r>
      <w:proofErr w:type="spellEnd"/>
      <w:r w:rsidRPr="004A2F19">
        <w:t xml:space="preserve"> </w:t>
      </w:r>
      <w:proofErr w:type="spellStart"/>
      <w:r w:rsidRPr="004A2F19">
        <w:t>tsam</w:t>
      </w:r>
      <w:proofErr w:type="spellEnd"/>
      <w:r w:rsidRPr="004A2F19">
        <w:t xml:space="preserve"> li 12 </w:t>
      </w:r>
      <w:proofErr w:type="spellStart"/>
      <w:r w:rsidRPr="004A2F19">
        <w:t>mais</w:t>
      </w:r>
      <w:proofErr w:type="spellEnd"/>
      <w:r w:rsidRPr="004A2F19">
        <w:t xml:space="preserve"> sab </w:t>
      </w:r>
      <w:proofErr w:type="spellStart"/>
      <w:r w:rsidRPr="004A2F19">
        <w:t>qab</w:t>
      </w:r>
      <w:proofErr w:type="spellEnd"/>
      <w:r w:rsidRPr="004A2F19">
        <w:t xml:space="preserve"> </w:t>
      </w:r>
      <w:proofErr w:type="spellStart"/>
      <w:r w:rsidRPr="004A2F19">
        <w:t>teb</w:t>
      </w:r>
      <w:proofErr w:type="spellEnd"/>
      <w:r w:rsidRPr="004A2F19">
        <w:t xml:space="preserve"> </w:t>
      </w:r>
      <w:proofErr w:type="spellStart"/>
      <w:r w:rsidRPr="004A2F19">
        <w:t>ntawm</w:t>
      </w:r>
      <w:proofErr w:type="spellEnd"/>
      <w:r w:rsidRPr="004A2F19">
        <w:t xml:space="preserve"> Winona, MN.</w:t>
      </w:r>
    </w:p>
    <w:p w14:paraId="1B77164C" w14:textId="77777777" w:rsidR="00A3234B" w:rsidRPr="004A2F19" w:rsidRDefault="00A3234B" w:rsidP="004A2F19">
      <w:pPr>
        <w:spacing w:line="240" w:lineRule="auto"/>
        <w:jc w:val="both"/>
      </w:pPr>
    </w:p>
    <w:p w14:paraId="429F341B" w14:textId="1751598B" w:rsidR="00A3234B" w:rsidRPr="004A2F19" w:rsidRDefault="00AD166D" w:rsidP="004A2F19">
      <w:pPr>
        <w:spacing w:line="240" w:lineRule="auto"/>
        <w:jc w:val="both"/>
      </w:pPr>
      <w:proofErr w:type="spellStart"/>
      <w:r w:rsidRPr="004A2F19">
        <w:t>Lub</w:t>
      </w:r>
      <w:proofErr w:type="spellEnd"/>
      <w:r w:rsidRPr="004A2F19">
        <w:t xml:space="preserve"> 5-acre </w:t>
      </w:r>
      <w:proofErr w:type="spellStart"/>
      <w:r w:rsidRPr="004A2F19">
        <w:t>txiv</w:t>
      </w:r>
      <w:proofErr w:type="spellEnd"/>
      <w:r w:rsidRPr="004A2F19">
        <w:t xml:space="preserve"> </w:t>
      </w:r>
      <w:proofErr w:type="spellStart"/>
      <w:r w:rsidRPr="004A2F19">
        <w:t>hmab</w:t>
      </w:r>
      <w:proofErr w:type="spellEnd"/>
      <w:r w:rsidRPr="004A2F19">
        <w:t xml:space="preserve"> </w:t>
      </w:r>
      <w:proofErr w:type="spellStart"/>
      <w:r w:rsidRPr="004A2F19">
        <w:t>txiv</w:t>
      </w:r>
      <w:proofErr w:type="spellEnd"/>
      <w:r w:rsidRPr="004A2F19">
        <w:t xml:space="preserve"> </w:t>
      </w:r>
      <w:proofErr w:type="spellStart"/>
      <w:r w:rsidRPr="004A2F19">
        <w:t>ntoo</w:t>
      </w:r>
      <w:proofErr w:type="spellEnd"/>
      <w:r w:rsidRPr="004A2F19">
        <w:t xml:space="preserve"> </w:t>
      </w:r>
      <w:proofErr w:type="spellStart"/>
      <w:r w:rsidRPr="004A2F19">
        <w:t>teb</w:t>
      </w:r>
      <w:proofErr w:type="spellEnd"/>
      <w:r w:rsidRPr="004A2F19">
        <w:t xml:space="preserve"> tau </w:t>
      </w:r>
      <w:proofErr w:type="spellStart"/>
      <w:r w:rsidRPr="004A2F19">
        <w:t>hloov</w:t>
      </w:r>
      <w:proofErr w:type="spellEnd"/>
      <w:r w:rsidRPr="004A2F19">
        <w:t xml:space="preserve"> los </w:t>
      </w:r>
      <w:proofErr w:type="spellStart"/>
      <w:r w:rsidRPr="004A2F19">
        <w:t>ntawm</w:t>
      </w:r>
      <w:proofErr w:type="spellEnd"/>
      <w:r w:rsidRPr="004A2F19">
        <w:t xml:space="preserve"> </w:t>
      </w:r>
      <w:proofErr w:type="spellStart"/>
      <w:r w:rsidRPr="004A2F19">
        <w:t>cov</w:t>
      </w:r>
      <w:proofErr w:type="spellEnd"/>
      <w:r w:rsidRPr="004A2F19">
        <w:t xml:space="preserve"> </w:t>
      </w:r>
      <w:proofErr w:type="spellStart"/>
      <w:r w:rsidRPr="004A2F19">
        <w:t>zaub</w:t>
      </w:r>
      <w:proofErr w:type="spellEnd"/>
      <w:r w:rsidRPr="004A2F19">
        <w:t xml:space="preserve"> </w:t>
      </w:r>
      <w:proofErr w:type="spellStart"/>
      <w:ins w:id="1002" w:author="Fong RERHANG" w:date="2021-12-09T14:56:00Z">
        <w:r w:rsidR="003D439A">
          <w:t>tsis</w:t>
        </w:r>
        <w:proofErr w:type="spellEnd"/>
        <w:r w:rsidR="003D439A">
          <w:t xml:space="preserve"> </w:t>
        </w:r>
        <w:proofErr w:type="spellStart"/>
        <w:r w:rsidR="003D439A">
          <w:t>siv</w:t>
        </w:r>
        <w:proofErr w:type="spellEnd"/>
        <w:r w:rsidR="003D439A">
          <w:t xml:space="preserve"> </w:t>
        </w:r>
        <w:proofErr w:type="spellStart"/>
        <w:r w:rsidR="003D439A">
          <w:t>tshuaj</w:t>
        </w:r>
      </w:ins>
      <w:proofErr w:type="spellEnd"/>
      <w:del w:id="1003" w:author="Fong RERHANG" w:date="2021-12-09T14:56:00Z">
        <w:r w:rsidRPr="004A2F19" w:rsidDel="003D439A">
          <w:delText>organic</w:delText>
        </w:r>
      </w:del>
      <w:r w:rsidRPr="004A2F19">
        <w:t xml:space="preserve"> </w:t>
      </w:r>
      <w:proofErr w:type="spellStart"/>
      <w:r w:rsidRPr="004A2F19">
        <w:t>rau</w:t>
      </w:r>
      <w:proofErr w:type="spellEnd"/>
      <w:r w:rsidRPr="004A2F19">
        <w:t xml:space="preserve"> </w:t>
      </w:r>
      <w:proofErr w:type="spellStart"/>
      <w:r w:rsidRPr="004A2F19">
        <w:t>txiv</w:t>
      </w:r>
      <w:proofErr w:type="spellEnd"/>
      <w:r w:rsidRPr="004A2F19">
        <w:t xml:space="preserve"> </w:t>
      </w:r>
      <w:proofErr w:type="spellStart"/>
      <w:r w:rsidRPr="004A2F19">
        <w:t>hmab</w:t>
      </w:r>
      <w:proofErr w:type="spellEnd"/>
      <w:r w:rsidRPr="004A2F19">
        <w:t xml:space="preserve"> </w:t>
      </w:r>
      <w:proofErr w:type="spellStart"/>
      <w:r w:rsidRPr="004A2F19">
        <w:t>txiv</w:t>
      </w:r>
      <w:proofErr w:type="spellEnd"/>
      <w:r w:rsidRPr="004A2F19">
        <w:t xml:space="preserve"> </w:t>
      </w:r>
      <w:proofErr w:type="spellStart"/>
      <w:r w:rsidRPr="004A2F19">
        <w:t>ntoo</w:t>
      </w:r>
      <w:proofErr w:type="spellEnd"/>
      <w:r w:rsidRPr="004A2F19">
        <w:t xml:space="preserve"> </w:t>
      </w:r>
      <w:proofErr w:type="spellStart"/>
      <w:r w:rsidRPr="004A2F19">
        <w:t>ntawm</w:t>
      </w:r>
      <w:proofErr w:type="spellEnd"/>
      <w:r w:rsidRPr="004A2F19">
        <w:t xml:space="preserve"> 2008-2010 los </w:t>
      </w:r>
      <w:proofErr w:type="spellStart"/>
      <w:r w:rsidRPr="004A2F19">
        <w:t>ntawm</w:t>
      </w:r>
      <w:proofErr w:type="spellEnd"/>
      <w:r w:rsidRPr="004A2F19">
        <w:t xml:space="preserve"> </w:t>
      </w:r>
      <w:proofErr w:type="spellStart"/>
      <w:r w:rsidRPr="004A2F19">
        <w:t>kev</w:t>
      </w:r>
      <w:proofErr w:type="spellEnd"/>
      <w:r w:rsidRPr="004A2F19">
        <w:t xml:space="preserve"> cog tag </w:t>
      </w:r>
      <w:proofErr w:type="spellStart"/>
      <w:r w:rsidRPr="004A2F19">
        <w:t>nrho</w:t>
      </w:r>
      <w:proofErr w:type="spellEnd"/>
      <w:r w:rsidRPr="004A2F19">
        <w:t xml:space="preserve"> </w:t>
      </w:r>
      <w:proofErr w:type="spellStart"/>
      <w:r w:rsidRPr="004A2F19">
        <w:t>cov</w:t>
      </w:r>
      <w:proofErr w:type="spellEnd"/>
      <w:r w:rsidRPr="004A2F19">
        <w:t xml:space="preserve"> </w:t>
      </w:r>
      <w:proofErr w:type="spellStart"/>
      <w:r w:rsidRPr="004A2F19">
        <w:t>teb</w:t>
      </w:r>
      <w:proofErr w:type="spellEnd"/>
      <w:r w:rsidRPr="004A2F19">
        <w:t xml:space="preserve"> </w:t>
      </w:r>
      <w:proofErr w:type="spellStart"/>
      <w:r w:rsidRPr="004A2F19">
        <w:t>kom</w:t>
      </w:r>
      <w:proofErr w:type="spellEnd"/>
      <w:r w:rsidRPr="004A2F19">
        <w:t xml:space="preserve"> </w:t>
      </w:r>
      <w:proofErr w:type="spellStart"/>
      <w:r w:rsidRPr="004A2F19">
        <w:t>npog</w:t>
      </w:r>
      <w:proofErr w:type="spellEnd"/>
      <w:r w:rsidRPr="004A2F19">
        <w:t xml:space="preserve"> </w:t>
      </w:r>
      <w:proofErr w:type="spellStart"/>
      <w:r w:rsidRPr="004A2F19">
        <w:t>cov</w:t>
      </w:r>
      <w:proofErr w:type="spellEnd"/>
      <w:r w:rsidRPr="004A2F19">
        <w:t xml:space="preserve"> </w:t>
      </w:r>
      <w:proofErr w:type="spellStart"/>
      <w:r w:rsidRPr="004A2F19">
        <w:t>qoob</w:t>
      </w:r>
      <w:proofErr w:type="spellEnd"/>
      <w:r w:rsidRPr="004A2F19">
        <w:t xml:space="preserve"> loo </w:t>
      </w:r>
      <w:proofErr w:type="spellStart"/>
      <w:r w:rsidRPr="004A2F19">
        <w:t>ntawm</w:t>
      </w:r>
      <w:proofErr w:type="spellEnd"/>
      <w:r w:rsidRPr="004A2F19">
        <w:t xml:space="preserve"> </w:t>
      </w:r>
      <w:proofErr w:type="spellStart"/>
      <w:ins w:id="1004" w:author="Fong RERHANG" w:date="2021-12-09T14:57:00Z">
        <w:r w:rsidR="003D439A">
          <w:t>nplej</w:t>
        </w:r>
        <w:proofErr w:type="spellEnd"/>
        <w:r w:rsidR="003D439A">
          <w:t xml:space="preserve"> </w:t>
        </w:r>
      </w:ins>
      <w:r w:rsidRPr="004A2F19">
        <w:t xml:space="preserve">oats, </w:t>
      </w:r>
      <w:proofErr w:type="spellStart"/>
      <w:r w:rsidRPr="004A2F19">
        <w:t>nplej</w:t>
      </w:r>
      <w:proofErr w:type="spellEnd"/>
      <w:r w:rsidRPr="004A2F19">
        <w:t xml:space="preserve">, </w:t>
      </w:r>
      <w:proofErr w:type="spellStart"/>
      <w:r w:rsidRPr="004A2F19">
        <w:t>thiab</w:t>
      </w:r>
      <w:proofErr w:type="spellEnd"/>
      <w:r w:rsidRPr="004A2F19">
        <w:t xml:space="preserve"> </w:t>
      </w:r>
      <w:del w:id="1005" w:author="Fong RERHANG" w:date="2021-12-09T14:58:00Z">
        <w:r w:rsidRPr="004A2F19" w:rsidDel="003D439A">
          <w:delText xml:space="preserve">clovers </w:delText>
        </w:r>
      </w:del>
      <w:proofErr w:type="spellStart"/>
      <w:ins w:id="1006" w:author="Fong RERHANG" w:date="2021-12-09T14:58:00Z">
        <w:r w:rsidR="003D439A">
          <w:t>qej</w:t>
        </w:r>
        <w:proofErr w:type="spellEnd"/>
        <w:r w:rsidR="003D439A" w:rsidRPr="004A2F19">
          <w:t xml:space="preserve"> </w:t>
        </w:r>
      </w:ins>
      <w:proofErr w:type="spellStart"/>
      <w:r w:rsidRPr="004A2F19">
        <w:t>rau</w:t>
      </w:r>
      <w:proofErr w:type="spellEnd"/>
      <w:r w:rsidRPr="004A2F19">
        <w:t xml:space="preserve"> </w:t>
      </w:r>
      <w:proofErr w:type="spellStart"/>
      <w:r w:rsidRPr="004A2F19">
        <w:t>ib</w:t>
      </w:r>
      <w:proofErr w:type="spellEnd"/>
      <w:r w:rsidRPr="004A2F19">
        <w:t xml:space="preserve"> </w:t>
      </w:r>
      <w:proofErr w:type="spellStart"/>
      <w:r w:rsidRPr="004A2F19">
        <w:t>xyoos</w:t>
      </w:r>
      <w:proofErr w:type="spellEnd"/>
      <w:r w:rsidRPr="004A2F19">
        <w:t xml:space="preserve">. </w:t>
      </w:r>
      <w:proofErr w:type="spellStart"/>
      <w:r w:rsidRPr="004A2F19">
        <w:t>Thaum</w:t>
      </w:r>
      <w:proofErr w:type="spellEnd"/>
      <w:r w:rsidRPr="004A2F19">
        <w:t xml:space="preserve"> </w:t>
      </w:r>
      <w:proofErr w:type="spellStart"/>
      <w:r w:rsidRPr="004A2F19">
        <w:t>lub</w:t>
      </w:r>
      <w:proofErr w:type="spellEnd"/>
      <w:r w:rsidRPr="004A2F19">
        <w:t xml:space="preserve"> </w:t>
      </w:r>
      <w:proofErr w:type="spellStart"/>
      <w:r w:rsidRPr="004A2F19">
        <w:t>xyoo</w:t>
      </w:r>
      <w:proofErr w:type="spellEnd"/>
      <w:r w:rsidRPr="004A2F19">
        <w:t xml:space="preserve"> </w:t>
      </w:r>
      <w:proofErr w:type="spellStart"/>
      <w:r w:rsidRPr="004A2F19">
        <w:t>thib</w:t>
      </w:r>
      <w:proofErr w:type="spellEnd"/>
      <w:r w:rsidRPr="004A2F19">
        <w:t xml:space="preserve"> </w:t>
      </w:r>
      <w:proofErr w:type="spellStart"/>
      <w:r w:rsidRPr="004A2F19">
        <w:t>ob</w:t>
      </w:r>
      <w:proofErr w:type="spellEnd"/>
      <w:r w:rsidRPr="004A2F19">
        <w:t xml:space="preserve">, </w:t>
      </w:r>
      <w:proofErr w:type="spellStart"/>
      <w:r w:rsidRPr="004A2F19">
        <w:t>cov</w:t>
      </w:r>
      <w:proofErr w:type="spellEnd"/>
      <w:r w:rsidRPr="004A2F19">
        <w:t xml:space="preserve"> </w:t>
      </w:r>
      <w:proofErr w:type="spellStart"/>
      <w:r w:rsidRPr="004A2F19">
        <w:t>txaj</w:t>
      </w:r>
      <w:proofErr w:type="spellEnd"/>
      <w:r w:rsidRPr="004A2F19">
        <w:t xml:space="preserve"> tau </w:t>
      </w:r>
      <w:proofErr w:type="spellStart"/>
      <w:r w:rsidRPr="004A2F19">
        <w:t>tsim</w:t>
      </w:r>
      <w:proofErr w:type="spellEnd"/>
      <w:r w:rsidRPr="004A2F19">
        <w:t xml:space="preserve"> </w:t>
      </w:r>
      <w:proofErr w:type="spellStart"/>
      <w:r w:rsidRPr="004A2F19">
        <w:t>nrog</w:t>
      </w:r>
      <w:proofErr w:type="spellEnd"/>
      <w:r w:rsidRPr="004A2F19">
        <w:t xml:space="preserve"> 10 feet </w:t>
      </w:r>
      <w:proofErr w:type="spellStart"/>
      <w:r w:rsidRPr="004A2F19">
        <w:t>ntawm</w:t>
      </w:r>
      <w:proofErr w:type="spellEnd"/>
      <w:r w:rsidRPr="004A2F19">
        <w:t xml:space="preserve"> </w:t>
      </w:r>
      <w:proofErr w:type="spellStart"/>
      <w:r w:rsidRPr="004A2F19">
        <w:t>cov</w:t>
      </w:r>
      <w:proofErr w:type="spellEnd"/>
      <w:r w:rsidRPr="004A2F19">
        <w:t xml:space="preserve"> </w:t>
      </w:r>
      <w:proofErr w:type="spellStart"/>
      <w:r w:rsidRPr="004A2F19">
        <w:t>nyom</w:t>
      </w:r>
      <w:proofErr w:type="spellEnd"/>
      <w:r w:rsidRPr="004A2F19">
        <w:t xml:space="preserve"> </w:t>
      </w:r>
      <w:proofErr w:type="spellStart"/>
      <w:r w:rsidRPr="004A2F19">
        <w:t>thiab</w:t>
      </w:r>
      <w:proofErr w:type="spellEnd"/>
      <w:r w:rsidRPr="004A2F19">
        <w:t xml:space="preserve"> </w:t>
      </w:r>
      <w:del w:id="1007" w:author="Fong RERHANG" w:date="2021-12-09T14:58:00Z">
        <w:r w:rsidRPr="004A2F19" w:rsidDel="003D439A">
          <w:delText xml:space="preserve">clover </w:delText>
        </w:r>
      </w:del>
      <w:proofErr w:type="spellStart"/>
      <w:ins w:id="1008" w:author="Fong RERHANG" w:date="2021-12-09T14:58:00Z">
        <w:r w:rsidR="003D439A">
          <w:t>qej</w:t>
        </w:r>
        <w:proofErr w:type="spellEnd"/>
        <w:r w:rsidR="003D439A" w:rsidRPr="004A2F19">
          <w:t xml:space="preserve"> </w:t>
        </w:r>
      </w:ins>
      <w:proofErr w:type="spellStart"/>
      <w:r w:rsidRPr="004A2F19">
        <w:t>npog</w:t>
      </w:r>
      <w:proofErr w:type="spellEnd"/>
      <w:r w:rsidRPr="004A2F19">
        <w:t xml:space="preserve"> </w:t>
      </w:r>
      <w:proofErr w:type="spellStart"/>
      <w:r w:rsidRPr="004A2F19">
        <w:t>ntawm</w:t>
      </w:r>
      <w:proofErr w:type="spellEnd"/>
      <w:r w:rsidRPr="004A2F19">
        <w:t xml:space="preserve"> </w:t>
      </w:r>
      <w:proofErr w:type="spellStart"/>
      <w:r w:rsidRPr="004A2F19">
        <w:t>kab</w:t>
      </w:r>
      <w:proofErr w:type="spellEnd"/>
      <w:r w:rsidRPr="004A2F19">
        <w:t xml:space="preserve">. </w:t>
      </w:r>
      <w:proofErr w:type="spellStart"/>
      <w:r w:rsidRPr="004A2F19">
        <w:t>Nyob</w:t>
      </w:r>
      <w:proofErr w:type="spellEnd"/>
      <w:r w:rsidRPr="004A2F19">
        <w:t xml:space="preserve"> </w:t>
      </w:r>
      <w:proofErr w:type="spellStart"/>
      <w:r w:rsidRPr="004A2F19">
        <w:t>rau</w:t>
      </w:r>
      <w:proofErr w:type="spellEnd"/>
      <w:r w:rsidRPr="004A2F19">
        <w:t xml:space="preserve"> </w:t>
      </w:r>
      <w:proofErr w:type="spellStart"/>
      <w:r w:rsidRPr="004A2F19">
        <w:t>hauv</w:t>
      </w:r>
      <w:proofErr w:type="spellEnd"/>
      <w:r w:rsidRPr="004A2F19">
        <w:t xml:space="preserve"> </w:t>
      </w:r>
      <w:proofErr w:type="spellStart"/>
      <w:r w:rsidRPr="004A2F19">
        <w:t>lub</w:t>
      </w:r>
      <w:proofErr w:type="spellEnd"/>
      <w:r w:rsidRPr="004A2F19">
        <w:t xml:space="preserve"> </w:t>
      </w:r>
      <w:proofErr w:type="spellStart"/>
      <w:r w:rsidRPr="004A2F19">
        <w:t>xyoo</w:t>
      </w:r>
      <w:proofErr w:type="spellEnd"/>
      <w:r w:rsidRPr="004A2F19">
        <w:t xml:space="preserve"> </w:t>
      </w:r>
      <w:proofErr w:type="spellStart"/>
      <w:r w:rsidRPr="004A2F19">
        <w:t>thib</w:t>
      </w:r>
      <w:proofErr w:type="spellEnd"/>
      <w:r w:rsidRPr="004A2F19">
        <w:t xml:space="preserve"> </w:t>
      </w:r>
      <w:proofErr w:type="spellStart"/>
      <w:r w:rsidRPr="004A2F19">
        <w:t>ob</w:t>
      </w:r>
      <w:proofErr w:type="spellEnd"/>
      <w:r w:rsidRPr="004A2F19">
        <w:t xml:space="preserve">, </w:t>
      </w:r>
      <w:proofErr w:type="spellStart"/>
      <w:r w:rsidRPr="004A2F19">
        <w:t>lub</w:t>
      </w:r>
      <w:proofErr w:type="spellEnd"/>
      <w:r w:rsidRPr="004A2F19">
        <w:t xml:space="preserve"> </w:t>
      </w:r>
      <w:proofErr w:type="spellStart"/>
      <w:r w:rsidRPr="004A2F19">
        <w:t>txaj</w:t>
      </w:r>
      <w:proofErr w:type="spellEnd"/>
      <w:r w:rsidRPr="004A2F19">
        <w:t xml:space="preserve"> tau cog los </w:t>
      </w:r>
      <w:proofErr w:type="spellStart"/>
      <w:r w:rsidRPr="004A2F19">
        <w:t>npog</w:t>
      </w:r>
      <w:proofErr w:type="spellEnd"/>
      <w:r w:rsidRPr="004A2F19">
        <w:t xml:space="preserve"> </w:t>
      </w:r>
      <w:proofErr w:type="spellStart"/>
      <w:r w:rsidRPr="004A2F19">
        <w:t>cov</w:t>
      </w:r>
      <w:proofErr w:type="spellEnd"/>
      <w:r w:rsidRPr="004A2F19">
        <w:t xml:space="preserve"> </w:t>
      </w:r>
      <w:proofErr w:type="spellStart"/>
      <w:r w:rsidRPr="004A2F19">
        <w:t>qoob</w:t>
      </w:r>
      <w:proofErr w:type="spellEnd"/>
      <w:r w:rsidRPr="004A2F19">
        <w:t xml:space="preserve"> loo </w:t>
      </w:r>
      <w:proofErr w:type="spellStart"/>
      <w:r w:rsidRPr="004A2F19">
        <w:t>ntawm</w:t>
      </w:r>
      <w:proofErr w:type="spellEnd"/>
      <w:r w:rsidRPr="004A2F19">
        <w:t xml:space="preserve"> </w:t>
      </w:r>
      <w:ins w:id="1009" w:author="Fong RERHANG" w:date="2021-12-09T14:59:00Z">
        <w:r w:rsidR="003D439A">
          <w:t xml:space="preserve">noob </w:t>
        </w:r>
      </w:ins>
      <w:r w:rsidRPr="004A2F19">
        <w:t xml:space="preserve">buckwheat </w:t>
      </w:r>
      <w:proofErr w:type="spellStart"/>
      <w:r w:rsidRPr="004A2F19">
        <w:t>thiab</w:t>
      </w:r>
      <w:proofErr w:type="spellEnd"/>
      <w:r w:rsidRPr="004A2F19">
        <w:t xml:space="preserve"> </w:t>
      </w:r>
      <w:proofErr w:type="spellStart"/>
      <w:ins w:id="1010" w:author="Fong RERHANG" w:date="2021-12-09T15:00:00Z">
        <w:r w:rsidR="006E35F6">
          <w:t>nyoom</w:t>
        </w:r>
        <w:proofErr w:type="spellEnd"/>
        <w:r w:rsidR="006E35F6">
          <w:t xml:space="preserve"> </w:t>
        </w:r>
      </w:ins>
      <w:r w:rsidRPr="004A2F19">
        <w:t>sorghum-</w:t>
      </w:r>
      <w:proofErr w:type="spellStart"/>
      <w:r w:rsidRPr="004A2F19">
        <w:t>sudangrass</w:t>
      </w:r>
      <w:proofErr w:type="spellEnd"/>
      <w:r w:rsidRPr="004A2F19">
        <w:t xml:space="preserve"> los </w:t>
      </w:r>
      <w:proofErr w:type="spellStart"/>
      <w:r w:rsidRPr="004A2F19">
        <w:t>tsim</w:t>
      </w:r>
      <w:proofErr w:type="spellEnd"/>
      <w:r w:rsidRPr="004A2F19">
        <w:t xml:space="preserve"> </w:t>
      </w:r>
      <w:proofErr w:type="spellStart"/>
      <w:r w:rsidRPr="004A2F19">
        <w:t>kom</w:t>
      </w:r>
      <w:proofErr w:type="spellEnd"/>
      <w:r w:rsidRPr="004A2F19">
        <w:t xml:space="preserve"> </w:t>
      </w:r>
      <w:proofErr w:type="spellStart"/>
      <w:r w:rsidRPr="004A2F19">
        <w:t>muaj</w:t>
      </w:r>
      <w:proofErr w:type="spellEnd"/>
      <w:r w:rsidRPr="004A2F19">
        <w:t xml:space="preserve"> </w:t>
      </w:r>
      <w:proofErr w:type="spellStart"/>
      <w:r w:rsidRPr="004A2F19">
        <w:t>qoob</w:t>
      </w:r>
      <w:proofErr w:type="spellEnd"/>
      <w:r w:rsidRPr="004A2F19">
        <w:t xml:space="preserve"> loo </w:t>
      </w:r>
      <w:proofErr w:type="spellStart"/>
      <w:r w:rsidRPr="004A2F19">
        <w:t>thiab</w:t>
      </w:r>
      <w:proofErr w:type="spellEnd"/>
      <w:r w:rsidRPr="004A2F19">
        <w:t xml:space="preserve"> </w:t>
      </w:r>
      <w:proofErr w:type="spellStart"/>
      <w:r w:rsidRPr="004A2F19">
        <w:t>rhuav</w:t>
      </w:r>
      <w:proofErr w:type="spellEnd"/>
      <w:r w:rsidRPr="004A2F19">
        <w:t xml:space="preserve"> </w:t>
      </w:r>
      <w:proofErr w:type="spellStart"/>
      <w:r w:rsidRPr="004A2F19">
        <w:t>tshem</w:t>
      </w:r>
      <w:proofErr w:type="spellEnd"/>
      <w:r w:rsidRPr="004A2F19">
        <w:t xml:space="preserve"> </w:t>
      </w:r>
      <w:proofErr w:type="spellStart"/>
      <w:r w:rsidRPr="004A2F19">
        <w:t>cov</w:t>
      </w:r>
      <w:proofErr w:type="spellEnd"/>
      <w:r w:rsidRPr="004A2F19">
        <w:t xml:space="preserve"> </w:t>
      </w:r>
      <w:proofErr w:type="spellStart"/>
      <w:r w:rsidRPr="004A2F19">
        <w:t>voj</w:t>
      </w:r>
      <w:proofErr w:type="spellEnd"/>
      <w:r w:rsidRPr="004A2F19">
        <w:t xml:space="preserve"> </w:t>
      </w:r>
      <w:proofErr w:type="spellStart"/>
      <w:r w:rsidRPr="004A2F19">
        <w:t>voog</w:t>
      </w:r>
      <w:proofErr w:type="spellEnd"/>
      <w:r w:rsidRPr="004A2F19">
        <w:t xml:space="preserve"> </w:t>
      </w:r>
      <w:proofErr w:type="spellStart"/>
      <w:r w:rsidRPr="004A2F19">
        <w:t>ua</w:t>
      </w:r>
      <w:proofErr w:type="spellEnd"/>
      <w:r w:rsidRPr="004A2F19">
        <w:t xml:space="preserve"> </w:t>
      </w:r>
      <w:proofErr w:type="spellStart"/>
      <w:r w:rsidRPr="004A2F19">
        <w:t>ntej</w:t>
      </w:r>
      <w:proofErr w:type="spellEnd"/>
      <w:r w:rsidRPr="004A2F19">
        <w:t xml:space="preserve"> cog </w:t>
      </w:r>
      <w:proofErr w:type="spellStart"/>
      <w:r w:rsidRPr="004A2F19">
        <w:t>txiv</w:t>
      </w:r>
      <w:proofErr w:type="spellEnd"/>
      <w:r w:rsidRPr="004A2F19">
        <w:t xml:space="preserve"> </w:t>
      </w:r>
      <w:proofErr w:type="spellStart"/>
      <w:r w:rsidRPr="004A2F19">
        <w:t>hmab</w:t>
      </w:r>
      <w:proofErr w:type="spellEnd"/>
      <w:r w:rsidRPr="004A2F19">
        <w:t xml:space="preserve"> </w:t>
      </w:r>
      <w:proofErr w:type="spellStart"/>
      <w:r w:rsidRPr="004A2F19">
        <w:t>txiv</w:t>
      </w:r>
      <w:proofErr w:type="spellEnd"/>
      <w:r w:rsidRPr="004A2F19">
        <w:t xml:space="preserve"> </w:t>
      </w:r>
      <w:proofErr w:type="spellStart"/>
      <w:r w:rsidRPr="004A2F19">
        <w:t>ntoo</w:t>
      </w:r>
      <w:proofErr w:type="spellEnd"/>
      <w:r w:rsidRPr="004A2F19">
        <w:t xml:space="preserve"> </w:t>
      </w:r>
      <w:proofErr w:type="spellStart"/>
      <w:r w:rsidRPr="004A2F19">
        <w:t>thiab</w:t>
      </w:r>
      <w:proofErr w:type="spellEnd"/>
      <w:r w:rsidRPr="004A2F19">
        <w:t xml:space="preserve"> </w:t>
      </w:r>
      <w:proofErr w:type="spellStart"/>
      <w:r w:rsidRPr="004A2F19">
        <w:t>ntoo</w:t>
      </w:r>
      <w:proofErr w:type="spellEnd"/>
      <w:r w:rsidRPr="004A2F19">
        <w:t>.</w:t>
      </w:r>
    </w:p>
    <w:p w14:paraId="709EC91F" w14:textId="77777777" w:rsidR="00A3234B" w:rsidRPr="004A2F19" w:rsidRDefault="00A3234B" w:rsidP="004A2F19">
      <w:pPr>
        <w:spacing w:line="240" w:lineRule="auto"/>
        <w:jc w:val="both"/>
      </w:pPr>
    </w:p>
    <w:p w14:paraId="169697E2" w14:textId="4970EC22" w:rsidR="00A3234B" w:rsidRPr="004A2F19" w:rsidRDefault="00AD166D" w:rsidP="004A2F19">
      <w:pPr>
        <w:spacing w:line="240" w:lineRule="auto"/>
        <w:jc w:val="both"/>
      </w:pPr>
      <w:r w:rsidRPr="004A2F19">
        <w:t xml:space="preserve">BFF </w:t>
      </w:r>
      <w:del w:id="1011" w:author="Fong RERHANG" w:date="2021-12-09T15:01:00Z">
        <w:r w:rsidRPr="004A2F19" w:rsidDel="006E35F6">
          <w:delText>loj hlob</w:delText>
        </w:r>
      </w:del>
      <w:ins w:id="1012" w:author="Fong RERHANG" w:date="2021-12-09T15:01:00Z">
        <w:r w:rsidR="006E35F6">
          <w:t>cog</w:t>
        </w:r>
      </w:ins>
      <w:r w:rsidRPr="004A2F19">
        <w:t xml:space="preserve"> </w:t>
      </w:r>
      <w:proofErr w:type="spellStart"/>
      <w:r w:rsidRPr="004A2F19">
        <w:t>ntau</w:t>
      </w:r>
      <w:proofErr w:type="spellEnd"/>
      <w:r w:rsidRPr="004A2F19">
        <w:t xml:space="preserve"> yam </w:t>
      </w:r>
      <w:proofErr w:type="spellStart"/>
      <w:r w:rsidRPr="004A2F19">
        <w:t>txiv</w:t>
      </w:r>
      <w:proofErr w:type="spellEnd"/>
      <w:r w:rsidRPr="004A2F19">
        <w:t xml:space="preserve"> </w:t>
      </w:r>
      <w:proofErr w:type="spellStart"/>
      <w:r w:rsidRPr="004A2F19">
        <w:t>hmab</w:t>
      </w:r>
      <w:proofErr w:type="spellEnd"/>
      <w:r w:rsidRPr="004A2F19">
        <w:t xml:space="preserve"> </w:t>
      </w:r>
      <w:proofErr w:type="spellStart"/>
      <w:r w:rsidRPr="004A2F19">
        <w:t>txiv</w:t>
      </w:r>
      <w:proofErr w:type="spellEnd"/>
      <w:r w:rsidRPr="004A2F19">
        <w:t xml:space="preserve"> </w:t>
      </w:r>
      <w:proofErr w:type="spellStart"/>
      <w:r w:rsidRPr="004A2F19">
        <w:t>ntoo</w:t>
      </w:r>
      <w:proofErr w:type="spellEnd"/>
      <w:r w:rsidRPr="004A2F19">
        <w:t xml:space="preserve">, </w:t>
      </w:r>
      <w:proofErr w:type="spellStart"/>
      <w:r w:rsidRPr="004A2F19">
        <w:t>suav</w:t>
      </w:r>
      <w:proofErr w:type="spellEnd"/>
      <w:r w:rsidRPr="004A2F19">
        <w:t xml:space="preserve"> </w:t>
      </w:r>
      <w:proofErr w:type="spellStart"/>
      <w:r w:rsidRPr="004A2F19">
        <w:t>nrog</w:t>
      </w:r>
      <w:proofErr w:type="spellEnd"/>
      <w:r w:rsidRPr="004A2F19">
        <w:t xml:space="preserve"> </w:t>
      </w:r>
      <w:proofErr w:type="spellStart"/>
      <w:r w:rsidRPr="004A2F19">
        <w:t>aronia</w:t>
      </w:r>
      <w:proofErr w:type="spellEnd"/>
      <w:r w:rsidRPr="004A2F19">
        <w:t xml:space="preserve">, blueberries, honeyberries, elderberries, juneberries </w:t>
      </w:r>
      <w:proofErr w:type="spellStart"/>
      <w:r w:rsidRPr="004A2F19">
        <w:t>thiab</w:t>
      </w:r>
      <w:proofErr w:type="spellEnd"/>
      <w:r w:rsidRPr="004A2F19">
        <w:t xml:space="preserve"> </w:t>
      </w:r>
      <w:proofErr w:type="spellStart"/>
      <w:ins w:id="1013" w:author="Fong RERHANG" w:date="2021-12-09T15:01:00Z">
        <w:r w:rsidR="006E35F6">
          <w:t>txiv</w:t>
        </w:r>
        <w:proofErr w:type="spellEnd"/>
        <w:r w:rsidR="006E35F6">
          <w:t xml:space="preserve"> </w:t>
        </w:r>
        <w:proofErr w:type="spellStart"/>
        <w:r w:rsidR="006E35F6">
          <w:t>khawb</w:t>
        </w:r>
        <w:proofErr w:type="spellEnd"/>
        <w:r w:rsidR="006E35F6">
          <w:t xml:space="preserve"> (</w:t>
        </w:r>
      </w:ins>
      <w:r w:rsidRPr="004A2F19">
        <w:t>plums</w:t>
      </w:r>
      <w:ins w:id="1014" w:author="Fong RERHANG" w:date="2021-12-09T15:02:00Z">
        <w:r w:rsidR="006E35F6">
          <w:t>)</w:t>
        </w:r>
      </w:ins>
      <w:r w:rsidRPr="004A2F19">
        <w:t xml:space="preserve">. </w:t>
      </w:r>
      <w:proofErr w:type="spellStart"/>
      <w:r w:rsidRPr="004A2F19">
        <w:t>Peb</w:t>
      </w:r>
      <w:proofErr w:type="spellEnd"/>
      <w:r w:rsidRPr="004A2F19">
        <w:t xml:space="preserve"> </w:t>
      </w:r>
      <w:proofErr w:type="spellStart"/>
      <w:r w:rsidRPr="004A2F19">
        <w:t>muaj</w:t>
      </w:r>
      <w:proofErr w:type="spellEnd"/>
      <w:r w:rsidRPr="004A2F19">
        <w:t xml:space="preserve"> </w:t>
      </w:r>
      <w:proofErr w:type="spellStart"/>
      <w:r w:rsidRPr="004A2F19">
        <w:t>txog</w:t>
      </w:r>
      <w:proofErr w:type="spellEnd"/>
      <w:r w:rsidRPr="004A2F19">
        <w:t xml:space="preserve"> 1200 </w:t>
      </w:r>
      <w:del w:id="1015" w:author="Fong RERHANG" w:date="2021-12-09T15:02:00Z">
        <w:r w:rsidRPr="004A2F19" w:rsidDel="006E35F6">
          <w:delText>khiav taw</w:delText>
        </w:r>
      </w:del>
      <w:ins w:id="1016" w:author="Fong RERHANG" w:date="2021-12-09T15:02:00Z">
        <w:r w:rsidR="006E35F6">
          <w:t>feet</w:t>
        </w:r>
      </w:ins>
      <w:r w:rsidRPr="004A2F19">
        <w:t xml:space="preserve"> </w:t>
      </w:r>
      <w:proofErr w:type="spellStart"/>
      <w:r w:rsidRPr="004A2F19">
        <w:t>ntawm</w:t>
      </w:r>
      <w:proofErr w:type="spellEnd"/>
      <w:r w:rsidRPr="004A2F19">
        <w:t xml:space="preserve"> </w:t>
      </w:r>
      <w:proofErr w:type="spellStart"/>
      <w:ins w:id="1017" w:author="Fong RERHANG" w:date="2021-12-09T15:02:00Z">
        <w:r w:rsidR="006E35F6">
          <w:t>cov</w:t>
        </w:r>
        <w:proofErr w:type="spellEnd"/>
        <w:r w:rsidR="006E35F6">
          <w:t xml:space="preserve"> </w:t>
        </w:r>
        <w:proofErr w:type="spellStart"/>
        <w:r w:rsidR="006E35F6">
          <w:t>txiv</w:t>
        </w:r>
        <w:proofErr w:type="spellEnd"/>
        <w:r w:rsidR="006E35F6">
          <w:t xml:space="preserve"> </w:t>
        </w:r>
      </w:ins>
      <w:r w:rsidRPr="004A2F19">
        <w:t>elderberr</w:t>
      </w:r>
      <w:ins w:id="1018" w:author="Fong RERHANG" w:date="2021-12-09T15:02:00Z">
        <w:r w:rsidR="006E35F6">
          <w:t>y</w:t>
        </w:r>
      </w:ins>
      <w:del w:id="1019" w:author="Fong RERHANG" w:date="2021-12-09T15:02:00Z">
        <w:r w:rsidRPr="004A2F19" w:rsidDel="006E35F6">
          <w:delText>ies</w:delText>
        </w:r>
      </w:del>
      <w:r w:rsidRPr="004A2F19">
        <w:t xml:space="preserve">. </w:t>
      </w:r>
      <w:proofErr w:type="spellStart"/>
      <w:r w:rsidRPr="004A2F19">
        <w:t>Thaum</w:t>
      </w:r>
      <w:proofErr w:type="spellEnd"/>
      <w:r w:rsidRPr="004A2F19">
        <w:t xml:space="preserve"> </w:t>
      </w:r>
      <w:proofErr w:type="spellStart"/>
      <w:r w:rsidRPr="004A2F19">
        <w:t>cov</w:t>
      </w:r>
      <w:proofErr w:type="spellEnd"/>
      <w:r w:rsidRPr="004A2F19">
        <w:t xml:space="preserve"> </w:t>
      </w:r>
      <w:proofErr w:type="spellStart"/>
      <w:r w:rsidRPr="004A2F19">
        <w:t>txiv</w:t>
      </w:r>
      <w:proofErr w:type="spellEnd"/>
      <w:r w:rsidRPr="004A2F19">
        <w:t xml:space="preserve"> </w:t>
      </w:r>
      <w:proofErr w:type="spellStart"/>
      <w:r w:rsidRPr="004A2F19">
        <w:t>hmab</w:t>
      </w:r>
      <w:proofErr w:type="spellEnd"/>
      <w:r w:rsidRPr="004A2F19">
        <w:t xml:space="preserve"> </w:t>
      </w:r>
      <w:proofErr w:type="spellStart"/>
      <w:r w:rsidRPr="004A2F19">
        <w:t>txiv</w:t>
      </w:r>
      <w:proofErr w:type="spellEnd"/>
      <w:r w:rsidRPr="004A2F19">
        <w:t xml:space="preserve"> </w:t>
      </w:r>
      <w:proofErr w:type="spellStart"/>
      <w:r w:rsidRPr="004A2F19">
        <w:t>ntoo</w:t>
      </w:r>
      <w:proofErr w:type="spellEnd"/>
      <w:r w:rsidRPr="004A2F19">
        <w:t xml:space="preserve"> </w:t>
      </w:r>
      <w:proofErr w:type="spellStart"/>
      <w:r w:rsidRPr="004A2F19">
        <w:t>pib</w:t>
      </w:r>
      <w:proofErr w:type="spellEnd"/>
      <w:r w:rsidRPr="004A2F19">
        <w:t xml:space="preserve"> cog </w:t>
      </w:r>
      <w:proofErr w:type="spellStart"/>
      <w:r w:rsidRPr="004A2F19">
        <w:t>nrog</w:t>
      </w:r>
      <w:proofErr w:type="spellEnd"/>
      <w:r w:rsidRPr="004A2F19">
        <w:t xml:space="preserve"> 6 taw </w:t>
      </w:r>
      <w:proofErr w:type="spellStart"/>
      <w:r w:rsidRPr="004A2F19">
        <w:t>ntawm</w:t>
      </w:r>
      <w:proofErr w:type="spellEnd"/>
      <w:r w:rsidRPr="004A2F19">
        <w:t xml:space="preserve"> </w:t>
      </w:r>
      <w:proofErr w:type="spellStart"/>
      <w:r w:rsidRPr="004A2F19">
        <w:t>cov</w:t>
      </w:r>
      <w:proofErr w:type="spellEnd"/>
      <w:r w:rsidRPr="004A2F19">
        <w:t xml:space="preserve"> </w:t>
      </w:r>
      <w:proofErr w:type="spellStart"/>
      <w:r w:rsidRPr="004A2F19">
        <w:t>nroj</w:t>
      </w:r>
      <w:proofErr w:type="spellEnd"/>
      <w:r w:rsidRPr="004A2F19">
        <w:t xml:space="preserve"> </w:t>
      </w:r>
      <w:proofErr w:type="spellStart"/>
      <w:r w:rsidRPr="004A2F19">
        <w:t>tsuag</w:t>
      </w:r>
      <w:proofErr w:type="spellEnd"/>
      <w:r w:rsidRPr="004A2F19">
        <w:t xml:space="preserve"> </w:t>
      </w:r>
      <w:proofErr w:type="spellStart"/>
      <w:r w:rsidRPr="004A2F19">
        <w:t>thiab</w:t>
      </w:r>
      <w:proofErr w:type="spellEnd"/>
      <w:r w:rsidRPr="004A2F19">
        <w:t xml:space="preserve"> 10 ko taw </w:t>
      </w:r>
      <w:proofErr w:type="spellStart"/>
      <w:r w:rsidRPr="004A2F19">
        <w:t>ntawm</w:t>
      </w:r>
      <w:proofErr w:type="spellEnd"/>
      <w:r w:rsidRPr="004A2F19">
        <w:t xml:space="preserve"> </w:t>
      </w:r>
      <w:proofErr w:type="spellStart"/>
      <w:r w:rsidRPr="004A2F19">
        <w:t>kab</w:t>
      </w:r>
      <w:proofErr w:type="spellEnd"/>
      <w:r w:rsidRPr="004A2F19">
        <w:t xml:space="preserve">, </w:t>
      </w:r>
      <w:proofErr w:type="spellStart"/>
      <w:r w:rsidRPr="004A2F19">
        <w:t>cov</w:t>
      </w:r>
      <w:proofErr w:type="spellEnd"/>
      <w:r w:rsidRPr="004A2F19">
        <w:t xml:space="preserve"> </w:t>
      </w:r>
      <w:proofErr w:type="spellStart"/>
      <w:r w:rsidRPr="004A2F19">
        <w:t>nroj</w:t>
      </w:r>
      <w:proofErr w:type="spellEnd"/>
      <w:r w:rsidRPr="004A2F19">
        <w:t xml:space="preserve"> </w:t>
      </w:r>
      <w:proofErr w:type="spellStart"/>
      <w:r w:rsidRPr="004A2F19">
        <w:t>tsuag</w:t>
      </w:r>
      <w:proofErr w:type="spellEnd"/>
      <w:r w:rsidRPr="004A2F19">
        <w:t xml:space="preserve"> tau </w:t>
      </w:r>
      <w:proofErr w:type="spellStart"/>
      <w:r w:rsidRPr="004A2F19">
        <w:t>kis</w:t>
      </w:r>
      <w:proofErr w:type="spellEnd"/>
      <w:r w:rsidRPr="004A2F19">
        <w:t xml:space="preserve"> </w:t>
      </w:r>
      <w:proofErr w:type="spellStart"/>
      <w:r w:rsidRPr="004A2F19">
        <w:t>thiab</w:t>
      </w:r>
      <w:proofErr w:type="spellEnd"/>
      <w:r w:rsidRPr="004A2F19">
        <w:t xml:space="preserve"> tam sim no </w:t>
      </w:r>
      <w:proofErr w:type="spellStart"/>
      <w:r w:rsidRPr="004A2F19">
        <w:t>peb</w:t>
      </w:r>
      <w:proofErr w:type="spellEnd"/>
      <w:r w:rsidRPr="004A2F19">
        <w:t xml:space="preserve"> </w:t>
      </w:r>
      <w:proofErr w:type="spellStart"/>
      <w:r w:rsidRPr="004A2F19">
        <w:t>muaj</w:t>
      </w:r>
      <w:proofErr w:type="spellEnd"/>
      <w:r w:rsidRPr="004A2F19">
        <w:t xml:space="preserve"> li 4 taw </w:t>
      </w:r>
      <w:proofErr w:type="spellStart"/>
      <w:r w:rsidRPr="004A2F19">
        <w:t>ntawm</w:t>
      </w:r>
      <w:proofErr w:type="spellEnd"/>
      <w:r w:rsidRPr="004A2F19">
        <w:t xml:space="preserve"> </w:t>
      </w:r>
      <w:proofErr w:type="spellStart"/>
      <w:r w:rsidRPr="004A2F19">
        <w:t>kab</w:t>
      </w:r>
      <w:proofErr w:type="spellEnd"/>
      <w:r w:rsidRPr="004A2F19">
        <w:t xml:space="preserve"> </w:t>
      </w:r>
      <w:proofErr w:type="spellStart"/>
      <w:r w:rsidRPr="004A2F19">
        <w:t>thiab</w:t>
      </w:r>
      <w:proofErr w:type="spellEnd"/>
      <w:r w:rsidRPr="004A2F19">
        <w:t xml:space="preserve"> </w:t>
      </w:r>
      <w:proofErr w:type="spellStart"/>
      <w:r w:rsidRPr="004A2F19">
        <w:t>cov</w:t>
      </w:r>
      <w:proofErr w:type="spellEnd"/>
      <w:r w:rsidRPr="004A2F19">
        <w:t xml:space="preserve"> </w:t>
      </w:r>
      <w:proofErr w:type="spellStart"/>
      <w:r w:rsidRPr="004A2F19">
        <w:t>nroj</w:t>
      </w:r>
      <w:proofErr w:type="spellEnd"/>
      <w:r w:rsidRPr="004A2F19">
        <w:t xml:space="preserve"> </w:t>
      </w:r>
      <w:proofErr w:type="spellStart"/>
      <w:r w:rsidRPr="004A2F19">
        <w:t>tsuag</w:t>
      </w:r>
      <w:proofErr w:type="spellEnd"/>
      <w:r w:rsidRPr="004A2F19">
        <w:t xml:space="preserve"> pom </w:t>
      </w:r>
      <w:proofErr w:type="spellStart"/>
      <w:r w:rsidRPr="004A2F19">
        <w:t>thoob</w:t>
      </w:r>
      <w:proofErr w:type="spellEnd"/>
      <w:r w:rsidRPr="004A2F19">
        <w:t xml:space="preserve"> </w:t>
      </w:r>
      <w:proofErr w:type="spellStart"/>
      <w:r w:rsidRPr="004A2F19">
        <w:t>plaws</w:t>
      </w:r>
      <w:proofErr w:type="spellEnd"/>
      <w:r w:rsidRPr="004A2F19">
        <w:t xml:space="preserve"> </w:t>
      </w:r>
      <w:proofErr w:type="spellStart"/>
      <w:r w:rsidRPr="004A2F19">
        <w:t>hauv</w:t>
      </w:r>
      <w:proofErr w:type="spellEnd"/>
      <w:r w:rsidRPr="004A2F19">
        <w:t xml:space="preserve"> </w:t>
      </w:r>
      <w:proofErr w:type="spellStart"/>
      <w:r w:rsidRPr="004A2F19">
        <w:t>kab</w:t>
      </w:r>
      <w:proofErr w:type="spellEnd"/>
      <w:r w:rsidRPr="004A2F19">
        <w:t xml:space="preserve">. </w:t>
      </w:r>
      <w:proofErr w:type="spellStart"/>
      <w:r w:rsidRPr="004A2F19">
        <w:t>Ib</w:t>
      </w:r>
      <w:proofErr w:type="spellEnd"/>
      <w:r w:rsidRPr="004A2F19">
        <w:t xml:space="preserve"> yam </w:t>
      </w:r>
      <w:proofErr w:type="spellStart"/>
      <w:r w:rsidRPr="004A2F19">
        <w:t>uas</w:t>
      </w:r>
      <w:proofErr w:type="spellEnd"/>
      <w:r w:rsidRPr="004A2F19">
        <w:t xml:space="preserve"> </w:t>
      </w:r>
      <w:proofErr w:type="spellStart"/>
      <w:r w:rsidRPr="004A2F19">
        <w:t>yuav</w:t>
      </w:r>
      <w:proofErr w:type="spellEnd"/>
      <w:r w:rsidRPr="004A2F19">
        <w:t xml:space="preserve"> </w:t>
      </w:r>
      <w:proofErr w:type="spellStart"/>
      <w:r w:rsidRPr="004A2F19">
        <w:t>tsum</w:t>
      </w:r>
      <w:proofErr w:type="spellEnd"/>
      <w:r w:rsidRPr="004A2F19">
        <w:t xml:space="preserve"> </w:t>
      </w:r>
      <w:proofErr w:type="spellStart"/>
      <w:r w:rsidRPr="004A2F19">
        <w:t>paub</w:t>
      </w:r>
      <w:proofErr w:type="spellEnd"/>
      <w:r w:rsidRPr="004A2F19">
        <w:t xml:space="preserve"> </w:t>
      </w:r>
      <w:proofErr w:type="spellStart"/>
      <w:r w:rsidRPr="004A2F19">
        <w:t>txog</w:t>
      </w:r>
      <w:proofErr w:type="spellEnd"/>
      <w:r w:rsidRPr="004A2F19">
        <w:t xml:space="preserve"> </w:t>
      </w:r>
      <w:proofErr w:type="spellStart"/>
      <w:r w:rsidRPr="004A2F19">
        <w:t>cov</w:t>
      </w:r>
      <w:proofErr w:type="spellEnd"/>
      <w:r w:rsidRPr="004A2F19">
        <w:t xml:space="preserve"> </w:t>
      </w:r>
      <w:proofErr w:type="spellStart"/>
      <w:r w:rsidRPr="004A2F19">
        <w:t>txiv</w:t>
      </w:r>
      <w:proofErr w:type="spellEnd"/>
      <w:r w:rsidRPr="004A2F19">
        <w:t xml:space="preserve"> </w:t>
      </w:r>
      <w:proofErr w:type="spellStart"/>
      <w:r w:rsidRPr="004A2F19">
        <w:t>hmab</w:t>
      </w:r>
      <w:proofErr w:type="spellEnd"/>
      <w:r w:rsidRPr="004A2F19">
        <w:t xml:space="preserve"> </w:t>
      </w:r>
      <w:proofErr w:type="spellStart"/>
      <w:r w:rsidRPr="004A2F19">
        <w:t>txiv</w:t>
      </w:r>
      <w:proofErr w:type="spellEnd"/>
      <w:r w:rsidRPr="004A2F19">
        <w:t xml:space="preserve"> </w:t>
      </w:r>
      <w:proofErr w:type="spellStart"/>
      <w:r w:rsidRPr="004A2F19">
        <w:t>ntoo</w:t>
      </w:r>
      <w:proofErr w:type="spellEnd"/>
      <w:r w:rsidRPr="004A2F19">
        <w:t xml:space="preserve"> - </w:t>
      </w:r>
      <w:proofErr w:type="spellStart"/>
      <w:r w:rsidRPr="004A2F19">
        <w:t>lawv</w:t>
      </w:r>
      <w:proofErr w:type="spellEnd"/>
      <w:r w:rsidRPr="004A2F19">
        <w:t xml:space="preserve"> </w:t>
      </w:r>
      <w:proofErr w:type="spellStart"/>
      <w:r w:rsidRPr="004A2F19">
        <w:t>yuav</w:t>
      </w:r>
      <w:proofErr w:type="spellEnd"/>
      <w:r w:rsidRPr="004A2F19">
        <w:t xml:space="preserve"> </w:t>
      </w:r>
      <w:proofErr w:type="spellStart"/>
      <w:r w:rsidRPr="004A2F19">
        <w:t>ib</w:t>
      </w:r>
      <w:proofErr w:type="spellEnd"/>
      <w:r w:rsidRPr="004A2F19">
        <w:t xml:space="preserve"> </w:t>
      </w:r>
      <w:proofErr w:type="spellStart"/>
      <w:r w:rsidRPr="004A2F19">
        <w:t>txwm</w:t>
      </w:r>
      <w:proofErr w:type="spellEnd"/>
      <w:r w:rsidRPr="004A2F19">
        <w:t xml:space="preserve"> </w:t>
      </w:r>
      <w:proofErr w:type="spellStart"/>
      <w:r w:rsidRPr="004A2F19">
        <w:t>nthuav</w:t>
      </w:r>
      <w:proofErr w:type="spellEnd"/>
      <w:r w:rsidRPr="004A2F19">
        <w:t xml:space="preserve"> </w:t>
      </w:r>
      <w:proofErr w:type="spellStart"/>
      <w:r w:rsidRPr="004A2F19">
        <w:t>tawm</w:t>
      </w:r>
      <w:proofErr w:type="spellEnd"/>
      <w:r w:rsidRPr="004A2F19">
        <w:t xml:space="preserve"> </w:t>
      </w:r>
      <w:proofErr w:type="spellStart"/>
      <w:r w:rsidRPr="004A2F19">
        <w:t>ntawm</w:t>
      </w:r>
      <w:proofErr w:type="spellEnd"/>
      <w:r w:rsidRPr="004A2F19">
        <w:t xml:space="preserve"> </w:t>
      </w:r>
      <w:proofErr w:type="spellStart"/>
      <w:r w:rsidRPr="004A2F19">
        <w:t>lawv</w:t>
      </w:r>
      <w:proofErr w:type="spellEnd"/>
      <w:r w:rsidRPr="004A2F19">
        <w:t xml:space="preserve"> </w:t>
      </w:r>
      <w:proofErr w:type="spellStart"/>
      <w:r w:rsidRPr="004A2F19">
        <w:t>qhov</w:t>
      </w:r>
      <w:proofErr w:type="spellEnd"/>
      <w:r w:rsidRPr="004A2F19">
        <w:t xml:space="preserve"> chaw cog </w:t>
      </w:r>
      <w:proofErr w:type="spellStart"/>
      <w:r w:rsidRPr="004A2F19">
        <w:t>qoob</w:t>
      </w:r>
      <w:proofErr w:type="spellEnd"/>
      <w:r w:rsidRPr="004A2F19">
        <w:t xml:space="preserve"> loo!</w:t>
      </w:r>
    </w:p>
    <w:p w14:paraId="2A4D890D" w14:textId="77777777" w:rsidR="00A3234B" w:rsidRPr="004A2F19" w:rsidRDefault="00A3234B" w:rsidP="004A2F19">
      <w:pPr>
        <w:spacing w:line="240" w:lineRule="auto"/>
        <w:jc w:val="both"/>
      </w:pPr>
    </w:p>
    <w:p w14:paraId="7B8F8A4A" w14:textId="28E92D64" w:rsidR="00A3234B" w:rsidRPr="004A2F19" w:rsidRDefault="004A2F19" w:rsidP="004A2F19">
      <w:pPr>
        <w:spacing w:line="240" w:lineRule="auto"/>
        <w:jc w:val="both"/>
      </w:pPr>
      <w:proofErr w:type="spellStart"/>
      <w:r w:rsidRPr="004A2F19">
        <w:t>Nyob</w:t>
      </w:r>
      <w:proofErr w:type="spellEnd"/>
      <w:r w:rsidRPr="004A2F19">
        <w:t xml:space="preserve"> </w:t>
      </w:r>
      <w:proofErr w:type="spellStart"/>
      <w:r w:rsidRPr="004A2F19">
        <w:t>n</w:t>
      </w:r>
      <w:r w:rsidR="00AD166D" w:rsidRPr="004A2F19">
        <w:t>tawm</w:t>
      </w:r>
      <w:proofErr w:type="spellEnd"/>
      <w:r w:rsidR="00AD166D" w:rsidRPr="004A2F19">
        <w:t xml:space="preserve"> BFF, </w:t>
      </w:r>
      <w:proofErr w:type="spellStart"/>
      <w:r w:rsidR="00AD166D" w:rsidRPr="004A2F19">
        <w:t>peb</w:t>
      </w:r>
      <w:proofErr w:type="spellEnd"/>
      <w:r w:rsidR="00AD166D" w:rsidRPr="004A2F19">
        <w:t xml:space="preserve"> </w:t>
      </w:r>
      <w:del w:id="1020" w:author="Fong RERHANG" w:date="2021-12-09T15:04:00Z">
        <w:r w:rsidR="00AD166D" w:rsidRPr="004A2F19" w:rsidDel="006E35F6">
          <w:delText>loj hlob</w:delText>
        </w:r>
      </w:del>
      <w:ins w:id="1021" w:author="Fong RERHANG" w:date="2021-12-09T15:04:00Z">
        <w:r w:rsidR="006E35F6">
          <w:t>cog</w:t>
        </w:r>
      </w:ins>
      <w:r w:rsidR="00AD166D" w:rsidRPr="004A2F19">
        <w:t xml:space="preserve"> </w:t>
      </w:r>
      <w:proofErr w:type="spellStart"/>
      <w:r w:rsidR="00AD166D" w:rsidRPr="004A2F19">
        <w:t>txiv</w:t>
      </w:r>
      <w:proofErr w:type="spellEnd"/>
      <w:r w:rsidR="00AD166D" w:rsidRPr="004A2F19">
        <w:t xml:space="preserve"> </w:t>
      </w:r>
      <w:proofErr w:type="spellStart"/>
      <w:r w:rsidR="00AD166D" w:rsidRPr="004A2F19">
        <w:t>hmab</w:t>
      </w:r>
      <w:proofErr w:type="spellEnd"/>
      <w:r w:rsidR="00AD166D" w:rsidRPr="004A2F19">
        <w:t xml:space="preserve"> </w:t>
      </w:r>
      <w:proofErr w:type="spellStart"/>
      <w:r w:rsidR="00AD166D" w:rsidRPr="004A2F19">
        <w:t>txiv</w:t>
      </w:r>
      <w:proofErr w:type="spellEnd"/>
      <w:r w:rsidR="00AD166D" w:rsidRPr="004A2F19">
        <w:t xml:space="preserve"> </w:t>
      </w:r>
      <w:proofErr w:type="spellStart"/>
      <w:r w:rsidR="00AD166D" w:rsidRPr="004A2F19">
        <w:t>ntoo</w:t>
      </w:r>
      <w:proofErr w:type="spellEnd"/>
      <w:r w:rsidR="00AD166D" w:rsidRPr="004A2F19">
        <w:t xml:space="preserve"> </w:t>
      </w:r>
      <w:proofErr w:type="spellStart"/>
      <w:r w:rsidR="00AD166D" w:rsidRPr="004A2F19">
        <w:t>noj</w:t>
      </w:r>
      <w:proofErr w:type="spellEnd"/>
      <w:r w:rsidR="00AD166D" w:rsidRPr="004A2F19">
        <w:t xml:space="preserve"> </w:t>
      </w:r>
      <w:proofErr w:type="spellStart"/>
      <w:r w:rsidR="00AD166D" w:rsidRPr="004A2F19">
        <w:t>qab</w:t>
      </w:r>
      <w:proofErr w:type="spellEnd"/>
      <w:r w:rsidR="00AD166D" w:rsidRPr="004A2F19">
        <w:t xml:space="preserve"> </w:t>
      </w:r>
      <w:proofErr w:type="spellStart"/>
      <w:r w:rsidR="00AD166D" w:rsidRPr="004A2F19">
        <w:t>haus</w:t>
      </w:r>
      <w:proofErr w:type="spellEnd"/>
      <w:r w:rsidR="00AD166D" w:rsidRPr="004A2F19">
        <w:t xml:space="preserve"> </w:t>
      </w:r>
      <w:proofErr w:type="spellStart"/>
      <w:r w:rsidR="00AD166D" w:rsidRPr="004A2F19">
        <w:t>huv</w:t>
      </w:r>
      <w:proofErr w:type="spellEnd"/>
      <w:r w:rsidR="00AD166D" w:rsidRPr="004A2F19">
        <w:t xml:space="preserve"> </w:t>
      </w:r>
      <w:proofErr w:type="spellStart"/>
      <w:r w:rsidR="00AD166D" w:rsidRPr="004A2F19">
        <w:t>uas</w:t>
      </w:r>
      <w:proofErr w:type="spellEnd"/>
      <w:r w:rsidR="00AD166D" w:rsidRPr="004A2F19">
        <w:t xml:space="preserve"> tau </w:t>
      </w:r>
      <w:proofErr w:type="spellStart"/>
      <w:r w:rsidR="00AD166D" w:rsidRPr="004A2F19">
        <w:t>ntim</w:t>
      </w:r>
      <w:proofErr w:type="spellEnd"/>
      <w:r w:rsidR="00AD166D" w:rsidRPr="004A2F19">
        <w:t xml:space="preserve"> </w:t>
      </w:r>
      <w:proofErr w:type="spellStart"/>
      <w:r w:rsidR="00AD166D" w:rsidRPr="004A2F19">
        <w:t>nrog</w:t>
      </w:r>
      <w:proofErr w:type="spellEnd"/>
      <w:r w:rsidR="00AD166D" w:rsidRPr="004A2F19">
        <w:t xml:space="preserve"> </w:t>
      </w:r>
      <w:proofErr w:type="spellStart"/>
      <w:r w:rsidR="00AD166D" w:rsidRPr="004A2F19">
        <w:t>tsw</w:t>
      </w:r>
      <w:proofErr w:type="spellEnd"/>
      <w:r w:rsidR="00AD166D" w:rsidRPr="004A2F19">
        <w:t xml:space="preserve">. </w:t>
      </w:r>
      <w:proofErr w:type="spellStart"/>
      <w:r w:rsidR="00AD166D" w:rsidRPr="004A2F19">
        <w:t>Cov</w:t>
      </w:r>
      <w:proofErr w:type="spellEnd"/>
      <w:r w:rsidR="00AD166D" w:rsidRPr="004A2F19">
        <w:t xml:space="preserve"> </w:t>
      </w:r>
      <w:proofErr w:type="spellStart"/>
      <w:r w:rsidR="00AD166D" w:rsidRPr="004A2F19">
        <w:t>txiv</w:t>
      </w:r>
      <w:proofErr w:type="spellEnd"/>
      <w:r w:rsidR="00AD166D" w:rsidRPr="004A2F19">
        <w:t xml:space="preserve"> </w:t>
      </w:r>
      <w:proofErr w:type="spellStart"/>
      <w:r w:rsidR="00AD166D" w:rsidRPr="004A2F19">
        <w:t>hmab</w:t>
      </w:r>
      <w:proofErr w:type="spellEnd"/>
      <w:r w:rsidR="00AD166D" w:rsidRPr="004A2F19">
        <w:t xml:space="preserve"> </w:t>
      </w:r>
      <w:proofErr w:type="spellStart"/>
      <w:r w:rsidR="00AD166D" w:rsidRPr="004A2F19">
        <w:t>txiv</w:t>
      </w:r>
      <w:proofErr w:type="spellEnd"/>
      <w:r w:rsidR="00AD166D" w:rsidRPr="004A2F19">
        <w:t xml:space="preserve"> </w:t>
      </w:r>
      <w:proofErr w:type="spellStart"/>
      <w:r w:rsidR="00AD166D" w:rsidRPr="004A2F19">
        <w:t>ntoo</w:t>
      </w:r>
      <w:proofErr w:type="spellEnd"/>
      <w:r w:rsidR="00AD166D" w:rsidRPr="004A2F19">
        <w:t xml:space="preserve"> </w:t>
      </w:r>
      <w:proofErr w:type="spellStart"/>
      <w:r w:rsidR="00AD166D" w:rsidRPr="004A2F19">
        <w:t>muaj</w:t>
      </w:r>
      <w:proofErr w:type="spellEnd"/>
      <w:r w:rsidR="00AD166D" w:rsidRPr="004A2F19">
        <w:t xml:space="preserve"> </w:t>
      </w:r>
      <w:proofErr w:type="spellStart"/>
      <w:r w:rsidR="00AD166D" w:rsidRPr="004A2F19">
        <w:t>cov</w:t>
      </w:r>
      <w:proofErr w:type="spellEnd"/>
      <w:r w:rsidR="00AD166D" w:rsidRPr="004A2F19">
        <w:t xml:space="preserve"> </w:t>
      </w:r>
      <w:proofErr w:type="spellStart"/>
      <w:r w:rsidR="00AD166D" w:rsidRPr="004A2F19">
        <w:t>tshuaj</w:t>
      </w:r>
      <w:proofErr w:type="spellEnd"/>
      <w:r w:rsidR="00AD166D" w:rsidRPr="004A2F19">
        <w:t xml:space="preserve"> antioxidants </w:t>
      </w:r>
      <w:proofErr w:type="spellStart"/>
      <w:r w:rsidR="00AD166D" w:rsidRPr="004A2F19">
        <w:t>siab</w:t>
      </w:r>
      <w:proofErr w:type="spellEnd"/>
      <w:r w:rsidR="00AD166D" w:rsidRPr="004A2F19">
        <w:t xml:space="preserve"> </w:t>
      </w:r>
      <w:proofErr w:type="spellStart"/>
      <w:r w:rsidR="00AD166D" w:rsidRPr="004A2F19">
        <w:t>thiab</w:t>
      </w:r>
      <w:proofErr w:type="spellEnd"/>
      <w:r w:rsidR="00AD166D" w:rsidRPr="004A2F19">
        <w:t xml:space="preserve"> anthocyanins, </w:t>
      </w:r>
      <w:proofErr w:type="spellStart"/>
      <w:r w:rsidR="00AD166D" w:rsidRPr="004A2F19">
        <w:t>thiab</w:t>
      </w:r>
      <w:proofErr w:type="spellEnd"/>
      <w:r w:rsidR="00AD166D" w:rsidRPr="004A2F19">
        <w:t xml:space="preserve"> </w:t>
      </w:r>
      <w:proofErr w:type="spellStart"/>
      <w:r w:rsidR="00AD166D" w:rsidRPr="004A2F19">
        <w:t>lawv</w:t>
      </w:r>
      <w:proofErr w:type="spellEnd"/>
      <w:r w:rsidR="00AD166D" w:rsidRPr="004A2F19">
        <w:t xml:space="preserve"> </w:t>
      </w:r>
      <w:proofErr w:type="spellStart"/>
      <w:r w:rsidR="00AD166D" w:rsidRPr="004A2F19">
        <w:t>muaj</w:t>
      </w:r>
      <w:proofErr w:type="spellEnd"/>
      <w:r w:rsidR="00AD166D" w:rsidRPr="004A2F19">
        <w:t xml:space="preserve"> </w:t>
      </w:r>
      <w:proofErr w:type="spellStart"/>
      <w:r w:rsidR="00AD166D" w:rsidRPr="004A2F19">
        <w:t>cov</w:t>
      </w:r>
      <w:proofErr w:type="spellEnd"/>
      <w:r w:rsidR="00AD166D" w:rsidRPr="004A2F19">
        <w:t xml:space="preserve"> </w:t>
      </w:r>
      <w:proofErr w:type="spellStart"/>
      <w:r w:rsidR="00AD166D" w:rsidRPr="004A2F19">
        <w:t>khoom</w:t>
      </w:r>
      <w:proofErr w:type="spellEnd"/>
      <w:r w:rsidR="00AD166D" w:rsidRPr="004A2F19">
        <w:t xml:space="preserve"> </w:t>
      </w:r>
      <w:proofErr w:type="spellStart"/>
      <w:r w:rsidR="00AD166D" w:rsidRPr="004A2F19">
        <w:t>tiv</w:t>
      </w:r>
      <w:proofErr w:type="spellEnd"/>
      <w:r w:rsidR="00AD166D" w:rsidRPr="004A2F19">
        <w:t xml:space="preserve"> </w:t>
      </w:r>
      <w:proofErr w:type="spellStart"/>
      <w:r w:rsidR="00AD166D" w:rsidRPr="004A2F19">
        <w:t>thaiv</w:t>
      </w:r>
      <w:proofErr w:type="spellEnd"/>
      <w:r w:rsidR="00AD166D" w:rsidRPr="004A2F19">
        <w:t xml:space="preserve"> </w:t>
      </w:r>
      <w:proofErr w:type="spellStart"/>
      <w:r w:rsidR="00AD166D" w:rsidRPr="004A2F19">
        <w:t>kab</w:t>
      </w:r>
      <w:proofErr w:type="spellEnd"/>
      <w:r w:rsidR="00AD166D" w:rsidRPr="004A2F19">
        <w:t xml:space="preserve"> mob </w:t>
      </w:r>
      <w:proofErr w:type="spellStart"/>
      <w:r w:rsidR="00AD166D" w:rsidRPr="004A2F19">
        <w:t>ntuj</w:t>
      </w:r>
      <w:proofErr w:type="spellEnd"/>
      <w:r w:rsidR="00AD166D" w:rsidRPr="004A2F19">
        <w:t xml:space="preserve">. </w:t>
      </w:r>
      <w:proofErr w:type="spellStart"/>
      <w:r w:rsidR="00AD166D" w:rsidRPr="004A2F19">
        <w:t>Tsis</w:t>
      </w:r>
      <w:proofErr w:type="spellEnd"/>
      <w:r w:rsidR="00AD166D" w:rsidRPr="004A2F19">
        <w:t xml:space="preserve"> zoo li </w:t>
      </w:r>
      <w:proofErr w:type="spellStart"/>
      <w:r w:rsidR="00AD166D" w:rsidRPr="004A2F19">
        <w:t>qee</w:t>
      </w:r>
      <w:proofErr w:type="spellEnd"/>
      <w:r w:rsidR="00AD166D" w:rsidRPr="004A2F19">
        <w:t xml:space="preserve"> </w:t>
      </w:r>
      <w:proofErr w:type="spellStart"/>
      <w:r w:rsidR="00AD166D" w:rsidRPr="004A2F19">
        <w:t>cov</w:t>
      </w:r>
      <w:proofErr w:type="spellEnd"/>
      <w:r w:rsidR="00AD166D" w:rsidRPr="004A2F19">
        <w:t xml:space="preserve"> </w:t>
      </w:r>
      <w:proofErr w:type="spellStart"/>
      <w:r w:rsidR="00AD166D" w:rsidRPr="004A2F19">
        <w:t>txiv</w:t>
      </w:r>
      <w:proofErr w:type="spellEnd"/>
      <w:r w:rsidR="00AD166D" w:rsidRPr="004A2F19">
        <w:t xml:space="preserve"> </w:t>
      </w:r>
      <w:proofErr w:type="spellStart"/>
      <w:r w:rsidR="00AD166D" w:rsidRPr="004A2F19">
        <w:t>hmab</w:t>
      </w:r>
      <w:proofErr w:type="spellEnd"/>
      <w:r w:rsidR="00AD166D" w:rsidRPr="004A2F19">
        <w:t xml:space="preserve"> </w:t>
      </w:r>
      <w:proofErr w:type="spellStart"/>
      <w:r w:rsidR="00AD166D" w:rsidRPr="004A2F19">
        <w:t>txiv</w:t>
      </w:r>
      <w:proofErr w:type="spellEnd"/>
      <w:r w:rsidR="00AD166D" w:rsidRPr="004A2F19">
        <w:t xml:space="preserve"> </w:t>
      </w:r>
      <w:proofErr w:type="spellStart"/>
      <w:r w:rsidR="00AD166D" w:rsidRPr="004A2F19">
        <w:t>ntoo</w:t>
      </w:r>
      <w:proofErr w:type="spellEnd"/>
      <w:r w:rsidR="00AD166D" w:rsidRPr="004A2F19">
        <w:t xml:space="preserve"> </w:t>
      </w:r>
      <w:proofErr w:type="spellStart"/>
      <w:r w:rsidR="00AD166D" w:rsidRPr="004A2F19">
        <w:t>uas</w:t>
      </w:r>
      <w:proofErr w:type="spellEnd"/>
      <w:r w:rsidR="00AD166D" w:rsidRPr="004A2F19">
        <w:t xml:space="preserve"> </w:t>
      </w:r>
      <w:proofErr w:type="spellStart"/>
      <w:r w:rsidR="00AD166D" w:rsidRPr="004A2F19">
        <w:t>peb</w:t>
      </w:r>
      <w:proofErr w:type="spellEnd"/>
      <w:r w:rsidR="00AD166D" w:rsidRPr="004A2F19">
        <w:t xml:space="preserve"> </w:t>
      </w:r>
      <w:proofErr w:type="spellStart"/>
      <w:r w:rsidR="00AD166D" w:rsidRPr="004A2F19">
        <w:t>loj</w:t>
      </w:r>
      <w:proofErr w:type="spellEnd"/>
      <w:r w:rsidR="00AD166D" w:rsidRPr="004A2F19">
        <w:t xml:space="preserve"> </w:t>
      </w:r>
      <w:proofErr w:type="spellStart"/>
      <w:r w:rsidR="00AD166D" w:rsidRPr="004A2F19">
        <w:t>hlob</w:t>
      </w:r>
      <w:proofErr w:type="spellEnd"/>
      <w:r w:rsidR="00AD166D" w:rsidRPr="004A2F19">
        <w:t xml:space="preserve">, zoo li </w:t>
      </w:r>
      <w:del w:id="1022" w:author="Fong RERHANG" w:date="2021-12-09T15:05:00Z">
        <w:r w:rsidR="00AD166D" w:rsidRPr="004A2F19" w:rsidDel="006E35F6">
          <w:delText>zib ntab</w:delText>
        </w:r>
      </w:del>
      <w:proofErr w:type="spellStart"/>
      <w:ins w:id="1023" w:author="Fong RERHANG" w:date="2021-12-09T15:05:00Z">
        <w:r w:rsidR="006E35F6">
          <w:t>honyberry</w:t>
        </w:r>
      </w:ins>
      <w:proofErr w:type="spellEnd"/>
      <w:r w:rsidR="00AD166D" w:rsidRPr="004A2F19">
        <w:t xml:space="preserve">, currants dub </w:t>
      </w:r>
      <w:proofErr w:type="spellStart"/>
      <w:r w:rsidR="00AD166D" w:rsidRPr="004A2F19">
        <w:t>thiab</w:t>
      </w:r>
      <w:proofErr w:type="spellEnd"/>
      <w:r w:rsidR="00AD166D" w:rsidRPr="004A2F19">
        <w:t xml:space="preserve"> </w:t>
      </w:r>
      <w:proofErr w:type="spellStart"/>
      <w:r w:rsidR="00AD166D" w:rsidRPr="004A2F19">
        <w:t>aronia</w:t>
      </w:r>
      <w:proofErr w:type="spellEnd"/>
      <w:r w:rsidR="00AD166D" w:rsidRPr="004A2F19">
        <w:t xml:space="preserve">, tib </w:t>
      </w:r>
      <w:proofErr w:type="spellStart"/>
      <w:r w:rsidR="00AD166D" w:rsidRPr="004A2F19">
        <w:t>neeg</w:t>
      </w:r>
      <w:proofErr w:type="spellEnd"/>
      <w:r w:rsidR="00AD166D" w:rsidRPr="004A2F19">
        <w:t xml:space="preserve"> </w:t>
      </w:r>
      <w:proofErr w:type="spellStart"/>
      <w:r w:rsidR="00AD166D" w:rsidRPr="004A2F19">
        <w:t>paub</w:t>
      </w:r>
      <w:proofErr w:type="spellEnd"/>
      <w:r w:rsidR="00AD166D" w:rsidRPr="004A2F19">
        <w:t xml:space="preserve"> </w:t>
      </w:r>
      <w:proofErr w:type="spellStart"/>
      <w:r w:rsidR="00AD166D" w:rsidRPr="004A2F19">
        <w:t>txog</w:t>
      </w:r>
      <w:proofErr w:type="spellEnd"/>
      <w:r w:rsidR="00AD166D" w:rsidRPr="004A2F19">
        <w:t xml:space="preserve"> </w:t>
      </w:r>
      <w:proofErr w:type="spellStart"/>
      <w:r w:rsidR="00AD166D" w:rsidRPr="004A2F19">
        <w:t>cov</w:t>
      </w:r>
      <w:proofErr w:type="spellEnd"/>
      <w:r w:rsidR="00AD166D" w:rsidRPr="004A2F19">
        <w:t xml:space="preserve"> </w:t>
      </w:r>
      <w:proofErr w:type="spellStart"/>
      <w:r w:rsidR="00AD166D" w:rsidRPr="004A2F19">
        <w:t>txiv</w:t>
      </w:r>
      <w:proofErr w:type="spellEnd"/>
      <w:r w:rsidR="00AD166D" w:rsidRPr="004A2F19">
        <w:t xml:space="preserve"> </w:t>
      </w:r>
      <w:proofErr w:type="spellStart"/>
      <w:r w:rsidR="00AD166D" w:rsidRPr="004A2F19">
        <w:t>hmab</w:t>
      </w:r>
      <w:proofErr w:type="spellEnd"/>
      <w:r w:rsidR="00AD166D" w:rsidRPr="004A2F19">
        <w:t xml:space="preserve"> </w:t>
      </w:r>
      <w:proofErr w:type="spellStart"/>
      <w:r w:rsidR="00AD166D" w:rsidRPr="004A2F19">
        <w:t>txiv</w:t>
      </w:r>
      <w:proofErr w:type="spellEnd"/>
      <w:r w:rsidR="00AD166D" w:rsidRPr="004A2F19">
        <w:t xml:space="preserve"> </w:t>
      </w:r>
      <w:proofErr w:type="spellStart"/>
      <w:r w:rsidR="00AD166D" w:rsidRPr="004A2F19">
        <w:t>ntoo</w:t>
      </w:r>
      <w:proofErr w:type="spellEnd"/>
      <w:r w:rsidR="00AD166D" w:rsidRPr="004A2F19">
        <w:t xml:space="preserve">. </w:t>
      </w:r>
      <w:proofErr w:type="spellStart"/>
      <w:r w:rsidR="00AD166D" w:rsidRPr="004A2F19">
        <w:t>Muaj</w:t>
      </w:r>
      <w:proofErr w:type="spellEnd"/>
      <w:r w:rsidR="00AD166D" w:rsidRPr="004A2F19">
        <w:t xml:space="preserve"> </w:t>
      </w:r>
      <w:proofErr w:type="spellStart"/>
      <w:r w:rsidR="00AD166D" w:rsidRPr="004A2F19">
        <w:t>kev</w:t>
      </w:r>
      <w:proofErr w:type="spellEnd"/>
      <w:r w:rsidR="00AD166D" w:rsidRPr="004A2F19">
        <w:t xml:space="preserve"> lag </w:t>
      </w:r>
      <w:proofErr w:type="spellStart"/>
      <w:r w:rsidR="00AD166D" w:rsidRPr="004A2F19">
        <w:t>luam</w:t>
      </w:r>
      <w:proofErr w:type="spellEnd"/>
      <w:r w:rsidR="00AD166D" w:rsidRPr="004A2F19">
        <w:t xml:space="preserve"> </w:t>
      </w:r>
      <w:proofErr w:type="spellStart"/>
      <w:r w:rsidR="00AD166D" w:rsidRPr="004A2F19">
        <w:t>muaj</w:t>
      </w:r>
      <w:proofErr w:type="spellEnd"/>
      <w:r w:rsidR="00AD166D" w:rsidRPr="004A2F19">
        <w:t xml:space="preserve"> </w:t>
      </w:r>
      <w:proofErr w:type="spellStart"/>
      <w:r w:rsidR="00AD166D" w:rsidRPr="004A2F19">
        <w:t>zog</w:t>
      </w:r>
      <w:proofErr w:type="spellEnd"/>
      <w:r w:rsidR="00AD166D" w:rsidRPr="004A2F19">
        <w:t xml:space="preserve"> </w:t>
      </w:r>
      <w:proofErr w:type="spellStart"/>
      <w:r w:rsidR="00AD166D" w:rsidRPr="004A2F19">
        <w:t>thov</w:t>
      </w:r>
      <w:proofErr w:type="spellEnd"/>
      <w:r w:rsidR="00AD166D" w:rsidRPr="004A2F19">
        <w:t xml:space="preserve"> </w:t>
      </w:r>
      <w:proofErr w:type="spellStart"/>
      <w:r w:rsidR="00AD166D" w:rsidRPr="004A2F19">
        <w:t>rau</w:t>
      </w:r>
      <w:proofErr w:type="spellEnd"/>
      <w:r w:rsidR="00AD166D" w:rsidRPr="004A2F19">
        <w:t xml:space="preserve"> </w:t>
      </w:r>
      <w:proofErr w:type="spellStart"/>
      <w:r w:rsidR="00AD166D" w:rsidRPr="004A2F19">
        <w:t>ob</w:t>
      </w:r>
      <w:proofErr w:type="spellEnd"/>
      <w:r w:rsidR="00AD166D" w:rsidRPr="004A2F19">
        <w:t xml:space="preserve"> </w:t>
      </w:r>
      <w:proofErr w:type="spellStart"/>
      <w:r w:rsidR="00AD166D" w:rsidRPr="004A2F19">
        <w:t>qho</w:t>
      </w:r>
      <w:proofErr w:type="spellEnd"/>
      <w:r w:rsidR="00AD166D" w:rsidRPr="004A2F19">
        <w:t xml:space="preserve"> tib </w:t>
      </w:r>
      <w:proofErr w:type="spellStart"/>
      <w:r w:rsidR="00AD166D" w:rsidRPr="004A2F19">
        <w:t>si</w:t>
      </w:r>
      <w:proofErr w:type="spellEnd"/>
      <w:r w:rsidR="00AD166D" w:rsidRPr="004A2F19">
        <w:t xml:space="preserve"> </w:t>
      </w:r>
      <w:proofErr w:type="spellStart"/>
      <w:r w:rsidR="00AD166D" w:rsidRPr="004A2F19">
        <w:t>txiv</w:t>
      </w:r>
      <w:proofErr w:type="spellEnd"/>
      <w:r w:rsidR="00AD166D" w:rsidRPr="004A2F19">
        <w:t xml:space="preserve"> </w:t>
      </w:r>
      <w:proofErr w:type="spellStart"/>
      <w:r w:rsidR="00AD166D" w:rsidRPr="004A2F19">
        <w:t>hmab</w:t>
      </w:r>
      <w:proofErr w:type="spellEnd"/>
      <w:r w:rsidR="00AD166D" w:rsidRPr="004A2F19">
        <w:t xml:space="preserve"> </w:t>
      </w:r>
      <w:proofErr w:type="spellStart"/>
      <w:r w:rsidR="00AD166D" w:rsidRPr="004A2F19">
        <w:t>txiv</w:t>
      </w:r>
      <w:proofErr w:type="spellEnd"/>
      <w:r w:rsidR="00AD166D" w:rsidRPr="004A2F19">
        <w:t xml:space="preserve"> </w:t>
      </w:r>
      <w:proofErr w:type="spellStart"/>
      <w:r w:rsidR="00AD166D" w:rsidRPr="004A2F19">
        <w:t>ntoo</w:t>
      </w:r>
      <w:proofErr w:type="spellEnd"/>
      <w:r w:rsidR="00AD166D" w:rsidRPr="004A2F19">
        <w:t xml:space="preserve"> </w:t>
      </w:r>
      <w:proofErr w:type="spellStart"/>
      <w:r w:rsidR="00AD166D" w:rsidRPr="004A2F19">
        <w:t>thiab</w:t>
      </w:r>
      <w:proofErr w:type="spellEnd"/>
      <w:r w:rsidR="00AD166D" w:rsidRPr="004A2F19">
        <w:t xml:space="preserve"> </w:t>
      </w:r>
      <w:proofErr w:type="spellStart"/>
      <w:r w:rsidR="00AD166D" w:rsidRPr="004A2F19">
        <w:t>paj</w:t>
      </w:r>
      <w:proofErr w:type="spellEnd"/>
      <w:r w:rsidR="00AD166D" w:rsidRPr="004A2F19">
        <w:t xml:space="preserve">, tab sis </w:t>
      </w:r>
      <w:proofErr w:type="spellStart"/>
      <w:r w:rsidR="00AD166D" w:rsidRPr="004A2F19">
        <w:t>muaj</w:t>
      </w:r>
      <w:proofErr w:type="spellEnd"/>
      <w:r w:rsidR="00AD166D" w:rsidRPr="004A2F19">
        <w:t xml:space="preserve"> </w:t>
      </w:r>
      <w:proofErr w:type="spellStart"/>
      <w:r w:rsidR="00AD166D" w:rsidRPr="004A2F19">
        <w:t>qee</w:t>
      </w:r>
      <w:proofErr w:type="spellEnd"/>
      <w:r w:rsidR="00AD166D" w:rsidRPr="004A2F19">
        <w:t xml:space="preserve"> </w:t>
      </w:r>
      <w:proofErr w:type="spellStart"/>
      <w:r w:rsidR="00AD166D" w:rsidRPr="004A2F19">
        <w:t>qhov</w:t>
      </w:r>
      <w:proofErr w:type="spellEnd"/>
      <w:r w:rsidR="00AD166D" w:rsidRPr="004A2F19">
        <w:t xml:space="preserve"> </w:t>
      </w:r>
      <w:proofErr w:type="spellStart"/>
      <w:r w:rsidR="00AD166D" w:rsidRPr="004A2F19">
        <w:t>kev</w:t>
      </w:r>
      <w:proofErr w:type="spellEnd"/>
      <w:r w:rsidR="00AD166D" w:rsidRPr="004A2F19">
        <w:t xml:space="preserve"> </w:t>
      </w:r>
      <w:proofErr w:type="spellStart"/>
      <w:r w:rsidR="00AD166D" w:rsidRPr="004A2F19">
        <w:t>ntxias</w:t>
      </w:r>
      <w:proofErr w:type="spellEnd"/>
      <w:r w:rsidR="00AD166D" w:rsidRPr="004A2F19">
        <w:t xml:space="preserve"> </w:t>
      </w:r>
      <w:proofErr w:type="spellStart"/>
      <w:r w:rsidR="00AD166D" w:rsidRPr="004A2F19">
        <w:t>kom</w:t>
      </w:r>
      <w:proofErr w:type="spellEnd"/>
      <w:r w:rsidR="00AD166D" w:rsidRPr="004A2F19">
        <w:t xml:space="preserve"> </w:t>
      </w:r>
      <w:proofErr w:type="spellStart"/>
      <w:r w:rsidR="00AD166D" w:rsidRPr="004A2F19">
        <w:t>loj</w:t>
      </w:r>
      <w:proofErr w:type="spellEnd"/>
      <w:r w:rsidR="00AD166D" w:rsidRPr="004A2F19">
        <w:t xml:space="preserve"> </w:t>
      </w:r>
      <w:proofErr w:type="spellStart"/>
      <w:r w:rsidR="00AD166D" w:rsidRPr="004A2F19">
        <w:t>hlob</w:t>
      </w:r>
      <w:proofErr w:type="spellEnd"/>
      <w:r w:rsidR="00AD166D" w:rsidRPr="004A2F19">
        <w:t xml:space="preserve">, </w:t>
      </w:r>
      <w:proofErr w:type="spellStart"/>
      <w:r w:rsidR="00AD166D" w:rsidRPr="004A2F19">
        <w:t>sau</w:t>
      </w:r>
      <w:proofErr w:type="spellEnd"/>
      <w:r w:rsidR="00AD166D" w:rsidRPr="004A2F19">
        <w:t xml:space="preserve">, </w:t>
      </w:r>
      <w:proofErr w:type="spellStart"/>
      <w:r w:rsidR="00AD166D" w:rsidRPr="004A2F19">
        <w:t>ua</w:t>
      </w:r>
      <w:proofErr w:type="spellEnd"/>
      <w:r w:rsidR="00AD166D" w:rsidRPr="004A2F19">
        <w:t xml:space="preserve"> </w:t>
      </w:r>
      <w:proofErr w:type="spellStart"/>
      <w:r w:rsidR="00AD166D" w:rsidRPr="004A2F19">
        <w:t>thiab</w:t>
      </w:r>
      <w:proofErr w:type="spellEnd"/>
      <w:r w:rsidR="00AD166D" w:rsidRPr="004A2F19">
        <w:t xml:space="preserve"> </w:t>
      </w:r>
      <w:proofErr w:type="spellStart"/>
      <w:r w:rsidR="00AD166D" w:rsidRPr="004A2F19">
        <w:t>ua</w:t>
      </w:r>
      <w:proofErr w:type="spellEnd"/>
      <w:r w:rsidR="00AD166D" w:rsidRPr="004A2F19">
        <w:t xml:space="preserve"> lag </w:t>
      </w:r>
      <w:proofErr w:type="spellStart"/>
      <w:r w:rsidR="00AD166D" w:rsidRPr="004A2F19">
        <w:t>luam</w:t>
      </w:r>
      <w:proofErr w:type="spellEnd"/>
      <w:r w:rsidR="00AD166D" w:rsidRPr="004A2F19">
        <w:t xml:space="preserve"> </w:t>
      </w:r>
      <w:proofErr w:type="spellStart"/>
      <w:r w:rsidR="00AD166D" w:rsidRPr="004A2F19">
        <w:t>lawv</w:t>
      </w:r>
      <w:proofErr w:type="spellEnd"/>
      <w:r w:rsidR="00AD166D" w:rsidRPr="004A2F19">
        <w:t xml:space="preserve"> </w:t>
      </w:r>
      <w:proofErr w:type="spellStart"/>
      <w:r w:rsidR="00AD166D" w:rsidRPr="004A2F19">
        <w:t>ua</w:t>
      </w:r>
      <w:proofErr w:type="spellEnd"/>
      <w:r w:rsidR="00AD166D" w:rsidRPr="004A2F19">
        <w:t xml:space="preserve"> </w:t>
      </w:r>
      <w:proofErr w:type="spellStart"/>
      <w:r w:rsidR="00AD166D" w:rsidRPr="004A2F19">
        <w:t>tiav</w:t>
      </w:r>
      <w:proofErr w:type="spellEnd"/>
      <w:r w:rsidR="00AD166D" w:rsidRPr="004A2F19">
        <w:t>.</w:t>
      </w:r>
    </w:p>
    <w:p w14:paraId="4CB93F87" w14:textId="77777777" w:rsidR="00A3234B" w:rsidRPr="004A2F19" w:rsidRDefault="00A3234B" w:rsidP="004A2F19">
      <w:pPr>
        <w:spacing w:line="240" w:lineRule="auto"/>
        <w:jc w:val="both"/>
      </w:pPr>
    </w:p>
    <w:p w14:paraId="79C7079D" w14:textId="70BD23FB" w:rsidR="00A3234B" w:rsidRPr="004A2F19" w:rsidRDefault="00AD166D" w:rsidP="004A2F19">
      <w:pPr>
        <w:spacing w:line="240" w:lineRule="auto"/>
        <w:jc w:val="both"/>
      </w:pPr>
      <w:proofErr w:type="spellStart"/>
      <w:r w:rsidRPr="004A2F19">
        <w:t>Peb</w:t>
      </w:r>
      <w:proofErr w:type="spellEnd"/>
      <w:r w:rsidRPr="004A2F19">
        <w:t xml:space="preserve"> </w:t>
      </w:r>
      <w:del w:id="1024" w:author="Fong RERHANG" w:date="2021-12-09T15:06:00Z">
        <w:r w:rsidRPr="004A2F19" w:rsidDel="006E35F6">
          <w:delText>loj hlob</w:delText>
        </w:r>
      </w:del>
      <w:ins w:id="1025" w:author="Fong RERHANG" w:date="2021-12-09T15:06:00Z">
        <w:r w:rsidR="006E35F6">
          <w:t>cog</w:t>
        </w:r>
      </w:ins>
      <w:r w:rsidRPr="004A2F19">
        <w:t xml:space="preserve"> Bob Gordon, Ranch, Johns, York, Adams, Nova </w:t>
      </w:r>
      <w:proofErr w:type="spellStart"/>
      <w:r w:rsidRPr="004A2F19">
        <w:t>thiab</w:t>
      </w:r>
      <w:proofErr w:type="spellEnd"/>
      <w:r w:rsidRPr="004A2F19">
        <w:t xml:space="preserve"> </w:t>
      </w:r>
      <w:proofErr w:type="spellStart"/>
      <w:r w:rsidRPr="004A2F19">
        <w:t>Wyldewood</w:t>
      </w:r>
      <w:proofErr w:type="spellEnd"/>
      <w:r w:rsidRPr="004A2F19">
        <w:t xml:space="preserve"> </w:t>
      </w:r>
      <w:proofErr w:type="spellStart"/>
      <w:r w:rsidRPr="004A2F19">
        <w:t>ntau</w:t>
      </w:r>
      <w:proofErr w:type="spellEnd"/>
      <w:r w:rsidRPr="004A2F19">
        <w:t xml:space="preserve"> yam, </w:t>
      </w:r>
      <w:proofErr w:type="spellStart"/>
      <w:r w:rsidRPr="004A2F19">
        <w:t>hauv</w:t>
      </w:r>
      <w:proofErr w:type="spellEnd"/>
      <w:r w:rsidRPr="004A2F19">
        <w:t xml:space="preserve"> </w:t>
      </w:r>
      <w:proofErr w:type="spellStart"/>
      <w:r w:rsidRPr="004A2F19">
        <w:t>kev</w:t>
      </w:r>
      <w:proofErr w:type="spellEnd"/>
      <w:r w:rsidRPr="004A2F19">
        <w:t xml:space="preserve"> </w:t>
      </w:r>
      <w:proofErr w:type="spellStart"/>
      <w:r w:rsidRPr="004A2F19">
        <w:t>txiav</w:t>
      </w:r>
      <w:proofErr w:type="spellEnd"/>
      <w:r w:rsidRPr="004A2F19">
        <w:t xml:space="preserve"> </w:t>
      </w:r>
      <w:proofErr w:type="spellStart"/>
      <w:r w:rsidRPr="004A2F19">
        <w:t>txim</w:t>
      </w:r>
      <w:proofErr w:type="spellEnd"/>
      <w:r w:rsidRPr="004A2F19">
        <w:t xml:space="preserve"> los </w:t>
      </w:r>
      <w:proofErr w:type="spellStart"/>
      <w:r w:rsidRPr="004A2F19">
        <w:t>ntawm</w:t>
      </w:r>
      <w:proofErr w:type="spellEnd"/>
      <w:r w:rsidRPr="004A2F19">
        <w:t xml:space="preserve"> </w:t>
      </w:r>
      <w:proofErr w:type="spellStart"/>
      <w:r w:rsidRPr="004A2F19">
        <w:t>tus</w:t>
      </w:r>
      <w:proofErr w:type="spellEnd"/>
      <w:r w:rsidRPr="004A2F19">
        <w:t xml:space="preserve"> </w:t>
      </w:r>
      <w:proofErr w:type="spellStart"/>
      <w:r w:rsidRPr="004A2F19">
        <w:t>naj</w:t>
      </w:r>
      <w:proofErr w:type="spellEnd"/>
      <w:r w:rsidRPr="004A2F19">
        <w:t xml:space="preserve"> </w:t>
      </w:r>
      <w:proofErr w:type="spellStart"/>
      <w:r w:rsidRPr="004A2F19">
        <w:t>npawb</w:t>
      </w:r>
      <w:proofErr w:type="spellEnd"/>
      <w:r w:rsidRPr="004A2F19">
        <w:t xml:space="preserve"> </w:t>
      </w:r>
      <w:proofErr w:type="spellStart"/>
      <w:r w:rsidRPr="004A2F19">
        <w:t>ntawm</w:t>
      </w:r>
      <w:proofErr w:type="spellEnd"/>
      <w:r w:rsidRPr="004A2F19">
        <w:t xml:space="preserve"> </w:t>
      </w:r>
      <w:proofErr w:type="spellStart"/>
      <w:r w:rsidRPr="004A2F19">
        <w:t>cov</w:t>
      </w:r>
      <w:proofErr w:type="spellEnd"/>
      <w:r w:rsidRPr="004A2F19">
        <w:t xml:space="preserve"> </w:t>
      </w:r>
      <w:proofErr w:type="spellStart"/>
      <w:r w:rsidRPr="004A2F19">
        <w:t>nroj</w:t>
      </w:r>
      <w:proofErr w:type="spellEnd"/>
      <w:r w:rsidRPr="004A2F19">
        <w:t xml:space="preserve"> </w:t>
      </w:r>
      <w:proofErr w:type="spellStart"/>
      <w:r w:rsidRPr="004A2F19">
        <w:t>tsuag</w:t>
      </w:r>
      <w:proofErr w:type="spellEnd"/>
      <w:r w:rsidRPr="004A2F19">
        <w:t xml:space="preserve"> </w:t>
      </w:r>
      <w:proofErr w:type="spellStart"/>
      <w:r w:rsidRPr="004A2F19">
        <w:t>txhua</w:t>
      </w:r>
      <w:proofErr w:type="spellEnd"/>
      <w:r w:rsidRPr="004A2F19">
        <w:t xml:space="preserve"> yam. Nov </w:t>
      </w:r>
      <w:proofErr w:type="spellStart"/>
      <w:r w:rsidRPr="004A2F19">
        <w:t>yog</w:t>
      </w:r>
      <w:proofErr w:type="spellEnd"/>
      <w:r w:rsidRPr="004A2F19">
        <w:t xml:space="preserve"> </w:t>
      </w:r>
      <w:proofErr w:type="spellStart"/>
      <w:r w:rsidRPr="004A2F19">
        <w:t>ob</w:t>
      </w:r>
      <w:proofErr w:type="spellEnd"/>
      <w:r w:rsidRPr="004A2F19">
        <w:t xml:space="preserve"> </w:t>
      </w:r>
      <w:proofErr w:type="spellStart"/>
      <w:r w:rsidRPr="004A2F19">
        <w:t>peb</w:t>
      </w:r>
      <w:proofErr w:type="spellEnd"/>
      <w:r w:rsidRPr="004A2F19">
        <w:t xml:space="preserve"> </w:t>
      </w:r>
      <w:proofErr w:type="spellStart"/>
      <w:r w:rsidRPr="004A2F19">
        <w:t>nqe</w:t>
      </w:r>
      <w:proofErr w:type="spellEnd"/>
      <w:r w:rsidRPr="004A2F19">
        <w:t xml:space="preserve"> </w:t>
      </w:r>
      <w:proofErr w:type="spellStart"/>
      <w:r w:rsidRPr="004A2F19">
        <w:t>lus</w:t>
      </w:r>
      <w:proofErr w:type="spellEnd"/>
      <w:r w:rsidRPr="004A2F19">
        <w:t xml:space="preserve"> </w:t>
      </w:r>
      <w:proofErr w:type="spellStart"/>
      <w:r w:rsidRPr="004A2F19">
        <w:t>ntawm</w:t>
      </w:r>
      <w:proofErr w:type="spellEnd"/>
      <w:r w:rsidRPr="004A2F19">
        <w:t xml:space="preserve"> </w:t>
      </w:r>
      <w:proofErr w:type="spellStart"/>
      <w:r w:rsidRPr="004A2F19">
        <w:t>txhua</w:t>
      </w:r>
      <w:proofErr w:type="spellEnd"/>
      <w:r w:rsidRPr="004A2F19">
        <w:t xml:space="preserve"> </w:t>
      </w:r>
      <w:proofErr w:type="spellStart"/>
      <w:r w:rsidRPr="004A2F19">
        <w:t>qhov</w:t>
      </w:r>
      <w:proofErr w:type="spellEnd"/>
      <w:r w:rsidRPr="004A2F19">
        <w:t xml:space="preserve"> </w:t>
      </w:r>
      <w:proofErr w:type="spellStart"/>
      <w:r w:rsidRPr="004A2F19">
        <w:t>ntau</w:t>
      </w:r>
      <w:proofErr w:type="spellEnd"/>
      <w:r w:rsidRPr="004A2F19">
        <w:t xml:space="preserve"> yam:</w:t>
      </w:r>
    </w:p>
    <w:p w14:paraId="637C0F9D" w14:textId="77777777" w:rsidR="00A3234B" w:rsidRDefault="00A3234B">
      <w:pPr>
        <w:spacing w:line="240" w:lineRule="auto"/>
        <w:rPr>
          <w:sz w:val="24"/>
          <w:szCs w:val="24"/>
        </w:rPr>
      </w:pPr>
    </w:p>
    <w:p w14:paraId="296FE45C" w14:textId="10862D44" w:rsidR="00A3234B" w:rsidRPr="00EC0F7B" w:rsidRDefault="00AD166D" w:rsidP="00EC0F7B">
      <w:pPr>
        <w:spacing w:line="240" w:lineRule="auto"/>
        <w:jc w:val="both"/>
      </w:pPr>
      <w:r w:rsidRPr="00EC0F7B">
        <w:t xml:space="preserve">Bob Gordon - </w:t>
      </w:r>
      <w:proofErr w:type="spellStart"/>
      <w:r w:rsidRPr="00EC0F7B">
        <w:t>Peb</w:t>
      </w:r>
      <w:proofErr w:type="spellEnd"/>
      <w:r w:rsidRPr="00EC0F7B">
        <w:t xml:space="preserve"> </w:t>
      </w:r>
      <w:proofErr w:type="spellStart"/>
      <w:r w:rsidRPr="00EC0F7B">
        <w:t>nyiam</w:t>
      </w:r>
      <w:proofErr w:type="spellEnd"/>
      <w:r w:rsidR="00EC0F7B" w:rsidRPr="00EC0F7B">
        <w:t xml:space="preserve"> </w:t>
      </w:r>
      <w:proofErr w:type="spellStart"/>
      <w:r w:rsidR="00EC0F7B" w:rsidRPr="00EC0F7B">
        <w:t>heev</w:t>
      </w:r>
      <w:proofErr w:type="spellEnd"/>
      <w:r w:rsidRPr="00EC0F7B">
        <w:t xml:space="preserve">. </w:t>
      </w:r>
      <w:del w:id="1026" w:author="Fong RERHANG" w:date="2021-12-09T15:07:00Z">
        <w:r w:rsidRPr="00EC0F7B" w:rsidDel="006E35F6">
          <w:delText>Cov neeg tsim</w:delText>
        </w:r>
      </w:del>
      <w:proofErr w:type="spellStart"/>
      <w:ins w:id="1027" w:author="Fong RERHANG" w:date="2021-12-09T15:07:00Z">
        <w:r w:rsidR="006E35F6">
          <w:t>yog</w:t>
        </w:r>
      </w:ins>
      <w:proofErr w:type="spellEnd"/>
      <w:r w:rsidRPr="00EC0F7B">
        <w:t xml:space="preserve"> </w:t>
      </w:r>
      <w:proofErr w:type="spellStart"/>
      <w:r w:rsidRPr="00EC0F7B">
        <w:t>khoom</w:t>
      </w:r>
      <w:proofErr w:type="spellEnd"/>
      <w:r w:rsidRPr="00EC0F7B">
        <w:t xml:space="preserve"> zoo, </w:t>
      </w:r>
      <w:del w:id="1028" w:author="Fong RERHANG" w:date="2021-12-09T15:17:00Z">
        <w:r w:rsidRPr="00EC0F7B" w:rsidDel="00715299">
          <w:delText>zoo ib yam yields</w:delText>
        </w:r>
      </w:del>
      <w:proofErr w:type="spellStart"/>
      <w:ins w:id="1029" w:author="Fong RERHANG" w:date="2021-12-09T15:17:00Z">
        <w:r w:rsidR="00715299">
          <w:t>qoob</w:t>
        </w:r>
        <w:proofErr w:type="spellEnd"/>
        <w:r w:rsidR="00715299">
          <w:t xml:space="preserve"> loos </w:t>
        </w:r>
        <w:proofErr w:type="spellStart"/>
        <w:r w:rsidR="00715299">
          <w:t>ua</w:t>
        </w:r>
        <w:proofErr w:type="spellEnd"/>
        <w:r w:rsidR="00715299">
          <w:t xml:space="preserve"> raw li </w:t>
        </w:r>
        <w:proofErr w:type="spellStart"/>
        <w:r w:rsidR="00715299">
          <w:t>xav</w:t>
        </w:r>
      </w:ins>
      <w:proofErr w:type="spellEnd"/>
      <w:r w:rsidRPr="00EC0F7B">
        <w:t xml:space="preserve">, </w:t>
      </w:r>
      <w:del w:id="1030" w:author="Fong RERHANG" w:date="2021-12-09T15:18:00Z">
        <w:r w:rsidRPr="00EC0F7B" w:rsidDel="00715299">
          <w:delText>upright nroj tsuag</w:delText>
        </w:r>
      </w:del>
      <w:proofErr w:type="spellStart"/>
      <w:ins w:id="1031" w:author="Fong RERHANG" w:date="2021-12-09T15:18:00Z">
        <w:r w:rsidR="00715299">
          <w:t>tsob</w:t>
        </w:r>
        <w:proofErr w:type="spellEnd"/>
        <w:r w:rsidR="00715299">
          <w:t xml:space="preserve"> </w:t>
        </w:r>
        <w:proofErr w:type="spellStart"/>
        <w:r w:rsidR="00715299">
          <w:t>qoob</w:t>
        </w:r>
        <w:proofErr w:type="spellEnd"/>
        <w:r w:rsidR="00715299">
          <w:t xml:space="preserve"> </w:t>
        </w:r>
        <w:proofErr w:type="spellStart"/>
        <w:r w:rsidR="00715299">
          <w:t>sawv</w:t>
        </w:r>
        <w:proofErr w:type="spellEnd"/>
        <w:r w:rsidR="00715299">
          <w:t xml:space="preserve"> </w:t>
        </w:r>
        <w:proofErr w:type="spellStart"/>
        <w:r w:rsidR="00715299">
          <w:t>ntsug</w:t>
        </w:r>
      </w:ins>
      <w:proofErr w:type="spellEnd"/>
      <w:r w:rsidRPr="00EC0F7B">
        <w:t xml:space="preserve">, </w:t>
      </w:r>
      <w:proofErr w:type="spellStart"/>
      <w:ins w:id="1032" w:author="Fong RERHANG" w:date="2021-12-09T15:19:00Z">
        <w:r w:rsidR="00715299">
          <w:t>muaj</w:t>
        </w:r>
        <w:proofErr w:type="spellEnd"/>
        <w:r w:rsidR="00715299">
          <w:t xml:space="preserve"> </w:t>
        </w:r>
        <w:proofErr w:type="spellStart"/>
        <w:r w:rsidR="00715299">
          <w:t>ceg</w:t>
        </w:r>
        <w:proofErr w:type="spellEnd"/>
        <w:r w:rsidR="00715299">
          <w:t xml:space="preserve"> </w:t>
        </w:r>
      </w:ins>
      <w:proofErr w:type="spellStart"/>
      <w:r w:rsidRPr="00EC0F7B">
        <w:t>loj</w:t>
      </w:r>
      <w:proofErr w:type="spellEnd"/>
      <w:del w:id="1033" w:author="Fong RERHANG" w:date="2021-12-09T15:19:00Z">
        <w:r w:rsidRPr="00EC0F7B" w:rsidDel="00715299">
          <w:delText xml:space="preserve"> cymes</w:delText>
        </w:r>
      </w:del>
      <w:r w:rsidRPr="00EC0F7B">
        <w:t xml:space="preserve">, </w:t>
      </w:r>
      <w:del w:id="1034" w:author="Fong RERHANG" w:date="2021-12-09T15:19:00Z">
        <w:r w:rsidRPr="00EC0F7B" w:rsidDel="00715299">
          <w:delText>heev tsawg</w:delText>
        </w:r>
      </w:del>
      <w:proofErr w:type="spellStart"/>
      <w:ins w:id="1035" w:author="Fong RERHANG" w:date="2021-12-09T15:19:00Z">
        <w:r w:rsidR="00715299">
          <w:t>muaj</w:t>
        </w:r>
        <w:proofErr w:type="spellEnd"/>
        <w:r w:rsidR="00715299">
          <w:t xml:space="preserve"> me </w:t>
        </w:r>
        <w:proofErr w:type="spellStart"/>
        <w:r w:rsidR="00715299">
          <w:t>ntsis</w:t>
        </w:r>
      </w:ins>
      <w:proofErr w:type="spellEnd"/>
      <w:r w:rsidRPr="00EC0F7B">
        <w:t xml:space="preserve"> </w:t>
      </w:r>
      <w:proofErr w:type="spellStart"/>
      <w:r w:rsidRPr="00EC0F7B">
        <w:t>teeb</w:t>
      </w:r>
      <w:proofErr w:type="spellEnd"/>
      <w:r w:rsidRPr="00EC0F7B">
        <w:t xml:space="preserve"> </w:t>
      </w:r>
      <w:proofErr w:type="spellStart"/>
      <w:r w:rsidRPr="00EC0F7B">
        <w:t>meem</w:t>
      </w:r>
      <w:proofErr w:type="spellEnd"/>
      <w:r w:rsidRPr="00EC0F7B">
        <w:t xml:space="preserve"> </w:t>
      </w:r>
      <w:proofErr w:type="spellStart"/>
      <w:r w:rsidRPr="00EC0F7B">
        <w:t>nrog</w:t>
      </w:r>
      <w:proofErr w:type="spellEnd"/>
      <w:r w:rsidRPr="00EC0F7B">
        <w:t xml:space="preserve"> </w:t>
      </w:r>
      <w:del w:id="1036" w:author="Fong RERHANG" w:date="2021-12-09T15:20:00Z">
        <w:r w:rsidRPr="00EC0F7B" w:rsidDel="00715299">
          <w:delText>powdery mildew</w:delText>
        </w:r>
      </w:del>
      <w:proofErr w:type="spellStart"/>
      <w:ins w:id="1037" w:author="Fong RERHANG" w:date="2021-12-09T15:20:00Z">
        <w:r w:rsidR="00715299">
          <w:t>cov</w:t>
        </w:r>
        <w:proofErr w:type="spellEnd"/>
        <w:r w:rsidR="00715299">
          <w:t xml:space="preserve"> </w:t>
        </w:r>
        <w:proofErr w:type="spellStart"/>
        <w:r w:rsidR="00715299">
          <w:t>hmob</w:t>
        </w:r>
        <w:proofErr w:type="spellEnd"/>
        <w:r w:rsidR="00715299">
          <w:t xml:space="preserve"> </w:t>
        </w:r>
        <w:proofErr w:type="spellStart"/>
        <w:r w:rsidR="00715299">
          <w:t>dawb</w:t>
        </w:r>
      </w:ins>
      <w:proofErr w:type="spellEnd"/>
      <w:r w:rsidRPr="00EC0F7B">
        <w:t xml:space="preserve">, </w:t>
      </w:r>
      <w:proofErr w:type="spellStart"/>
      <w:ins w:id="1038" w:author="Fong RERHANG" w:date="2021-12-09T15:20:00Z">
        <w:r w:rsidR="00715299">
          <w:t>lub</w:t>
        </w:r>
        <w:proofErr w:type="spellEnd"/>
        <w:r w:rsidR="00715299">
          <w:t xml:space="preserve"> </w:t>
        </w:r>
        <w:proofErr w:type="spellStart"/>
        <w:r w:rsidR="00715299">
          <w:t>txi</w:t>
        </w:r>
      </w:ins>
      <w:ins w:id="1039" w:author="Fong RERHANG" w:date="2021-12-09T15:21:00Z">
        <w:r w:rsidR="00715299">
          <w:t>v</w:t>
        </w:r>
        <w:proofErr w:type="spellEnd"/>
        <w:r w:rsidR="00715299">
          <w:t xml:space="preserve"> </w:t>
        </w:r>
      </w:ins>
      <w:r w:rsidRPr="00EC0F7B">
        <w:t xml:space="preserve">elderberry </w:t>
      </w:r>
      <w:proofErr w:type="spellStart"/>
      <w:r w:rsidRPr="00EC0F7B">
        <w:t>xeb</w:t>
      </w:r>
      <w:proofErr w:type="spellEnd"/>
      <w:r w:rsidRPr="00EC0F7B">
        <w:t xml:space="preserve"> los </w:t>
      </w:r>
      <w:proofErr w:type="spellStart"/>
      <w:r w:rsidRPr="00EC0F7B">
        <w:t>yog</w:t>
      </w:r>
      <w:proofErr w:type="spellEnd"/>
      <w:r w:rsidRPr="00EC0F7B">
        <w:t xml:space="preserve"> </w:t>
      </w:r>
      <w:proofErr w:type="spellStart"/>
      <w:ins w:id="1040" w:author="Fong RERHANG" w:date="2021-12-09T15:21:00Z">
        <w:r w:rsidR="00715299">
          <w:t>muaj</w:t>
        </w:r>
        <w:proofErr w:type="spellEnd"/>
        <w:r w:rsidR="00715299">
          <w:t xml:space="preserve"> </w:t>
        </w:r>
        <w:proofErr w:type="spellStart"/>
        <w:r w:rsidR="00715299">
          <w:t>tus</w:t>
        </w:r>
        <w:proofErr w:type="spellEnd"/>
        <w:r w:rsidR="00715299">
          <w:t xml:space="preserve"> </w:t>
        </w:r>
        <w:proofErr w:type="spellStart"/>
        <w:r w:rsidR="00715299">
          <w:t>hmob</w:t>
        </w:r>
        <w:proofErr w:type="spellEnd"/>
        <w:r w:rsidR="00715299">
          <w:t xml:space="preserve"> </w:t>
        </w:r>
      </w:ins>
      <w:del w:id="1041" w:author="Fong RERHANG" w:date="2021-12-09T15:21:00Z">
        <w:r w:rsidRPr="00EC0F7B" w:rsidDel="00715299">
          <w:delText>mites</w:delText>
        </w:r>
      </w:del>
      <w:r w:rsidRPr="00EC0F7B">
        <w:t>.</w:t>
      </w:r>
    </w:p>
    <w:p w14:paraId="44986D98" w14:textId="239CE90E" w:rsidR="00A3234B" w:rsidRPr="00EC0F7B" w:rsidRDefault="00AD166D" w:rsidP="00EC0F7B">
      <w:pPr>
        <w:spacing w:line="240" w:lineRule="auto"/>
        <w:jc w:val="both"/>
      </w:pPr>
      <w:r w:rsidRPr="00EC0F7B">
        <w:t xml:space="preserve">Ranch - </w:t>
      </w:r>
      <w:proofErr w:type="spellStart"/>
      <w:r w:rsidRPr="00EC0F7B">
        <w:t>ntxov</w:t>
      </w:r>
      <w:proofErr w:type="spellEnd"/>
      <w:r w:rsidRPr="00EC0F7B">
        <w:t xml:space="preserve"> </w:t>
      </w:r>
      <w:del w:id="1042" w:author="Fong RERHANG" w:date="2021-12-09T15:22:00Z">
        <w:r w:rsidRPr="00EC0F7B" w:rsidDel="00715299">
          <w:delText>tshaj plaws rau ripen</w:delText>
        </w:r>
      </w:del>
      <w:proofErr w:type="spellStart"/>
      <w:ins w:id="1043" w:author="Fong RERHANG" w:date="2021-12-09T15:22:00Z">
        <w:r w:rsidR="00715299">
          <w:t>siav</w:t>
        </w:r>
      </w:ins>
      <w:proofErr w:type="spellEnd"/>
      <w:r w:rsidRPr="00EC0F7B">
        <w:t xml:space="preserve">. </w:t>
      </w:r>
      <w:ins w:id="1044" w:author="Fong RERHANG" w:date="2021-12-09T15:22:00Z">
        <w:r w:rsidR="00715299">
          <w:t xml:space="preserve">Me </w:t>
        </w:r>
        <w:proofErr w:type="spellStart"/>
        <w:r w:rsidR="00715299">
          <w:t>dua</w:t>
        </w:r>
      </w:ins>
      <w:proofErr w:type="spellEnd"/>
      <w:del w:id="1045" w:author="Fong RERHANG" w:date="2021-12-09T15:22:00Z">
        <w:r w:rsidRPr="00EC0F7B" w:rsidDel="00715299">
          <w:delText>Cov cymes me me</w:delText>
        </w:r>
      </w:del>
      <w:r w:rsidRPr="00EC0F7B">
        <w:t xml:space="preserve"> </w:t>
      </w:r>
      <w:proofErr w:type="spellStart"/>
      <w:ins w:id="1046" w:author="Fong RERHANG" w:date="2021-12-09T15:23:00Z">
        <w:r w:rsidR="00715299">
          <w:t>cov</w:t>
        </w:r>
        <w:proofErr w:type="spellEnd"/>
        <w:r w:rsidR="00715299">
          <w:t xml:space="preserve"> </w:t>
        </w:r>
      </w:ins>
      <w:proofErr w:type="spellStart"/>
      <w:ins w:id="1047" w:author="Fong RERHANG" w:date="2021-12-09T15:24:00Z">
        <w:r w:rsidR="00715299">
          <w:t>ceg</w:t>
        </w:r>
      </w:ins>
      <w:proofErr w:type="spellEnd"/>
      <w:ins w:id="1048" w:author="Fong RERHANG" w:date="2021-12-09T15:23:00Z">
        <w:r w:rsidR="00715299">
          <w:t xml:space="preserve"> </w:t>
        </w:r>
      </w:ins>
      <w:proofErr w:type="spellStart"/>
      <w:r w:rsidRPr="00EC0F7B">
        <w:t>thiab</w:t>
      </w:r>
      <w:proofErr w:type="spellEnd"/>
      <w:r w:rsidRPr="00EC0F7B">
        <w:t xml:space="preserve"> berries, </w:t>
      </w:r>
      <w:del w:id="1049" w:author="Fong RERHANG" w:date="2021-12-09T15:23:00Z">
        <w:r w:rsidRPr="00EC0F7B" w:rsidDel="00715299">
          <w:delText xml:space="preserve">muaj zog cog </w:delText>
        </w:r>
      </w:del>
      <w:proofErr w:type="spellStart"/>
      <w:r w:rsidRPr="00EC0F7B">
        <w:t>qoob</w:t>
      </w:r>
      <w:proofErr w:type="spellEnd"/>
      <w:r w:rsidRPr="00EC0F7B">
        <w:t xml:space="preserve"> loo</w:t>
      </w:r>
      <w:ins w:id="1050" w:author="Fong RERHANG" w:date="2021-12-09T15:23:00Z">
        <w:r w:rsidR="00715299">
          <w:t xml:space="preserve"> yam</w:t>
        </w:r>
        <w:r w:rsidR="00715299" w:rsidRPr="00715299">
          <w:t xml:space="preserve"> </w:t>
        </w:r>
        <w:proofErr w:type="spellStart"/>
        <w:r w:rsidR="00715299" w:rsidRPr="00EC0F7B">
          <w:t>muaj</w:t>
        </w:r>
        <w:proofErr w:type="spellEnd"/>
        <w:r w:rsidR="00715299" w:rsidRPr="00EC0F7B">
          <w:t xml:space="preserve"> </w:t>
        </w:r>
        <w:proofErr w:type="spellStart"/>
        <w:r w:rsidR="00715299" w:rsidRPr="00EC0F7B">
          <w:t>zog</w:t>
        </w:r>
      </w:ins>
      <w:proofErr w:type="spellEnd"/>
      <w:r w:rsidRPr="00EC0F7B">
        <w:t>.</w:t>
      </w:r>
    </w:p>
    <w:p w14:paraId="26B147B2" w14:textId="0C775541" w:rsidR="00A3234B" w:rsidRPr="00EC0F7B" w:rsidRDefault="00AD166D" w:rsidP="00EC0F7B">
      <w:pPr>
        <w:spacing w:line="240" w:lineRule="auto"/>
        <w:jc w:val="both"/>
      </w:pPr>
      <w:r w:rsidRPr="00EC0F7B">
        <w:t xml:space="preserve">Johns - </w:t>
      </w:r>
      <w:proofErr w:type="spellStart"/>
      <w:r w:rsidRPr="00EC0F7B">
        <w:t>siab</w:t>
      </w:r>
      <w:proofErr w:type="spellEnd"/>
      <w:r w:rsidRPr="00EC0F7B">
        <w:t xml:space="preserve"> </w:t>
      </w:r>
      <w:proofErr w:type="spellStart"/>
      <w:r w:rsidRPr="00EC0F7B">
        <w:t>heev</w:t>
      </w:r>
      <w:proofErr w:type="spellEnd"/>
      <w:r w:rsidRPr="00EC0F7B">
        <w:t xml:space="preserve">, </w:t>
      </w:r>
      <w:proofErr w:type="spellStart"/>
      <w:r w:rsidRPr="00EC0F7B">
        <w:t>muaj</w:t>
      </w:r>
      <w:proofErr w:type="spellEnd"/>
      <w:r w:rsidRPr="00EC0F7B">
        <w:t xml:space="preserve"> </w:t>
      </w:r>
      <w:proofErr w:type="spellStart"/>
      <w:r w:rsidRPr="00EC0F7B">
        <w:t>zog</w:t>
      </w:r>
      <w:proofErr w:type="spellEnd"/>
      <w:r w:rsidRPr="00EC0F7B">
        <w:t xml:space="preserve">, </w:t>
      </w:r>
      <w:proofErr w:type="spellStart"/>
      <w:ins w:id="1051" w:author="Fong RERHANG" w:date="2021-12-09T15:24:00Z">
        <w:r w:rsidR="00715299">
          <w:t>siav</w:t>
        </w:r>
        <w:proofErr w:type="spellEnd"/>
        <w:r w:rsidR="00715299">
          <w:t xml:space="preserve"> </w:t>
        </w:r>
      </w:ins>
      <w:proofErr w:type="spellStart"/>
      <w:r w:rsidRPr="00EC0F7B">
        <w:t>lig</w:t>
      </w:r>
      <w:proofErr w:type="spellEnd"/>
      <w:r w:rsidRPr="00EC0F7B">
        <w:t xml:space="preserve"> </w:t>
      </w:r>
      <w:proofErr w:type="spellStart"/>
      <w:r w:rsidRPr="00EC0F7B">
        <w:t>sau</w:t>
      </w:r>
      <w:proofErr w:type="spellEnd"/>
      <w:r w:rsidRPr="00EC0F7B">
        <w:t>.</w:t>
      </w:r>
      <w:ins w:id="1052" w:author="Fong RERHANG" w:date="2021-12-09T15:24:00Z">
        <w:r w:rsidR="00715299">
          <w:t xml:space="preserve"> </w:t>
        </w:r>
        <w:proofErr w:type="spellStart"/>
        <w:r w:rsidR="00715299">
          <w:t>Ceg</w:t>
        </w:r>
        <w:proofErr w:type="spellEnd"/>
        <w:r w:rsidR="00715299">
          <w:t xml:space="preserve"> </w:t>
        </w:r>
        <w:proofErr w:type="spellStart"/>
        <w:r w:rsidR="00715299">
          <w:t>loj</w:t>
        </w:r>
      </w:ins>
      <w:proofErr w:type="spellEnd"/>
      <w:del w:id="1053" w:author="Fong RERHANG" w:date="2021-12-09T15:24:00Z">
        <w:r w:rsidRPr="00EC0F7B" w:rsidDel="00715299">
          <w:delText xml:space="preserve"> Loj cymes</w:delText>
        </w:r>
      </w:del>
      <w:r w:rsidRPr="00EC0F7B">
        <w:t xml:space="preserve">, </w:t>
      </w:r>
      <w:proofErr w:type="spellStart"/>
      <w:ins w:id="1054" w:author="Fong RERHANG" w:date="2021-12-09T15:25:00Z">
        <w:r w:rsidR="00715299">
          <w:t>tsis</w:t>
        </w:r>
        <w:proofErr w:type="spellEnd"/>
        <w:r w:rsidR="00715299">
          <w:t xml:space="preserve"> </w:t>
        </w:r>
        <w:proofErr w:type="spellStart"/>
        <w:r w:rsidR="00715299">
          <w:t>siav</w:t>
        </w:r>
        <w:proofErr w:type="spellEnd"/>
        <w:r w:rsidR="00715299">
          <w:t xml:space="preserve"> zoo sib </w:t>
        </w:r>
        <w:proofErr w:type="spellStart"/>
        <w:r w:rsidR="00715299">
          <w:t>xw</w:t>
        </w:r>
      </w:ins>
      <w:proofErr w:type="spellEnd"/>
      <w:del w:id="1055" w:author="Fong RERHANG" w:date="2021-12-09T15:25:00Z">
        <w:r w:rsidRPr="00EC0F7B" w:rsidDel="00715299">
          <w:delText>uneven ripening</w:delText>
        </w:r>
      </w:del>
      <w:r w:rsidRPr="00EC0F7B">
        <w:t>.</w:t>
      </w:r>
    </w:p>
    <w:p w14:paraId="7A184B95" w14:textId="2248B91A" w:rsidR="00A3234B" w:rsidRPr="00EC0F7B" w:rsidRDefault="00AD166D" w:rsidP="00EC0F7B">
      <w:pPr>
        <w:spacing w:line="240" w:lineRule="auto"/>
        <w:jc w:val="both"/>
      </w:pPr>
      <w:r w:rsidRPr="00EC0F7B">
        <w:t xml:space="preserve">York </w:t>
      </w:r>
      <w:del w:id="1056" w:author="Fong RERHANG" w:date="2021-12-09T15:26:00Z">
        <w:r w:rsidRPr="00EC0F7B" w:rsidDel="00715299">
          <w:delText>-</w:delText>
        </w:r>
      </w:del>
      <w:ins w:id="1057" w:author="Fong RERHANG" w:date="2021-12-09T15:26:00Z">
        <w:r w:rsidR="00715299">
          <w:t>–</w:t>
        </w:r>
      </w:ins>
      <w:r w:rsidRPr="00EC0F7B">
        <w:t xml:space="preserve"> </w:t>
      </w:r>
      <w:proofErr w:type="spellStart"/>
      <w:ins w:id="1058" w:author="Fong RERHANG" w:date="2021-12-09T15:26:00Z">
        <w:r w:rsidR="00715299">
          <w:t>Ceg</w:t>
        </w:r>
        <w:proofErr w:type="spellEnd"/>
        <w:r w:rsidR="00715299">
          <w:t xml:space="preserve"> </w:t>
        </w:r>
      </w:ins>
      <w:r w:rsidRPr="00EC0F7B">
        <w:t xml:space="preserve">me </w:t>
      </w:r>
      <w:proofErr w:type="spellStart"/>
      <w:ins w:id="1059" w:author="Fong RERHANG" w:date="2021-12-09T15:26:00Z">
        <w:r w:rsidR="00715299">
          <w:t>dua</w:t>
        </w:r>
      </w:ins>
      <w:proofErr w:type="spellEnd"/>
      <w:del w:id="1060" w:author="Fong RERHANG" w:date="2021-12-09T15:26:00Z">
        <w:r w:rsidRPr="00EC0F7B" w:rsidDel="00715299">
          <w:delText>me cymes</w:delText>
        </w:r>
      </w:del>
      <w:r w:rsidRPr="00EC0F7B">
        <w:t xml:space="preserve">, </w:t>
      </w:r>
      <w:proofErr w:type="spellStart"/>
      <w:r w:rsidRPr="00EC0F7B">
        <w:t>raug</w:t>
      </w:r>
      <w:proofErr w:type="spellEnd"/>
      <w:r w:rsidRPr="00EC0F7B">
        <w:t xml:space="preserve"> </w:t>
      </w:r>
      <w:proofErr w:type="spellStart"/>
      <w:r w:rsidRPr="00EC0F7B">
        <w:t>rau</w:t>
      </w:r>
      <w:proofErr w:type="spellEnd"/>
      <w:r w:rsidRPr="00EC0F7B">
        <w:t xml:space="preserve"> </w:t>
      </w:r>
      <w:del w:id="1061" w:author="Fong RERHANG" w:date="2021-12-09T15:26:00Z">
        <w:r w:rsidRPr="00EC0F7B" w:rsidDel="00715299">
          <w:delText>mites thiab mildew</w:delText>
        </w:r>
      </w:del>
      <w:proofErr w:type="spellStart"/>
      <w:ins w:id="1062" w:author="Fong RERHANG" w:date="2021-12-09T15:26:00Z">
        <w:r w:rsidR="00715299">
          <w:t>muaj</w:t>
        </w:r>
        <w:proofErr w:type="spellEnd"/>
        <w:r w:rsidR="00715299">
          <w:t xml:space="preserve"> </w:t>
        </w:r>
        <w:proofErr w:type="spellStart"/>
        <w:r w:rsidR="00715299">
          <w:t>hmob</w:t>
        </w:r>
      </w:ins>
      <w:proofErr w:type="spellEnd"/>
      <w:ins w:id="1063" w:author="Fong RERHANG" w:date="2021-12-09T15:27:00Z">
        <w:r w:rsidR="00715299">
          <w:t xml:space="preserve"> </w:t>
        </w:r>
        <w:proofErr w:type="spellStart"/>
        <w:r w:rsidR="00715299">
          <w:t>thiab</w:t>
        </w:r>
        <w:proofErr w:type="spellEnd"/>
        <w:r w:rsidR="00715299">
          <w:t xml:space="preserve"> </w:t>
        </w:r>
        <w:proofErr w:type="spellStart"/>
        <w:r w:rsidR="00B65AB5">
          <w:t>kab</w:t>
        </w:r>
        <w:proofErr w:type="spellEnd"/>
        <w:r w:rsidR="00B65AB5">
          <w:t xml:space="preserve"> mob </w:t>
        </w:r>
        <w:proofErr w:type="spellStart"/>
        <w:r w:rsidR="00B65AB5">
          <w:t>nplooj</w:t>
        </w:r>
      </w:ins>
      <w:proofErr w:type="spellEnd"/>
      <w:r w:rsidRPr="00EC0F7B">
        <w:t xml:space="preserve">. </w:t>
      </w:r>
      <w:proofErr w:type="spellStart"/>
      <w:r w:rsidRPr="00EC0F7B">
        <w:t>Tsis</w:t>
      </w:r>
      <w:proofErr w:type="spellEnd"/>
      <w:r w:rsidRPr="00EC0F7B">
        <w:t xml:space="preserve"> sib </w:t>
      </w:r>
      <w:proofErr w:type="spellStart"/>
      <w:ins w:id="1064" w:author="Fong RERHANG" w:date="2021-12-09T15:28:00Z">
        <w:r w:rsidR="00B65AB5">
          <w:t>siav</w:t>
        </w:r>
        <w:proofErr w:type="spellEnd"/>
        <w:r w:rsidR="00B65AB5">
          <w:t xml:space="preserve"> </w:t>
        </w:r>
      </w:ins>
      <w:proofErr w:type="spellStart"/>
      <w:r w:rsidRPr="00EC0F7B">
        <w:t>xws</w:t>
      </w:r>
      <w:proofErr w:type="spellEnd"/>
      <w:del w:id="1065" w:author="Fong RERHANG" w:date="2021-12-09T15:28:00Z">
        <w:r w:rsidRPr="00EC0F7B" w:rsidDel="00B65AB5">
          <w:delText xml:space="preserve"> ripening</w:delText>
        </w:r>
      </w:del>
      <w:r w:rsidRPr="00EC0F7B">
        <w:t>.</w:t>
      </w:r>
    </w:p>
    <w:p w14:paraId="11187DC1" w14:textId="20229C9E" w:rsidR="00A3234B" w:rsidRPr="00EC0F7B" w:rsidRDefault="00AD166D" w:rsidP="00EC0F7B">
      <w:pPr>
        <w:spacing w:line="240" w:lineRule="auto"/>
        <w:jc w:val="both"/>
      </w:pPr>
      <w:r w:rsidRPr="00EC0F7B">
        <w:t xml:space="preserve">Adams </w:t>
      </w:r>
      <w:del w:id="1066" w:author="Fong RERHANG" w:date="2021-12-09T15:28:00Z">
        <w:r w:rsidRPr="00EC0F7B" w:rsidDel="00B65AB5">
          <w:delText>-</w:delText>
        </w:r>
      </w:del>
      <w:ins w:id="1067" w:author="Fong RERHANG" w:date="2021-12-09T15:28:00Z">
        <w:r w:rsidR="00B65AB5">
          <w:t>–</w:t>
        </w:r>
      </w:ins>
      <w:r w:rsidRPr="00EC0F7B">
        <w:t xml:space="preserve"> </w:t>
      </w:r>
      <w:proofErr w:type="spellStart"/>
      <w:ins w:id="1068" w:author="Fong RERHANG" w:date="2021-12-09T15:28:00Z">
        <w:r w:rsidR="00B65AB5">
          <w:t>Ceg</w:t>
        </w:r>
        <w:proofErr w:type="spellEnd"/>
        <w:r w:rsidR="00B65AB5">
          <w:t xml:space="preserve"> </w:t>
        </w:r>
      </w:ins>
      <w:proofErr w:type="spellStart"/>
      <w:r w:rsidRPr="00EC0F7B">
        <w:t>loj</w:t>
      </w:r>
      <w:proofErr w:type="spellEnd"/>
      <w:del w:id="1069" w:author="Fong RERHANG" w:date="2021-12-09T15:28:00Z">
        <w:r w:rsidRPr="00EC0F7B" w:rsidDel="00B65AB5">
          <w:delText xml:space="preserve"> cymes</w:delText>
        </w:r>
      </w:del>
      <w:r w:rsidRPr="00EC0F7B">
        <w:t xml:space="preserve">, </w:t>
      </w:r>
      <w:del w:id="1070" w:author="Fong RERHANG" w:date="2021-12-09T15:29:00Z">
        <w:r w:rsidRPr="00EC0F7B" w:rsidDel="00B65AB5">
          <w:delText>heev susceptible</w:delText>
        </w:r>
      </w:del>
      <w:proofErr w:type="spellStart"/>
      <w:ins w:id="1071" w:author="Fong RERHANG" w:date="2021-12-09T15:29:00Z">
        <w:r w:rsidR="00B65AB5">
          <w:t>tsis</w:t>
        </w:r>
        <w:proofErr w:type="spellEnd"/>
        <w:r w:rsidR="00B65AB5">
          <w:t xml:space="preserve"> </w:t>
        </w:r>
        <w:proofErr w:type="spellStart"/>
        <w:r w:rsidR="00B65AB5">
          <w:t>muaj</w:t>
        </w:r>
        <w:proofErr w:type="spellEnd"/>
        <w:r w:rsidR="00B65AB5">
          <w:t xml:space="preserve"> </w:t>
        </w:r>
        <w:proofErr w:type="spellStart"/>
        <w:r w:rsidR="00B65AB5">
          <w:t>zaug</w:t>
        </w:r>
      </w:ins>
      <w:proofErr w:type="spellEnd"/>
      <w:r w:rsidRPr="00EC0F7B">
        <w:t xml:space="preserve"> </w:t>
      </w:r>
      <w:proofErr w:type="spellStart"/>
      <w:r w:rsidRPr="00EC0F7B">
        <w:t>rau</w:t>
      </w:r>
      <w:proofErr w:type="spellEnd"/>
      <w:r w:rsidRPr="00EC0F7B">
        <w:t xml:space="preserve"> </w:t>
      </w:r>
      <w:proofErr w:type="spellStart"/>
      <w:ins w:id="1072" w:author="Fong RERHANG" w:date="2021-12-09T15:29:00Z">
        <w:r w:rsidR="00B65AB5">
          <w:t>hmob</w:t>
        </w:r>
        <w:proofErr w:type="spellEnd"/>
        <w:r w:rsidR="00B65AB5">
          <w:t xml:space="preserve"> </w:t>
        </w:r>
        <w:proofErr w:type="spellStart"/>
        <w:r w:rsidR="00B65AB5">
          <w:t>thiab</w:t>
        </w:r>
        <w:proofErr w:type="spellEnd"/>
        <w:r w:rsidR="00B65AB5">
          <w:t xml:space="preserve"> </w:t>
        </w:r>
        <w:proofErr w:type="spellStart"/>
        <w:r w:rsidR="00B65AB5">
          <w:t>kab</w:t>
        </w:r>
      </w:ins>
      <w:proofErr w:type="spellEnd"/>
      <w:ins w:id="1073" w:author="Fong RERHANG" w:date="2021-12-09T15:30:00Z">
        <w:r w:rsidR="00B65AB5">
          <w:t xml:space="preserve"> mob </w:t>
        </w:r>
        <w:proofErr w:type="spellStart"/>
        <w:r w:rsidR="00B65AB5">
          <w:t>nplooj</w:t>
        </w:r>
      </w:ins>
      <w:del w:id="1074" w:author="Fong RERHANG" w:date="2021-12-09T15:30:00Z">
        <w:r w:rsidRPr="00EC0F7B" w:rsidDel="00B65AB5">
          <w:delText>powdery mildew.</w:delText>
        </w:r>
      </w:del>
      <w:proofErr w:type="spellEnd"/>
    </w:p>
    <w:p w14:paraId="739D1ADE" w14:textId="1E40C255" w:rsidR="00A3234B" w:rsidRPr="00EC0F7B" w:rsidRDefault="00AD166D" w:rsidP="00EC0F7B">
      <w:pPr>
        <w:spacing w:line="240" w:lineRule="auto"/>
        <w:jc w:val="both"/>
      </w:pPr>
      <w:r w:rsidRPr="00EC0F7B">
        <w:t xml:space="preserve">Nova </w:t>
      </w:r>
      <w:del w:id="1075" w:author="Fong RERHANG" w:date="2021-12-09T15:30:00Z">
        <w:r w:rsidRPr="00EC0F7B" w:rsidDel="00B65AB5">
          <w:delText>-</w:delText>
        </w:r>
      </w:del>
      <w:ins w:id="1076" w:author="Fong RERHANG" w:date="2021-12-09T15:30:00Z">
        <w:r w:rsidR="00B65AB5">
          <w:t>–</w:t>
        </w:r>
      </w:ins>
      <w:r w:rsidRPr="00EC0F7B">
        <w:t xml:space="preserve"> </w:t>
      </w:r>
      <w:proofErr w:type="spellStart"/>
      <w:ins w:id="1077" w:author="Fong RERHANG" w:date="2021-12-09T15:30:00Z">
        <w:r w:rsidR="00B65AB5">
          <w:t>Tsob</w:t>
        </w:r>
        <w:proofErr w:type="spellEnd"/>
        <w:r w:rsidR="00B65AB5">
          <w:t xml:space="preserve"> </w:t>
        </w:r>
        <w:proofErr w:type="spellStart"/>
        <w:r w:rsidR="00B65AB5">
          <w:t>qoob</w:t>
        </w:r>
        <w:proofErr w:type="spellEnd"/>
        <w:r w:rsidR="00B65AB5">
          <w:t xml:space="preserve"> </w:t>
        </w:r>
      </w:ins>
      <w:del w:id="1078" w:author="Fong RERHANG" w:date="2021-12-09T15:30:00Z">
        <w:r w:rsidRPr="00EC0F7B" w:rsidDel="00B65AB5">
          <w:delText xml:space="preserve">cov nroj tsuag </w:delText>
        </w:r>
      </w:del>
      <w:r w:rsidRPr="00EC0F7B">
        <w:t xml:space="preserve">me </w:t>
      </w:r>
      <w:proofErr w:type="spellStart"/>
      <w:r w:rsidRPr="00EC0F7B">
        <w:t>me</w:t>
      </w:r>
      <w:proofErr w:type="spellEnd"/>
      <w:r w:rsidRPr="00EC0F7B">
        <w:t xml:space="preserve">, </w:t>
      </w:r>
      <w:proofErr w:type="spellStart"/>
      <w:ins w:id="1079" w:author="Fong RERHANG" w:date="2021-12-09T15:30:00Z">
        <w:r w:rsidR="00B65AB5">
          <w:t>lub</w:t>
        </w:r>
        <w:proofErr w:type="spellEnd"/>
        <w:r w:rsidR="00B65AB5">
          <w:t xml:space="preserve"> </w:t>
        </w:r>
        <w:proofErr w:type="spellStart"/>
        <w:r w:rsidR="00B65AB5">
          <w:t>txiv</w:t>
        </w:r>
        <w:proofErr w:type="spellEnd"/>
        <w:r w:rsidR="00B65AB5">
          <w:t xml:space="preserve"> </w:t>
        </w:r>
      </w:ins>
      <w:proofErr w:type="spellStart"/>
      <w:r w:rsidRPr="00EC0F7B">
        <w:t>loj</w:t>
      </w:r>
      <w:proofErr w:type="spellEnd"/>
      <w:del w:id="1080" w:author="Fong RERHANG" w:date="2021-12-09T15:30:00Z">
        <w:r w:rsidRPr="00EC0F7B" w:rsidDel="00B65AB5">
          <w:delText xml:space="preserve"> berries</w:delText>
        </w:r>
      </w:del>
      <w:r w:rsidRPr="00EC0F7B">
        <w:t xml:space="preserve">, </w:t>
      </w:r>
      <w:proofErr w:type="spellStart"/>
      <w:r w:rsidRPr="00EC0F7B">
        <w:t>tsis</w:t>
      </w:r>
      <w:proofErr w:type="spellEnd"/>
      <w:r w:rsidRPr="00EC0F7B">
        <w:t xml:space="preserve"> </w:t>
      </w:r>
      <w:proofErr w:type="spellStart"/>
      <w:r w:rsidRPr="00EC0F7B">
        <w:t>muaj</w:t>
      </w:r>
      <w:proofErr w:type="spellEnd"/>
      <w:r w:rsidRPr="00EC0F7B">
        <w:t xml:space="preserve"> </w:t>
      </w:r>
      <w:proofErr w:type="spellStart"/>
      <w:r w:rsidRPr="00EC0F7B">
        <w:t>zog</w:t>
      </w:r>
      <w:proofErr w:type="spellEnd"/>
      <w:r w:rsidRPr="00EC0F7B">
        <w:t xml:space="preserve"> </w:t>
      </w:r>
      <w:proofErr w:type="spellStart"/>
      <w:r w:rsidRPr="00EC0F7B">
        <w:t>heev</w:t>
      </w:r>
      <w:proofErr w:type="spellEnd"/>
      <w:r w:rsidRPr="00EC0F7B">
        <w:t xml:space="preserve"> los </w:t>
      </w:r>
      <w:proofErr w:type="spellStart"/>
      <w:r w:rsidRPr="00EC0F7B">
        <w:t>yog</w:t>
      </w:r>
      <w:proofErr w:type="spellEnd"/>
      <w:r w:rsidRPr="00EC0F7B">
        <w:t xml:space="preserve"> </w:t>
      </w:r>
      <w:proofErr w:type="spellStart"/>
      <w:r w:rsidRPr="00EC0F7B">
        <w:t>tsim</w:t>
      </w:r>
      <w:proofErr w:type="spellEnd"/>
      <w:r w:rsidRPr="00EC0F7B">
        <w:t xml:space="preserve"> tau</w:t>
      </w:r>
      <w:ins w:id="1081" w:author="Fong RERHANG" w:date="2021-12-09T15:31:00Z">
        <w:r w:rsidR="00B65AB5">
          <w:t xml:space="preserve"> </w:t>
        </w:r>
        <w:proofErr w:type="spellStart"/>
        <w:r w:rsidR="00B65AB5">
          <w:t>txiv</w:t>
        </w:r>
        <w:proofErr w:type="spellEnd"/>
        <w:r w:rsidR="00B65AB5">
          <w:t xml:space="preserve"> </w:t>
        </w:r>
        <w:proofErr w:type="spellStart"/>
        <w:r w:rsidR="00B65AB5">
          <w:t>ntau</w:t>
        </w:r>
      </w:ins>
      <w:proofErr w:type="spellEnd"/>
      <w:r w:rsidRPr="00EC0F7B">
        <w:t>.</w:t>
      </w:r>
    </w:p>
    <w:p w14:paraId="6D1CBAF8" w14:textId="08BA51E4" w:rsidR="00A3234B" w:rsidRPr="00EC0F7B" w:rsidRDefault="00AD166D" w:rsidP="00EC0F7B">
      <w:pPr>
        <w:spacing w:line="240" w:lineRule="auto"/>
        <w:jc w:val="both"/>
      </w:pPr>
      <w:bookmarkStart w:id="1082" w:name="_gjdgxs" w:colFirst="0" w:colLast="0"/>
      <w:bookmarkEnd w:id="1082"/>
      <w:proofErr w:type="spellStart"/>
      <w:r w:rsidRPr="00EC0F7B">
        <w:t>Wyldewood</w:t>
      </w:r>
      <w:proofErr w:type="spellEnd"/>
      <w:r w:rsidRPr="00EC0F7B">
        <w:t xml:space="preserve"> </w:t>
      </w:r>
      <w:del w:id="1083" w:author="Fong RERHANG" w:date="2021-12-09T15:41:00Z">
        <w:r w:rsidRPr="00EC0F7B" w:rsidDel="00DE512E">
          <w:delText>-</w:delText>
        </w:r>
      </w:del>
      <w:ins w:id="1084" w:author="Fong RERHANG" w:date="2021-12-09T15:41:00Z">
        <w:r w:rsidR="00DE512E">
          <w:t>–</w:t>
        </w:r>
      </w:ins>
      <w:r w:rsidRPr="00EC0F7B">
        <w:t xml:space="preserve"> </w:t>
      </w:r>
      <w:del w:id="1085" w:author="Fong RERHANG" w:date="2021-12-09T15:41:00Z">
        <w:r w:rsidRPr="00EC0F7B" w:rsidDel="00DE512E">
          <w:delText>Prone</w:delText>
        </w:r>
      </w:del>
      <w:proofErr w:type="spellStart"/>
      <w:ins w:id="1086" w:author="Fong RERHANG" w:date="2021-12-09T15:41:00Z">
        <w:r w:rsidR="00DE512E">
          <w:t>yog</w:t>
        </w:r>
        <w:proofErr w:type="spellEnd"/>
        <w:r w:rsidR="00DE512E">
          <w:t xml:space="preserve"> yam </w:t>
        </w:r>
        <w:proofErr w:type="spellStart"/>
        <w:r w:rsidR="00DE512E">
          <w:t>qoob</w:t>
        </w:r>
        <w:proofErr w:type="spellEnd"/>
        <w:r w:rsidR="00DE512E">
          <w:t xml:space="preserve"> pw</w:t>
        </w:r>
      </w:ins>
      <w:r w:rsidRPr="00EC0F7B">
        <w:t xml:space="preserve">, </w:t>
      </w:r>
      <w:del w:id="1087" w:author="Fong RERHANG" w:date="2021-12-09T15:42:00Z">
        <w:r w:rsidRPr="00EC0F7B" w:rsidDel="00DE512E">
          <w:delText>sprawling loj hlob cwj pwm</w:delText>
        </w:r>
      </w:del>
      <w:proofErr w:type="spellStart"/>
      <w:ins w:id="1088" w:author="Fong RERHANG" w:date="2021-12-09T15:42:00Z">
        <w:r w:rsidR="00DE512E">
          <w:t>nyiam</w:t>
        </w:r>
        <w:proofErr w:type="spellEnd"/>
        <w:r w:rsidR="00DE512E">
          <w:t xml:space="preserve"> </w:t>
        </w:r>
        <w:proofErr w:type="spellStart"/>
        <w:r w:rsidR="00DE512E">
          <w:t>ua</w:t>
        </w:r>
        <w:proofErr w:type="spellEnd"/>
        <w:r w:rsidR="00DE512E">
          <w:t xml:space="preserve"> </w:t>
        </w:r>
        <w:proofErr w:type="spellStart"/>
        <w:r w:rsidR="00DE512E">
          <w:t>hmab</w:t>
        </w:r>
      </w:ins>
      <w:proofErr w:type="spellEnd"/>
      <w:r w:rsidRPr="00EC0F7B">
        <w:t xml:space="preserve">. </w:t>
      </w:r>
      <w:ins w:id="1089" w:author="Fong RERHANG" w:date="2021-12-09T15:43:00Z">
        <w:r w:rsidR="00DE512E">
          <w:t xml:space="preserve">Tau </w:t>
        </w:r>
        <w:proofErr w:type="spellStart"/>
        <w:r w:rsidR="00DE512E">
          <w:t>txais</w:t>
        </w:r>
        <w:proofErr w:type="spellEnd"/>
        <w:r w:rsidR="00DE512E">
          <w:t xml:space="preserve"> </w:t>
        </w:r>
        <w:proofErr w:type="spellStart"/>
        <w:r w:rsidR="00DE512E">
          <w:t>txij</w:t>
        </w:r>
        <w:proofErr w:type="spellEnd"/>
        <w:r w:rsidR="00DE512E">
          <w:t xml:space="preserve"> </w:t>
        </w:r>
        <w:proofErr w:type="spellStart"/>
        <w:r w:rsidR="00DE512E">
          <w:t>ntseg</w:t>
        </w:r>
        <w:proofErr w:type="spellEnd"/>
        <w:r w:rsidR="00DE512E">
          <w:t xml:space="preserve"> zoo</w:t>
        </w:r>
      </w:ins>
      <w:del w:id="1090" w:author="Fong RERHANG" w:date="2021-12-09T15:43:00Z">
        <w:r w:rsidRPr="00EC0F7B" w:rsidDel="00DE512E">
          <w:delText>Vigorous, productivity zoo</w:delText>
        </w:r>
      </w:del>
      <w:r w:rsidRPr="00EC0F7B">
        <w:t xml:space="preserve">, </w:t>
      </w:r>
      <w:proofErr w:type="spellStart"/>
      <w:r w:rsidRPr="00EC0F7B">
        <w:t>nyuaj</w:t>
      </w:r>
      <w:proofErr w:type="spellEnd"/>
      <w:r w:rsidRPr="00EC0F7B">
        <w:t xml:space="preserve"> </w:t>
      </w:r>
      <w:proofErr w:type="spellStart"/>
      <w:r w:rsidRPr="00EC0F7B">
        <w:t>rau</w:t>
      </w:r>
      <w:proofErr w:type="spellEnd"/>
      <w:r w:rsidRPr="00EC0F7B">
        <w:t xml:space="preserve"> </w:t>
      </w:r>
      <w:proofErr w:type="spellStart"/>
      <w:r w:rsidRPr="00EC0F7B">
        <w:t>sau</w:t>
      </w:r>
      <w:proofErr w:type="spellEnd"/>
      <w:r w:rsidRPr="00EC0F7B">
        <w:t xml:space="preserve"> vim </w:t>
      </w:r>
      <w:del w:id="1091" w:author="Fong RERHANG" w:date="2021-12-09T15:43:00Z">
        <w:r w:rsidRPr="00EC0F7B" w:rsidDel="00DE512E">
          <w:delText>sprawling loj hlob</w:delText>
        </w:r>
      </w:del>
      <w:proofErr w:type="spellStart"/>
      <w:ins w:id="1092" w:author="Fong RERHANG" w:date="2021-12-09T15:43:00Z">
        <w:r w:rsidR="00DE512E">
          <w:t>ua</w:t>
        </w:r>
        <w:proofErr w:type="spellEnd"/>
        <w:r w:rsidR="00DE512E">
          <w:t xml:space="preserve"> </w:t>
        </w:r>
        <w:proofErr w:type="spellStart"/>
        <w:r w:rsidR="00DE512E">
          <w:t>hmab</w:t>
        </w:r>
        <w:proofErr w:type="spellEnd"/>
        <w:r w:rsidR="00DE512E">
          <w:t xml:space="preserve"> sib cab</w:t>
        </w:r>
      </w:ins>
      <w:r w:rsidRPr="00EC0F7B">
        <w:t>.</w:t>
      </w:r>
    </w:p>
    <w:p w14:paraId="023DB3E8" w14:textId="77777777" w:rsidR="00A3234B" w:rsidRPr="00EC0F7B" w:rsidRDefault="00A3234B" w:rsidP="00EC0F7B">
      <w:pPr>
        <w:spacing w:line="240" w:lineRule="auto"/>
        <w:jc w:val="both"/>
      </w:pPr>
    </w:p>
    <w:p w14:paraId="142B8FD8" w14:textId="7416BE13" w:rsidR="00A3234B" w:rsidRDefault="00AD166D" w:rsidP="00EC0F7B">
      <w:pPr>
        <w:spacing w:line="240" w:lineRule="auto"/>
        <w:jc w:val="both"/>
        <w:rPr>
          <w:sz w:val="24"/>
          <w:szCs w:val="24"/>
        </w:rPr>
      </w:pPr>
      <w:proofErr w:type="spellStart"/>
      <w:r w:rsidRPr="00EC0F7B">
        <w:t>Thaum</w:t>
      </w:r>
      <w:proofErr w:type="spellEnd"/>
      <w:r w:rsidRPr="00EC0F7B">
        <w:t xml:space="preserve"> cog </w:t>
      </w:r>
      <w:proofErr w:type="spellStart"/>
      <w:r w:rsidRPr="00EC0F7B">
        <w:t>cov</w:t>
      </w:r>
      <w:proofErr w:type="spellEnd"/>
      <w:r w:rsidRPr="00EC0F7B">
        <w:t xml:space="preserve"> </w:t>
      </w:r>
      <w:proofErr w:type="spellStart"/>
      <w:r w:rsidRPr="00EC0F7B">
        <w:t>txiv</w:t>
      </w:r>
      <w:proofErr w:type="spellEnd"/>
      <w:r w:rsidRPr="00EC0F7B">
        <w:t xml:space="preserve"> </w:t>
      </w:r>
      <w:proofErr w:type="spellStart"/>
      <w:r w:rsidRPr="00EC0F7B">
        <w:t>hmab</w:t>
      </w:r>
      <w:proofErr w:type="spellEnd"/>
      <w:r w:rsidRPr="00EC0F7B">
        <w:t xml:space="preserve"> </w:t>
      </w:r>
      <w:proofErr w:type="spellStart"/>
      <w:r w:rsidRPr="00EC0F7B">
        <w:t>txiv</w:t>
      </w:r>
      <w:proofErr w:type="spellEnd"/>
      <w:r w:rsidRPr="00EC0F7B">
        <w:t xml:space="preserve"> </w:t>
      </w:r>
      <w:proofErr w:type="spellStart"/>
      <w:r w:rsidRPr="00EC0F7B">
        <w:t>ntoo</w:t>
      </w:r>
      <w:proofErr w:type="spellEnd"/>
      <w:r w:rsidRPr="00EC0F7B">
        <w:t xml:space="preserve">, </w:t>
      </w:r>
      <w:proofErr w:type="spellStart"/>
      <w:r w:rsidRPr="00EC0F7B">
        <w:t>xaiv</w:t>
      </w:r>
      <w:proofErr w:type="spellEnd"/>
      <w:r w:rsidRPr="00EC0F7B">
        <w:t xml:space="preserve"> </w:t>
      </w:r>
      <w:proofErr w:type="spellStart"/>
      <w:r w:rsidRPr="00EC0F7B">
        <w:t>ib</w:t>
      </w:r>
      <w:proofErr w:type="spellEnd"/>
      <w:r w:rsidRPr="00EC0F7B">
        <w:t xml:space="preserve"> </w:t>
      </w:r>
      <w:proofErr w:type="spellStart"/>
      <w:r w:rsidRPr="00EC0F7B">
        <w:t>qhov</w:t>
      </w:r>
      <w:proofErr w:type="spellEnd"/>
      <w:r w:rsidRPr="00EC0F7B">
        <w:t xml:space="preserve"> chaw </w:t>
      </w:r>
      <w:proofErr w:type="spellStart"/>
      <w:r w:rsidRPr="00EC0F7B">
        <w:t>nrog</w:t>
      </w:r>
      <w:proofErr w:type="spellEnd"/>
      <w:r w:rsidRPr="00EC0F7B">
        <w:t xml:space="preserve"> </w:t>
      </w:r>
      <w:proofErr w:type="spellStart"/>
      <w:r w:rsidRPr="00EC0F7B">
        <w:t>lub</w:t>
      </w:r>
      <w:proofErr w:type="spellEnd"/>
      <w:r w:rsidRPr="00EC0F7B">
        <w:t xml:space="preserve"> </w:t>
      </w:r>
      <w:proofErr w:type="spellStart"/>
      <w:r w:rsidRPr="00EC0F7B">
        <w:t>hnub</w:t>
      </w:r>
      <w:proofErr w:type="spellEnd"/>
      <w:r w:rsidRPr="00EC0F7B">
        <w:t xml:space="preserve"> </w:t>
      </w:r>
      <w:del w:id="1093" w:author="Fong RERHANG" w:date="2021-12-09T15:45:00Z">
        <w:r w:rsidRPr="00EC0F7B" w:rsidDel="00DE512E">
          <w:delText>puv</w:delText>
        </w:r>
      </w:del>
      <w:proofErr w:type="spellStart"/>
      <w:ins w:id="1094" w:author="Fong RERHANG" w:date="2021-12-09T15:45:00Z">
        <w:r w:rsidR="00DE512E">
          <w:t>tes</w:t>
        </w:r>
        <w:proofErr w:type="spellEnd"/>
        <w:r w:rsidR="00DE512E">
          <w:t xml:space="preserve"> zoo</w:t>
        </w:r>
      </w:ins>
      <w:r w:rsidRPr="00EC0F7B">
        <w:t xml:space="preserve">, </w:t>
      </w:r>
      <w:proofErr w:type="spellStart"/>
      <w:ins w:id="1095" w:author="Fong RERHANG" w:date="2021-12-09T15:45:00Z">
        <w:r w:rsidR="00DE512E">
          <w:t>muaj</w:t>
        </w:r>
        <w:proofErr w:type="spellEnd"/>
        <w:r w:rsidR="00DE512E">
          <w:t xml:space="preserve"> </w:t>
        </w:r>
        <w:proofErr w:type="spellStart"/>
        <w:r w:rsidR="00DE512E">
          <w:t>huab</w:t>
        </w:r>
        <w:proofErr w:type="spellEnd"/>
        <w:r w:rsidR="00DE512E">
          <w:t xml:space="preserve"> </w:t>
        </w:r>
        <w:proofErr w:type="spellStart"/>
        <w:r w:rsidR="00DE512E">
          <w:t>cua</w:t>
        </w:r>
      </w:ins>
      <w:proofErr w:type="spellEnd"/>
      <w:del w:id="1096" w:author="Fong RERHANG" w:date="2021-12-09T15:45:00Z">
        <w:r w:rsidRPr="00EC0F7B" w:rsidDel="00DE512E">
          <w:delText>zoo airflow</w:delText>
        </w:r>
      </w:del>
      <w:r w:rsidRPr="00EC0F7B">
        <w:t xml:space="preserve"> </w:t>
      </w:r>
      <w:proofErr w:type="spellStart"/>
      <w:r w:rsidRPr="00EC0F7B">
        <w:t>thiab</w:t>
      </w:r>
      <w:proofErr w:type="spellEnd"/>
      <w:r w:rsidRPr="00EC0F7B">
        <w:t xml:space="preserve"> </w:t>
      </w:r>
      <w:del w:id="1097" w:author="Fong RERHANG" w:date="2021-12-09T15:46:00Z">
        <w:r w:rsidRPr="00EC0F7B" w:rsidDel="00DE512E">
          <w:delText>qib siab ntawm cov organic teeb meem</w:delText>
        </w:r>
      </w:del>
      <w:proofErr w:type="spellStart"/>
      <w:ins w:id="1098" w:author="Fong RERHANG" w:date="2021-12-09T15:46:00Z">
        <w:r w:rsidR="00DE512E">
          <w:t>muaj</w:t>
        </w:r>
        <w:proofErr w:type="spellEnd"/>
        <w:r w:rsidR="00DE512E">
          <w:t xml:space="preserve"> </w:t>
        </w:r>
        <w:proofErr w:type="spellStart"/>
        <w:r w:rsidR="00DE512E">
          <w:t>chiv</w:t>
        </w:r>
        <w:proofErr w:type="spellEnd"/>
        <w:r w:rsidR="00DE512E">
          <w:t xml:space="preserve"> </w:t>
        </w:r>
        <w:proofErr w:type="spellStart"/>
        <w:r w:rsidR="00DE512E">
          <w:t>tsis</w:t>
        </w:r>
        <w:proofErr w:type="spellEnd"/>
        <w:r w:rsidR="00DE512E">
          <w:t xml:space="preserve"> </w:t>
        </w:r>
        <w:proofErr w:type="spellStart"/>
        <w:r w:rsidR="00DE512E">
          <w:t>yog</w:t>
        </w:r>
        <w:proofErr w:type="spellEnd"/>
        <w:r w:rsidR="00DE512E">
          <w:t xml:space="preserve"> </w:t>
        </w:r>
        <w:proofErr w:type="spellStart"/>
        <w:r w:rsidR="00DE512E">
          <w:t>tshuaj</w:t>
        </w:r>
        <w:proofErr w:type="spellEnd"/>
        <w:r w:rsidR="00DE512E">
          <w:t xml:space="preserve"> </w:t>
        </w:r>
        <w:proofErr w:type="spellStart"/>
        <w:r w:rsidR="00DE512E">
          <w:t>ntau</w:t>
        </w:r>
        <w:proofErr w:type="spellEnd"/>
        <w:r w:rsidR="00DE512E">
          <w:t xml:space="preserve"> </w:t>
        </w:r>
      </w:ins>
      <w:r w:rsidRPr="00EC0F7B">
        <w:t xml:space="preserve">. </w:t>
      </w:r>
      <w:proofErr w:type="spellStart"/>
      <w:r w:rsidRPr="00EC0F7B">
        <w:t>Mua</w:t>
      </w:r>
      <w:proofErr w:type="spellEnd"/>
      <w:ins w:id="1099" w:author="Fong RERHANG" w:date="2021-12-09T15:58:00Z">
        <w:r w:rsidR="007E451C">
          <w:rPr>
            <w:rFonts w:cs="DokChampa"/>
            <w:lang w:val="en-US" w:bidi="lo-LA"/>
          </w:rPr>
          <w:t xml:space="preserve">j </w:t>
        </w:r>
        <w:proofErr w:type="spellStart"/>
        <w:r w:rsidR="007E451C">
          <w:rPr>
            <w:rFonts w:cs="DokChampa"/>
            <w:lang w:val="en-US" w:bidi="lo-LA"/>
          </w:rPr>
          <w:t>kwj</w:t>
        </w:r>
        <w:proofErr w:type="spellEnd"/>
        <w:r w:rsidR="007E451C">
          <w:rPr>
            <w:rFonts w:cs="DokChampa"/>
            <w:lang w:val="en-US" w:bidi="lo-LA"/>
          </w:rPr>
          <w:t xml:space="preserve"> deg </w:t>
        </w:r>
      </w:ins>
      <w:del w:id="1100" w:author="Fong RERHANG" w:date="2021-12-09T15:58:00Z">
        <w:r w:rsidRPr="00EC0F7B" w:rsidDel="007E451C">
          <w:delText>b irrigation</w:delText>
        </w:r>
      </w:del>
      <w:r w:rsidRPr="00EC0F7B">
        <w:t xml:space="preserve">, yam </w:t>
      </w:r>
      <w:proofErr w:type="spellStart"/>
      <w:r w:rsidRPr="00EC0F7B">
        <w:t>tsawg</w:t>
      </w:r>
      <w:proofErr w:type="spellEnd"/>
      <w:r w:rsidRPr="00EC0F7B">
        <w:t xml:space="preserve"> </w:t>
      </w:r>
      <w:proofErr w:type="spellStart"/>
      <w:r w:rsidRPr="00EC0F7B">
        <w:t>kawg</w:t>
      </w:r>
      <w:proofErr w:type="spellEnd"/>
      <w:r w:rsidRPr="00EC0F7B">
        <w:t xml:space="preserve"> </w:t>
      </w:r>
      <w:proofErr w:type="spellStart"/>
      <w:r w:rsidRPr="00EC0F7B">
        <w:t>rau</w:t>
      </w:r>
      <w:proofErr w:type="spellEnd"/>
      <w:r w:rsidRPr="00EC0F7B">
        <w:t xml:space="preserve"> </w:t>
      </w:r>
      <w:proofErr w:type="spellStart"/>
      <w:r w:rsidRPr="00EC0F7B">
        <w:t>thawj</w:t>
      </w:r>
      <w:proofErr w:type="spellEnd"/>
      <w:r w:rsidRPr="00EC0F7B">
        <w:t xml:space="preserve"> </w:t>
      </w:r>
      <w:proofErr w:type="spellStart"/>
      <w:r w:rsidRPr="00EC0F7B">
        <w:t>ob</w:t>
      </w:r>
      <w:proofErr w:type="spellEnd"/>
      <w:r w:rsidRPr="00EC0F7B">
        <w:t xml:space="preserve"> </w:t>
      </w:r>
      <w:proofErr w:type="spellStart"/>
      <w:r w:rsidRPr="00EC0F7B">
        <w:t>peb</w:t>
      </w:r>
      <w:proofErr w:type="spellEnd"/>
      <w:r w:rsidRPr="00EC0F7B">
        <w:t xml:space="preserve"> </w:t>
      </w:r>
      <w:proofErr w:type="spellStart"/>
      <w:r w:rsidRPr="00EC0F7B">
        <w:t>xyoos</w:t>
      </w:r>
      <w:proofErr w:type="spellEnd"/>
      <w:r w:rsidRPr="00EC0F7B">
        <w:t xml:space="preserve"> </w:t>
      </w:r>
      <w:proofErr w:type="spellStart"/>
      <w:r w:rsidRPr="00EC0F7B">
        <w:t>thiab</w:t>
      </w:r>
      <w:proofErr w:type="spellEnd"/>
      <w:r w:rsidRPr="00EC0F7B">
        <w:t xml:space="preserve"> </w:t>
      </w:r>
      <w:del w:id="1101" w:author="Fong RERHANG" w:date="2021-12-09T15:59:00Z">
        <w:r w:rsidRPr="00EC0F7B" w:rsidDel="007E451C">
          <w:delText xml:space="preserve">tejzaum </w:delText>
        </w:r>
      </w:del>
      <w:proofErr w:type="spellStart"/>
      <w:ins w:id="1102" w:author="Fong RERHANG" w:date="2021-12-09T15:59:00Z">
        <w:r w:rsidR="007E451C">
          <w:t>thaum</w:t>
        </w:r>
      </w:ins>
      <w:proofErr w:type="spellEnd"/>
      <w:del w:id="1103" w:author="Fong RERHANG" w:date="2021-12-09T15:59:00Z">
        <w:r w:rsidRPr="00EC0F7B" w:rsidDel="007E451C">
          <w:delText>nws</w:delText>
        </w:r>
      </w:del>
      <w:r w:rsidRPr="00EC0F7B">
        <w:t xml:space="preserve"> tom </w:t>
      </w:r>
      <w:proofErr w:type="spellStart"/>
      <w:r w:rsidRPr="00EC0F7B">
        <w:t>qab</w:t>
      </w:r>
      <w:proofErr w:type="spellEnd"/>
      <w:r w:rsidRPr="00EC0F7B">
        <w:t xml:space="preserve"> </w:t>
      </w:r>
      <w:proofErr w:type="spellStart"/>
      <w:r w:rsidRPr="00EC0F7B">
        <w:t>thaum</w:t>
      </w:r>
      <w:proofErr w:type="spellEnd"/>
      <w:r w:rsidRPr="00EC0F7B">
        <w:t xml:space="preserve"> </w:t>
      </w:r>
      <w:proofErr w:type="spellStart"/>
      <w:r w:rsidRPr="00EC0F7B">
        <w:t>txiv</w:t>
      </w:r>
      <w:proofErr w:type="spellEnd"/>
      <w:r w:rsidRPr="00EC0F7B">
        <w:t xml:space="preserve"> </w:t>
      </w:r>
      <w:proofErr w:type="spellStart"/>
      <w:r w:rsidRPr="00EC0F7B">
        <w:t>hmab</w:t>
      </w:r>
      <w:proofErr w:type="spellEnd"/>
      <w:r w:rsidRPr="00EC0F7B">
        <w:t xml:space="preserve"> </w:t>
      </w:r>
      <w:proofErr w:type="spellStart"/>
      <w:r w:rsidRPr="00EC0F7B">
        <w:t>txiv</w:t>
      </w:r>
      <w:proofErr w:type="spellEnd"/>
      <w:r w:rsidRPr="00EC0F7B">
        <w:t xml:space="preserve"> </w:t>
      </w:r>
      <w:proofErr w:type="spellStart"/>
      <w:r w:rsidRPr="00EC0F7B">
        <w:t>ntoo</w:t>
      </w:r>
      <w:proofErr w:type="spellEnd"/>
      <w:r w:rsidRPr="00EC0F7B">
        <w:t xml:space="preserve"> </w:t>
      </w:r>
      <w:del w:id="1104" w:author="Fong RERHANG" w:date="2021-12-09T15:59:00Z">
        <w:r w:rsidRPr="00EC0F7B" w:rsidDel="007E451C">
          <w:delText>teem</w:delText>
        </w:r>
      </w:del>
      <w:proofErr w:type="spellStart"/>
      <w:ins w:id="1105" w:author="Fong RERHANG" w:date="2021-12-09T15:59:00Z">
        <w:r w:rsidR="007E451C">
          <w:t>hlav</w:t>
        </w:r>
      </w:ins>
      <w:proofErr w:type="spellEnd"/>
      <w:r w:rsidRPr="00EC0F7B">
        <w:t xml:space="preserve">. </w:t>
      </w:r>
      <w:proofErr w:type="spellStart"/>
      <w:r w:rsidRPr="00EC0F7B">
        <w:t>Tiv</w:t>
      </w:r>
      <w:proofErr w:type="spellEnd"/>
      <w:r w:rsidRPr="00EC0F7B">
        <w:t xml:space="preserve"> </w:t>
      </w:r>
      <w:proofErr w:type="spellStart"/>
      <w:r w:rsidRPr="00EC0F7B">
        <w:t>thaiv</w:t>
      </w:r>
      <w:proofErr w:type="spellEnd"/>
      <w:r w:rsidRPr="00EC0F7B">
        <w:t xml:space="preserve"> </w:t>
      </w:r>
      <w:proofErr w:type="spellStart"/>
      <w:r w:rsidRPr="00EC0F7B">
        <w:t>txiv</w:t>
      </w:r>
      <w:proofErr w:type="spellEnd"/>
      <w:r w:rsidRPr="00EC0F7B">
        <w:t xml:space="preserve"> </w:t>
      </w:r>
      <w:proofErr w:type="spellStart"/>
      <w:r w:rsidRPr="00EC0F7B">
        <w:t>hmab</w:t>
      </w:r>
      <w:proofErr w:type="spellEnd"/>
      <w:r w:rsidRPr="00EC0F7B">
        <w:t xml:space="preserve"> </w:t>
      </w:r>
      <w:proofErr w:type="spellStart"/>
      <w:r w:rsidRPr="00EC0F7B">
        <w:t>txiv</w:t>
      </w:r>
      <w:proofErr w:type="spellEnd"/>
      <w:r w:rsidRPr="00EC0F7B">
        <w:t xml:space="preserve"> </w:t>
      </w:r>
      <w:proofErr w:type="spellStart"/>
      <w:r w:rsidRPr="00EC0F7B">
        <w:t>ntoo</w:t>
      </w:r>
      <w:proofErr w:type="spellEnd"/>
      <w:r w:rsidRPr="00EC0F7B">
        <w:t xml:space="preserve"> los </w:t>
      </w:r>
      <w:proofErr w:type="spellStart"/>
      <w:r w:rsidRPr="00EC0F7B">
        <w:t>ntawm</w:t>
      </w:r>
      <w:proofErr w:type="spellEnd"/>
      <w:r w:rsidRPr="00EC0F7B">
        <w:t xml:space="preserve"> </w:t>
      </w:r>
      <w:proofErr w:type="spellStart"/>
      <w:r w:rsidRPr="00EC0F7B">
        <w:t>mos</w:t>
      </w:r>
      <w:proofErr w:type="spellEnd"/>
      <w:r w:rsidRPr="00EC0F7B">
        <w:t xml:space="preserve"> </w:t>
      </w:r>
      <w:proofErr w:type="spellStart"/>
      <w:r w:rsidRPr="00EC0F7B">
        <w:t>lwj</w:t>
      </w:r>
      <w:proofErr w:type="spellEnd"/>
      <w:r w:rsidRPr="00EC0F7B">
        <w:t xml:space="preserve"> </w:t>
      </w:r>
      <w:proofErr w:type="spellStart"/>
      <w:r w:rsidRPr="00EC0F7B">
        <w:t>thiab</w:t>
      </w:r>
      <w:proofErr w:type="spellEnd"/>
      <w:r w:rsidRPr="00EC0F7B">
        <w:t xml:space="preserve"> </w:t>
      </w:r>
      <w:proofErr w:type="spellStart"/>
      <w:r w:rsidRPr="00EC0F7B">
        <w:t>noog</w:t>
      </w:r>
      <w:proofErr w:type="spellEnd"/>
      <w:r w:rsidRPr="00EC0F7B">
        <w:t xml:space="preserve"> </w:t>
      </w:r>
      <w:proofErr w:type="spellStart"/>
      <w:r w:rsidRPr="00EC0F7B">
        <w:t>thiab</w:t>
      </w:r>
      <w:proofErr w:type="spellEnd"/>
      <w:r w:rsidRPr="00EC0F7B">
        <w:t xml:space="preserve"> </w:t>
      </w:r>
      <w:proofErr w:type="spellStart"/>
      <w:r w:rsidRPr="00EC0F7B">
        <w:t>tswj</w:t>
      </w:r>
      <w:proofErr w:type="spellEnd"/>
      <w:r w:rsidRPr="00EC0F7B">
        <w:t xml:space="preserve"> </w:t>
      </w:r>
      <w:proofErr w:type="spellStart"/>
      <w:r w:rsidRPr="00EC0F7B">
        <w:t>cov</w:t>
      </w:r>
      <w:proofErr w:type="spellEnd"/>
      <w:r w:rsidRPr="00EC0F7B">
        <w:t xml:space="preserve"> </w:t>
      </w:r>
      <w:proofErr w:type="spellStart"/>
      <w:r w:rsidRPr="00EC0F7B">
        <w:t>nroj</w:t>
      </w:r>
      <w:proofErr w:type="spellEnd"/>
      <w:r w:rsidRPr="00EC0F7B">
        <w:t xml:space="preserve"> </w:t>
      </w:r>
      <w:proofErr w:type="spellStart"/>
      <w:r w:rsidRPr="00EC0F7B">
        <w:t>tsuag</w:t>
      </w:r>
      <w:proofErr w:type="spellEnd"/>
      <w:r>
        <w:rPr>
          <w:sz w:val="24"/>
          <w:szCs w:val="24"/>
        </w:rPr>
        <w:t>.</w:t>
      </w:r>
    </w:p>
    <w:p w14:paraId="663A0CAA" w14:textId="77777777" w:rsidR="00A3234B" w:rsidRDefault="00A3234B">
      <w:pPr>
        <w:spacing w:line="240" w:lineRule="auto"/>
        <w:rPr>
          <w:sz w:val="24"/>
          <w:szCs w:val="24"/>
        </w:rPr>
      </w:pPr>
    </w:p>
    <w:p w14:paraId="5C04B344" w14:textId="7E9A7FA2" w:rsidR="00A3234B" w:rsidRPr="00760BC2" w:rsidRDefault="00AD166D" w:rsidP="00760BC2">
      <w:pPr>
        <w:spacing w:line="240" w:lineRule="auto"/>
        <w:jc w:val="both"/>
      </w:pPr>
      <w:proofErr w:type="spellStart"/>
      <w:r w:rsidRPr="00760BC2">
        <w:t>Muaj</w:t>
      </w:r>
      <w:proofErr w:type="spellEnd"/>
      <w:r w:rsidRPr="00760BC2">
        <w:t xml:space="preserve"> </w:t>
      </w:r>
      <w:proofErr w:type="spellStart"/>
      <w:r w:rsidRPr="00760BC2">
        <w:t>ob</w:t>
      </w:r>
      <w:proofErr w:type="spellEnd"/>
      <w:r w:rsidRPr="00760BC2">
        <w:t xml:space="preserve"> </w:t>
      </w:r>
      <w:proofErr w:type="spellStart"/>
      <w:r w:rsidRPr="00760BC2">
        <w:t>peb</w:t>
      </w:r>
      <w:proofErr w:type="spellEnd"/>
      <w:r w:rsidRPr="00760BC2">
        <w:t xml:space="preserve"> yam </w:t>
      </w:r>
      <w:proofErr w:type="spellStart"/>
      <w:r w:rsidRPr="00760BC2">
        <w:t>kab</w:t>
      </w:r>
      <w:proofErr w:type="spellEnd"/>
      <w:r w:rsidRPr="00760BC2">
        <w:t xml:space="preserve"> </w:t>
      </w:r>
      <w:del w:id="1106" w:author="Fong RERHANG" w:date="2021-12-09T16:00:00Z">
        <w:r w:rsidRPr="00760BC2" w:rsidDel="007E451C">
          <w:delText xml:space="preserve">mob </w:delText>
        </w:r>
      </w:del>
      <w:proofErr w:type="spellStart"/>
      <w:r w:rsidRPr="00760BC2">
        <w:t>thiab</w:t>
      </w:r>
      <w:proofErr w:type="spellEnd"/>
      <w:r w:rsidRPr="00760BC2">
        <w:t xml:space="preserve"> </w:t>
      </w:r>
      <w:proofErr w:type="spellStart"/>
      <w:r w:rsidRPr="00760BC2">
        <w:t>kab</w:t>
      </w:r>
      <w:proofErr w:type="spellEnd"/>
      <w:r w:rsidRPr="00760BC2">
        <w:t xml:space="preserve"> mob los </w:t>
      </w:r>
      <w:proofErr w:type="spellStart"/>
      <w:r w:rsidRPr="00760BC2">
        <w:t>xav</w:t>
      </w:r>
      <w:proofErr w:type="spellEnd"/>
      <w:r w:rsidRPr="00760BC2">
        <w:t xml:space="preserve"> </w:t>
      </w:r>
      <w:proofErr w:type="spellStart"/>
      <w:r w:rsidRPr="00760BC2">
        <w:t>txog</w:t>
      </w:r>
      <w:proofErr w:type="spellEnd"/>
      <w:r w:rsidRPr="00760BC2">
        <w:t xml:space="preserve">. </w:t>
      </w:r>
      <w:proofErr w:type="spellStart"/>
      <w:r w:rsidRPr="00760BC2">
        <w:t>Peb</w:t>
      </w:r>
      <w:proofErr w:type="spellEnd"/>
      <w:r w:rsidRPr="00760BC2">
        <w:t xml:space="preserve"> tau </w:t>
      </w:r>
      <w:proofErr w:type="spellStart"/>
      <w:r w:rsidRPr="00760BC2">
        <w:t>ua</w:t>
      </w:r>
      <w:proofErr w:type="spellEnd"/>
      <w:r w:rsidRPr="00760BC2">
        <w:t xml:space="preserve"> </w:t>
      </w:r>
      <w:proofErr w:type="spellStart"/>
      <w:r w:rsidRPr="00760BC2">
        <w:t>tiav</w:t>
      </w:r>
      <w:proofErr w:type="spellEnd"/>
      <w:r w:rsidRPr="00760BC2">
        <w:t xml:space="preserve"> </w:t>
      </w:r>
      <w:proofErr w:type="spellStart"/>
      <w:r w:rsidRPr="00760BC2">
        <w:t>kev</w:t>
      </w:r>
      <w:proofErr w:type="spellEnd"/>
      <w:r w:rsidRPr="00760BC2">
        <w:t xml:space="preserve"> </w:t>
      </w:r>
      <w:proofErr w:type="spellStart"/>
      <w:r w:rsidRPr="00760BC2">
        <w:t>tswj</w:t>
      </w:r>
      <w:proofErr w:type="spellEnd"/>
      <w:r w:rsidRPr="00760BC2">
        <w:t xml:space="preserve"> </w:t>
      </w:r>
      <w:proofErr w:type="spellStart"/>
      <w:r w:rsidRPr="00760BC2">
        <w:t>hwm</w:t>
      </w:r>
      <w:proofErr w:type="spellEnd"/>
      <w:r w:rsidRPr="00760BC2">
        <w:t xml:space="preserve"> elderberry </w:t>
      </w:r>
      <w:proofErr w:type="spellStart"/>
      <w:r w:rsidRPr="00760BC2">
        <w:t>xeb</w:t>
      </w:r>
      <w:proofErr w:type="spellEnd"/>
      <w:r w:rsidRPr="00760BC2">
        <w:t xml:space="preserve"> los </w:t>
      </w:r>
      <w:proofErr w:type="spellStart"/>
      <w:r w:rsidRPr="00760BC2">
        <w:t>ntawm</w:t>
      </w:r>
      <w:proofErr w:type="spellEnd"/>
      <w:r w:rsidRPr="00760BC2">
        <w:t xml:space="preserve"> </w:t>
      </w:r>
      <w:proofErr w:type="spellStart"/>
      <w:r w:rsidRPr="00760BC2">
        <w:t>kev</w:t>
      </w:r>
      <w:proofErr w:type="spellEnd"/>
      <w:r w:rsidRPr="00760BC2">
        <w:t xml:space="preserve"> </w:t>
      </w:r>
      <w:proofErr w:type="spellStart"/>
      <w:r w:rsidRPr="00760BC2">
        <w:t>tshawb</w:t>
      </w:r>
      <w:proofErr w:type="spellEnd"/>
      <w:r w:rsidRPr="00760BC2">
        <w:t xml:space="preserve"> </w:t>
      </w:r>
      <w:proofErr w:type="spellStart"/>
      <w:r w:rsidRPr="00760BC2">
        <w:t>xyuas</w:t>
      </w:r>
      <w:proofErr w:type="spellEnd"/>
      <w:r w:rsidRPr="00760BC2">
        <w:t xml:space="preserve"> </w:t>
      </w:r>
      <w:proofErr w:type="spellStart"/>
      <w:r w:rsidRPr="00760BC2">
        <w:t>thaj</w:t>
      </w:r>
      <w:proofErr w:type="spellEnd"/>
      <w:r w:rsidRPr="00760BC2">
        <w:t xml:space="preserve"> </w:t>
      </w:r>
      <w:proofErr w:type="spellStart"/>
      <w:r w:rsidRPr="00760BC2">
        <w:t>teb</w:t>
      </w:r>
      <w:proofErr w:type="spellEnd"/>
      <w:r w:rsidRPr="00760BC2">
        <w:t xml:space="preserve"> </w:t>
      </w:r>
      <w:proofErr w:type="spellStart"/>
      <w:r w:rsidRPr="00760BC2">
        <w:t>tsawg</w:t>
      </w:r>
      <w:proofErr w:type="spellEnd"/>
      <w:r w:rsidRPr="00760BC2">
        <w:t xml:space="preserve"> </w:t>
      </w:r>
      <w:proofErr w:type="spellStart"/>
      <w:r w:rsidRPr="00760BC2">
        <w:t>kawg</w:t>
      </w:r>
      <w:proofErr w:type="spellEnd"/>
      <w:r w:rsidRPr="00760BC2">
        <w:t xml:space="preserve"> </w:t>
      </w:r>
      <w:proofErr w:type="spellStart"/>
      <w:r w:rsidRPr="00760BC2">
        <w:t>txhua</w:t>
      </w:r>
      <w:proofErr w:type="spellEnd"/>
      <w:r w:rsidRPr="00760BC2">
        <w:t xml:space="preserve"> </w:t>
      </w:r>
      <w:proofErr w:type="spellStart"/>
      <w:r w:rsidRPr="00760BC2">
        <w:t>lub</w:t>
      </w:r>
      <w:proofErr w:type="spellEnd"/>
      <w:r w:rsidRPr="00760BC2">
        <w:t xml:space="preserve"> </w:t>
      </w:r>
      <w:proofErr w:type="spellStart"/>
      <w:r w:rsidRPr="00760BC2">
        <w:t>lis</w:t>
      </w:r>
      <w:proofErr w:type="spellEnd"/>
      <w:r w:rsidRPr="00760BC2">
        <w:t xml:space="preserve"> </w:t>
      </w:r>
      <w:proofErr w:type="spellStart"/>
      <w:r w:rsidRPr="00760BC2">
        <w:t>piam</w:t>
      </w:r>
      <w:proofErr w:type="spellEnd"/>
      <w:r w:rsidRPr="00760BC2">
        <w:t xml:space="preserve"> </w:t>
      </w:r>
      <w:proofErr w:type="spellStart"/>
      <w:r w:rsidRPr="00760BC2">
        <w:t>thaum</w:t>
      </w:r>
      <w:proofErr w:type="spellEnd"/>
      <w:r w:rsidRPr="00760BC2">
        <w:t xml:space="preserve"> </w:t>
      </w:r>
      <w:proofErr w:type="spellStart"/>
      <w:r w:rsidRPr="00760BC2">
        <w:t>lub</w:t>
      </w:r>
      <w:proofErr w:type="spellEnd"/>
      <w:r w:rsidRPr="00760BC2">
        <w:t xml:space="preserve"> </w:t>
      </w:r>
      <w:proofErr w:type="spellStart"/>
      <w:r w:rsidRPr="00760BC2">
        <w:t>caij</w:t>
      </w:r>
      <w:proofErr w:type="spellEnd"/>
      <w:r w:rsidRPr="00760BC2">
        <w:t xml:space="preserve"> </w:t>
      </w:r>
      <w:proofErr w:type="spellStart"/>
      <w:r w:rsidRPr="00760BC2">
        <w:t>kub</w:t>
      </w:r>
      <w:proofErr w:type="spellEnd"/>
      <w:r w:rsidRPr="00760BC2">
        <w:t xml:space="preserve">, </w:t>
      </w:r>
      <w:del w:id="1107" w:author="Fong RERHANG" w:date="2021-12-09T16:56:00Z">
        <w:r w:rsidRPr="00760BC2" w:rsidDel="008A2266">
          <w:delText>ntub dej</w:delText>
        </w:r>
      </w:del>
      <w:proofErr w:type="spellStart"/>
      <w:ins w:id="1108" w:author="Fong RERHANG" w:date="2021-12-09T16:56:00Z">
        <w:r w:rsidR="008A2266">
          <w:t>kev</w:t>
        </w:r>
        <w:proofErr w:type="spellEnd"/>
        <w:r w:rsidR="008A2266">
          <w:t xml:space="preserve"> pos </w:t>
        </w:r>
        <w:proofErr w:type="spellStart"/>
        <w:r w:rsidR="008A2266">
          <w:t>huab</w:t>
        </w:r>
      </w:ins>
      <w:proofErr w:type="spellEnd"/>
      <w:r w:rsidRPr="00760BC2">
        <w:t xml:space="preserve"> </w:t>
      </w:r>
      <w:proofErr w:type="spellStart"/>
      <w:r w:rsidRPr="00760BC2">
        <w:t>ntawm</w:t>
      </w:r>
      <w:proofErr w:type="spellEnd"/>
      <w:r w:rsidRPr="00760BC2">
        <w:t xml:space="preserve"> </w:t>
      </w:r>
      <w:proofErr w:type="spellStart"/>
      <w:r w:rsidRPr="00760BC2">
        <w:t>lub</w:t>
      </w:r>
      <w:proofErr w:type="spellEnd"/>
      <w:r w:rsidRPr="00760BC2">
        <w:t xml:space="preserve"> Rau </w:t>
      </w:r>
      <w:proofErr w:type="spellStart"/>
      <w:r w:rsidRPr="00760BC2">
        <w:t>Hli</w:t>
      </w:r>
      <w:proofErr w:type="spellEnd"/>
      <w:r w:rsidRPr="00760BC2">
        <w:t xml:space="preserve"> </w:t>
      </w:r>
      <w:proofErr w:type="spellStart"/>
      <w:r w:rsidRPr="00760BC2">
        <w:t>mus</w:t>
      </w:r>
      <w:proofErr w:type="spellEnd"/>
      <w:r w:rsidRPr="00760BC2">
        <w:t xml:space="preserve"> </w:t>
      </w:r>
      <w:proofErr w:type="spellStart"/>
      <w:r w:rsidRPr="00760BC2">
        <w:t>txog</w:t>
      </w:r>
      <w:proofErr w:type="spellEnd"/>
      <w:r w:rsidRPr="00760BC2">
        <w:t xml:space="preserve"> </w:t>
      </w:r>
      <w:proofErr w:type="spellStart"/>
      <w:r w:rsidRPr="00760BC2">
        <w:t>nruab</w:t>
      </w:r>
      <w:proofErr w:type="spellEnd"/>
      <w:r w:rsidRPr="00760BC2">
        <w:t xml:space="preserve"> </w:t>
      </w:r>
      <w:proofErr w:type="spellStart"/>
      <w:r w:rsidRPr="00760BC2">
        <w:t>nrab</w:t>
      </w:r>
      <w:proofErr w:type="spellEnd"/>
      <w:r w:rsidRPr="00760BC2">
        <w:t xml:space="preserve"> </w:t>
      </w:r>
      <w:proofErr w:type="spellStart"/>
      <w:r w:rsidRPr="00760BC2">
        <w:t>Lub</w:t>
      </w:r>
      <w:proofErr w:type="spellEnd"/>
      <w:r w:rsidRPr="00760BC2">
        <w:t xml:space="preserve"> </w:t>
      </w:r>
      <w:proofErr w:type="spellStart"/>
      <w:r w:rsidRPr="00760BC2">
        <w:t>Xya</w:t>
      </w:r>
      <w:proofErr w:type="spellEnd"/>
      <w:r w:rsidRPr="00760BC2">
        <w:t xml:space="preserve"> </w:t>
      </w:r>
      <w:proofErr w:type="spellStart"/>
      <w:r w:rsidRPr="00760BC2">
        <w:t>Hli</w:t>
      </w:r>
      <w:proofErr w:type="spellEnd"/>
      <w:r w:rsidRPr="00760BC2">
        <w:t xml:space="preserve">. </w:t>
      </w:r>
      <w:proofErr w:type="spellStart"/>
      <w:r w:rsidRPr="00760BC2">
        <w:t>Tshem</w:t>
      </w:r>
      <w:proofErr w:type="spellEnd"/>
      <w:r w:rsidRPr="00760BC2">
        <w:t xml:space="preserve"> </w:t>
      </w:r>
      <w:proofErr w:type="spellStart"/>
      <w:r w:rsidRPr="00760BC2">
        <w:t>tawm</w:t>
      </w:r>
      <w:proofErr w:type="spellEnd"/>
      <w:r w:rsidRPr="00760BC2">
        <w:t xml:space="preserve"> </w:t>
      </w:r>
      <w:proofErr w:type="spellStart"/>
      <w:r w:rsidRPr="00760BC2">
        <w:t>thiab</w:t>
      </w:r>
      <w:proofErr w:type="spellEnd"/>
      <w:r w:rsidRPr="00760BC2">
        <w:t xml:space="preserve"> </w:t>
      </w:r>
      <w:proofErr w:type="spellStart"/>
      <w:r w:rsidRPr="00760BC2">
        <w:t>rhuav</w:t>
      </w:r>
      <w:proofErr w:type="spellEnd"/>
      <w:r w:rsidRPr="00760BC2">
        <w:t xml:space="preserve"> </w:t>
      </w:r>
      <w:proofErr w:type="spellStart"/>
      <w:r w:rsidRPr="00760BC2">
        <w:t>tshem</w:t>
      </w:r>
      <w:proofErr w:type="spellEnd"/>
      <w:r w:rsidRPr="00760BC2">
        <w:t xml:space="preserve"> </w:t>
      </w:r>
      <w:proofErr w:type="spellStart"/>
      <w:r w:rsidRPr="00760BC2">
        <w:t>cov</w:t>
      </w:r>
      <w:proofErr w:type="spellEnd"/>
      <w:r w:rsidRPr="00760BC2">
        <w:t xml:space="preserve"> </w:t>
      </w:r>
      <w:proofErr w:type="spellStart"/>
      <w:r w:rsidRPr="00760BC2">
        <w:t>nplooj</w:t>
      </w:r>
      <w:proofErr w:type="spellEnd"/>
      <w:r w:rsidRPr="00760BC2">
        <w:t xml:space="preserve"> </w:t>
      </w:r>
      <w:proofErr w:type="spellStart"/>
      <w:r w:rsidRPr="00760BC2">
        <w:t>thiab</w:t>
      </w:r>
      <w:proofErr w:type="spellEnd"/>
      <w:r w:rsidRPr="00760BC2">
        <w:t xml:space="preserve"> </w:t>
      </w:r>
      <w:proofErr w:type="spellStart"/>
      <w:ins w:id="1109" w:author="Fong RERHANG" w:date="2021-12-09T16:57:00Z">
        <w:r w:rsidR="008A2266">
          <w:t>cov</w:t>
        </w:r>
        <w:proofErr w:type="spellEnd"/>
        <w:r w:rsidR="008A2266">
          <w:t xml:space="preserve"> </w:t>
        </w:r>
        <w:proofErr w:type="spellStart"/>
        <w:r w:rsidR="008A2266">
          <w:t>kav</w:t>
        </w:r>
      </w:ins>
      <w:proofErr w:type="spellEnd"/>
      <w:del w:id="1110" w:author="Fong RERHANG" w:date="2021-12-09T16:57:00Z">
        <w:r w:rsidRPr="00760BC2" w:rsidDel="008A2266">
          <w:delText>stems</w:delText>
        </w:r>
      </w:del>
      <w:r w:rsidRPr="00760BC2">
        <w:t xml:space="preserve"> los </w:t>
      </w:r>
      <w:proofErr w:type="spellStart"/>
      <w:r w:rsidRPr="00760BC2">
        <w:t>ntawm</w:t>
      </w:r>
      <w:proofErr w:type="spellEnd"/>
      <w:r w:rsidRPr="00760BC2">
        <w:t xml:space="preserve"> </w:t>
      </w:r>
      <w:proofErr w:type="spellStart"/>
      <w:r w:rsidRPr="00760BC2">
        <w:t>kev</w:t>
      </w:r>
      <w:proofErr w:type="spellEnd"/>
      <w:r w:rsidRPr="00760BC2">
        <w:t xml:space="preserve"> </w:t>
      </w:r>
      <w:proofErr w:type="spellStart"/>
      <w:r w:rsidRPr="00760BC2">
        <w:t>txiav</w:t>
      </w:r>
      <w:proofErr w:type="spellEnd"/>
      <w:r w:rsidRPr="00760BC2">
        <w:t xml:space="preserve"> </w:t>
      </w:r>
      <w:proofErr w:type="spellStart"/>
      <w:r w:rsidRPr="00760BC2">
        <w:t>thiab</w:t>
      </w:r>
      <w:proofErr w:type="spellEnd"/>
      <w:r w:rsidRPr="00760BC2">
        <w:t xml:space="preserve"> </w:t>
      </w:r>
      <w:proofErr w:type="spellStart"/>
      <w:r w:rsidRPr="00760BC2">
        <w:t>muab</w:t>
      </w:r>
      <w:proofErr w:type="spellEnd"/>
      <w:r w:rsidRPr="00760BC2">
        <w:t xml:space="preserve"> </w:t>
      </w:r>
      <w:proofErr w:type="spellStart"/>
      <w:r w:rsidRPr="00760BC2">
        <w:t>tso</w:t>
      </w:r>
      <w:proofErr w:type="spellEnd"/>
      <w:r w:rsidRPr="00760BC2">
        <w:t xml:space="preserve"> </w:t>
      </w:r>
      <w:proofErr w:type="spellStart"/>
      <w:r w:rsidRPr="00760BC2">
        <w:t>rau</w:t>
      </w:r>
      <w:proofErr w:type="spellEnd"/>
      <w:r w:rsidRPr="00760BC2">
        <w:t xml:space="preserve"> </w:t>
      </w:r>
      <w:proofErr w:type="spellStart"/>
      <w:r w:rsidRPr="00760BC2">
        <w:t>hauv</w:t>
      </w:r>
      <w:proofErr w:type="spellEnd"/>
      <w:r w:rsidRPr="00760BC2">
        <w:t xml:space="preserve"> </w:t>
      </w:r>
      <w:proofErr w:type="spellStart"/>
      <w:r w:rsidRPr="00760BC2">
        <w:t>ib</w:t>
      </w:r>
      <w:proofErr w:type="spellEnd"/>
      <w:r w:rsidRPr="00760BC2">
        <w:t xml:space="preserve"> </w:t>
      </w:r>
      <w:proofErr w:type="spellStart"/>
      <w:r w:rsidRPr="00760BC2">
        <w:t>lub</w:t>
      </w:r>
      <w:proofErr w:type="spellEnd"/>
      <w:r w:rsidRPr="00760BC2">
        <w:t xml:space="preserve"> </w:t>
      </w:r>
      <w:proofErr w:type="spellStart"/>
      <w:r w:rsidRPr="00760BC2">
        <w:t>hnab</w:t>
      </w:r>
      <w:proofErr w:type="spellEnd"/>
      <w:r w:rsidRPr="00760BC2">
        <w:t xml:space="preserve"> </w:t>
      </w:r>
      <w:proofErr w:type="spellStart"/>
      <w:r w:rsidRPr="00760BC2">
        <w:t>yas</w:t>
      </w:r>
      <w:proofErr w:type="spellEnd"/>
      <w:r w:rsidRPr="00760BC2">
        <w:t xml:space="preserve"> </w:t>
      </w:r>
      <w:proofErr w:type="spellStart"/>
      <w:r w:rsidRPr="00760BC2">
        <w:t>khib</w:t>
      </w:r>
      <w:proofErr w:type="spellEnd"/>
      <w:r w:rsidRPr="00760BC2">
        <w:t xml:space="preserve"> </w:t>
      </w:r>
      <w:proofErr w:type="spellStart"/>
      <w:r w:rsidRPr="00760BC2">
        <w:t>nyiab</w:t>
      </w:r>
      <w:proofErr w:type="spellEnd"/>
      <w:r w:rsidRPr="00760BC2">
        <w:t xml:space="preserve">, </w:t>
      </w:r>
      <w:proofErr w:type="spellStart"/>
      <w:ins w:id="1111" w:author="Fong RERHANG" w:date="2021-12-09T16:58:00Z">
        <w:r w:rsidR="008A2266">
          <w:t>siv</w:t>
        </w:r>
        <w:proofErr w:type="spellEnd"/>
        <w:r w:rsidR="008A2266">
          <w:t xml:space="preserve"> </w:t>
        </w:r>
        <w:proofErr w:type="spellStart"/>
        <w:r w:rsidR="008A2266">
          <w:t>cov</w:t>
        </w:r>
        <w:proofErr w:type="spellEnd"/>
        <w:r w:rsidR="008A2266">
          <w:t xml:space="preserve"> </w:t>
        </w:r>
        <w:proofErr w:type="spellStart"/>
        <w:r w:rsidR="008A2266">
          <w:t>ciaj</w:t>
        </w:r>
        <w:proofErr w:type="spellEnd"/>
        <w:r w:rsidR="008A2266">
          <w:t xml:space="preserve"> </w:t>
        </w:r>
        <w:proofErr w:type="spellStart"/>
        <w:r w:rsidR="008A2266">
          <w:t>txiav</w:t>
        </w:r>
        <w:proofErr w:type="spellEnd"/>
        <w:r w:rsidR="008A2266">
          <w:t xml:space="preserve"> </w:t>
        </w:r>
        <w:proofErr w:type="spellStart"/>
        <w:r w:rsidR="008A2266">
          <w:t>cov</w:t>
        </w:r>
        <w:proofErr w:type="spellEnd"/>
        <w:r w:rsidR="008A2266">
          <w:t xml:space="preserve"> </w:t>
        </w:r>
        <w:proofErr w:type="spellStart"/>
        <w:r w:rsidR="008A2266">
          <w:t>ceg</w:t>
        </w:r>
        <w:proofErr w:type="spellEnd"/>
        <w:r w:rsidR="008A2266">
          <w:t xml:space="preserve"> </w:t>
        </w:r>
        <w:proofErr w:type="spellStart"/>
        <w:r w:rsidR="008A2266">
          <w:t>kis</w:t>
        </w:r>
        <w:proofErr w:type="spellEnd"/>
        <w:r w:rsidR="008A2266">
          <w:t xml:space="preserve"> mob</w:t>
        </w:r>
      </w:ins>
      <w:del w:id="1112" w:author="Fong RERHANG" w:date="2021-12-09T16:58:00Z">
        <w:r w:rsidRPr="00760BC2" w:rsidDel="008A2266">
          <w:delText xml:space="preserve">disinfecting pruning shears </w:delText>
        </w:r>
      </w:del>
      <w:ins w:id="1113" w:author="Fong RERHANG" w:date="2021-12-09T16:58:00Z">
        <w:r w:rsidR="008A2266">
          <w:t xml:space="preserve"> </w:t>
        </w:r>
      </w:ins>
      <w:r w:rsidRPr="00760BC2">
        <w:t xml:space="preserve">tom </w:t>
      </w:r>
      <w:proofErr w:type="spellStart"/>
      <w:r w:rsidRPr="00760BC2">
        <w:t>qab</w:t>
      </w:r>
      <w:proofErr w:type="spellEnd"/>
      <w:r w:rsidRPr="00760BC2">
        <w:t xml:space="preserve"> </w:t>
      </w:r>
      <w:proofErr w:type="spellStart"/>
      <w:r w:rsidRPr="00760BC2">
        <w:t>txhua</w:t>
      </w:r>
      <w:proofErr w:type="spellEnd"/>
      <w:r w:rsidRPr="00760BC2">
        <w:t xml:space="preserve"> </w:t>
      </w:r>
      <w:proofErr w:type="spellStart"/>
      <w:r w:rsidRPr="00760BC2">
        <w:t>qhov</w:t>
      </w:r>
      <w:proofErr w:type="spellEnd"/>
      <w:r w:rsidRPr="00760BC2">
        <w:t xml:space="preserve"> </w:t>
      </w:r>
      <w:proofErr w:type="spellStart"/>
      <w:r w:rsidRPr="00760BC2">
        <w:t>kev</w:t>
      </w:r>
      <w:proofErr w:type="spellEnd"/>
      <w:r w:rsidRPr="00760BC2">
        <w:t xml:space="preserve"> </w:t>
      </w:r>
      <w:proofErr w:type="spellStart"/>
      <w:r w:rsidRPr="00760BC2">
        <w:t>tshwm</w:t>
      </w:r>
      <w:proofErr w:type="spellEnd"/>
      <w:r w:rsidRPr="00760BC2">
        <w:t xml:space="preserve"> sim </w:t>
      </w:r>
      <w:del w:id="1114" w:author="Fong RERHANG" w:date="2021-12-09T16:59:00Z">
        <w:r w:rsidRPr="00760BC2" w:rsidDel="008A2266">
          <w:delText>scouting</w:delText>
        </w:r>
      </w:del>
      <w:proofErr w:type="spellStart"/>
      <w:ins w:id="1115" w:author="Fong RERHANG" w:date="2021-12-09T16:59:00Z">
        <w:r w:rsidR="008A2266">
          <w:t>ua</w:t>
        </w:r>
        <w:proofErr w:type="spellEnd"/>
        <w:r w:rsidR="008A2266">
          <w:t xml:space="preserve"> tau </w:t>
        </w:r>
        <w:proofErr w:type="spellStart"/>
        <w:r w:rsidR="008A2266">
          <w:t>saib</w:t>
        </w:r>
        <w:proofErr w:type="spellEnd"/>
        <w:r w:rsidR="008A2266">
          <w:t xml:space="preserve"> </w:t>
        </w:r>
        <w:proofErr w:type="spellStart"/>
        <w:r w:rsidR="008A2266">
          <w:t>xyuas</w:t>
        </w:r>
      </w:ins>
      <w:proofErr w:type="spellEnd"/>
      <w:r w:rsidRPr="00760BC2">
        <w:t>.</w:t>
      </w:r>
    </w:p>
    <w:p w14:paraId="3B5E2BEB" w14:textId="77777777" w:rsidR="00A3234B" w:rsidRPr="00760BC2" w:rsidRDefault="00A3234B" w:rsidP="00760BC2">
      <w:pPr>
        <w:spacing w:line="240" w:lineRule="auto"/>
        <w:jc w:val="both"/>
      </w:pPr>
    </w:p>
    <w:p w14:paraId="26C7A5A6" w14:textId="7C72239B" w:rsidR="00A3234B" w:rsidRPr="00760BC2" w:rsidRDefault="00AD166D" w:rsidP="00760BC2">
      <w:pPr>
        <w:spacing w:line="240" w:lineRule="auto"/>
        <w:jc w:val="both"/>
      </w:pPr>
      <w:r w:rsidRPr="00760BC2">
        <w:t xml:space="preserve">Rau </w:t>
      </w:r>
      <w:proofErr w:type="spellStart"/>
      <w:r w:rsidRPr="00760BC2">
        <w:t>kev</w:t>
      </w:r>
      <w:proofErr w:type="spellEnd"/>
      <w:r w:rsidRPr="00760BC2">
        <w:t xml:space="preserve"> </w:t>
      </w:r>
      <w:proofErr w:type="spellStart"/>
      <w:r w:rsidRPr="00760BC2">
        <w:t>tswj</w:t>
      </w:r>
      <w:proofErr w:type="spellEnd"/>
      <w:r w:rsidRPr="00760BC2">
        <w:t xml:space="preserve"> </w:t>
      </w:r>
      <w:proofErr w:type="spellStart"/>
      <w:r w:rsidRPr="00760BC2">
        <w:t>hwm</w:t>
      </w:r>
      <w:proofErr w:type="spellEnd"/>
      <w:r w:rsidRPr="00760BC2">
        <w:t xml:space="preserve"> </w:t>
      </w:r>
      <w:proofErr w:type="spellStart"/>
      <w:r w:rsidRPr="00760BC2">
        <w:t>ntawm</w:t>
      </w:r>
      <w:proofErr w:type="spellEnd"/>
      <w:r w:rsidRPr="00760BC2">
        <w:t xml:space="preserve"> </w:t>
      </w:r>
      <w:proofErr w:type="spellStart"/>
      <w:r w:rsidRPr="00760BC2">
        <w:t>ob</w:t>
      </w:r>
      <w:proofErr w:type="spellEnd"/>
      <w:r w:rsidRPr="00760BC2">
        <w:t xml:space="preserve"> </w:t>
      </w:r>
      <w:proofErr w:type="spellStart"/>
      <w:r w:rsidRPr="00760BC2">
        <w:t>qho</w:t>
      </w:r>
      <w:proofErr w:type="spellEnd"/>
      <w:r w:rsidRPr="00760BC2">
        <w:t xml:space="preserve"> tib </w:t>
      </w:r>
      <w:proofErr w:type="spellStart"/>
      <w:r w:rsidRPr="00760BC2">
        <w:t>si</w:t>
      </w:r>
      <w:proofErr w:type="spellEnd"/>
      <w:ins w:id="1116" w:author="Fong RERHANG" w:date="2021-12-09T17:00:00Z">
        <w:r w:rsidR="008A2266">
          <w:t xml:space="preserve"> </w:t>
        </w:r>
        <w:proofErr w:type="spellStart"/>
        <w:r w:rsidR="008A2266">
          <w:t>cov</w:t>
        </w:r>
        <w:proofErr w:type="spellEnd"/>
        <w:r w:rsidR="008A2266">
          <w:t xml:space="preserve"> </w:t>
        </w:r>
        <w:proofErr w:type="spellStart"/>
        <w:r w:rsidR="008A2266">
          <w:t>hmob</w:t>
        </w:r>
      </w:ins>
      <w:proofErr w:type="spellEnd"/>
      <w:r w:rsidRPr="00760BC2">
        <w:t xml:space="preserve"> eriophyid </w:t>
      </w:r>
      <w:del w:id="1117" w:author="Fong RERHANG" w:date="2021-12-09T17:00:00Z">
        <w:r w:rsidRPr="00760BC2" w:rsidDel="008A2266">
          <w:delText xml:space="preserve">mites </w:delText>
        </w:r>
      </w:del>
      <w:proofErr w:type="spellStart"/>
      <w:r w:rsidRPr="00760BC2">
        <w:t>thiab</w:t>
      </w:r>
      <w:proofErr w:type="spellEnd"/>
      <w:r w:rsidRPr="00760BC2">
        <w:t xml:space="preserve"> </w:t>
      </w:r>
      <w:del w:id="1118" w:author="Fong RERHANG" w:date="2021-12-09T17:00:00Z">
        <w:r w:rsidRPr="00760BC2" w:rsidDel="008A2266">
          <w:delText>powdery mildew</w:delText>
        </w:r>
      </w:del>
      <w:proofErr w:type="spellStart"/>
      <w:ins w:id="1119" w:author="Fong RERHANG" w:date="2021-12-09T17:00:00Z">
        <w:r w:rsidR="008A2266">
          <w:t>kab</w:t>
        </w:r>
        <w:proofErr w:type="spellEnd"/>
        <w:r w:rsidR="008A2266">
          <w:t xml:space="preserve"> mob </w:t>
        </w:r>
        <w:proofErr w:type="spellStart"/>
        <w:r w:rsidR="008A2266">
          <w:t>daim</w:t>
        </w:r>
        <w:proofErr w:type="spellEnd"/>
        <w:r w:rsidR="008A2266">
          <w:t xml:space="preserve"> </w:t>
        </w:r>
        <w:proofErr w:type="spellStart"/>
        <w:r w:rsidR="008A2266">
          <w:t>tawv</w:t>
        </w:r>
      </w:ins>
      <w:proofErr w:type="spellEnd"/>
      <w:r w:rsidRPr="00760BC2">
        <w:t xml:space="preserve">, </w:t>
      </w:r>
      <w:proofErr w:type="spellStart"/>
      <w:r w:rsidRPr="00760BC2">
        <w:t>peb</w:t>
      </w:r>
      <w:proofErr w:type="spellEnd"/>
      <w:r w:rsidRPr="00760BC2">
        <w:t xml:space="preserve"> </w:t>
      </w:r>
      <w:del w:id="1120" w:author="Fong RERHANG" w:date="2021-12-09T17:01:00Z">
        <w:r w:rsidRPr="00760BC2" w:rsidDel="008A2266">
          <w:delText>tshuaj</w:delText>
        </w:r>
      </w:del>
      <w:r w:rsidRPr="00760BC2">
        <w:t xml:space="preserve"> </w:t>
      </w:r>
      <w:proofErr w:type="spellStart"/>
      <w:r w:rsidRPr="00760BC2">
        <w:t>tsuag</w:t>
      </w:r>
      <w:proofErr w:type="spellEnd"/>
      <w:r w:rsidRPr="00760BC2">
        <w:t xml:space="preserve"> </w:t>
      </w:r>
      <w:proofErr w:type="spellStart"/>
      <w:r w:rsidRPr="00760BC2">
        <w:t>cov</w:t>
      </w:r>
      <w:proofErr w:type="spellEnd"/>
      <w:r w:rsidRPr="00760BC2">
        <w:t xml:space="preserve"> </w:t>
      </w:r>
      <w:proofErr w:type="spellStart"/>
      <w:r w:rsidRPr="00760BC2">
        <w:t>tshuaj</w:t>
      </w:r>
      <w:proofErr w:type="spellEnd"/>
      <w:r w:rsidRPr="00760BC2">
        <w:t xml:space="preserve"> </w:t>
      </w:r>
      <w:proofErr w:type="spellStart"/>
      <w:ins w:id="1121" w:author="Fong RERHANG" w:date="2021-12-09T17:01:00Z">
        <w:r w:rsidR="008A2266">
          <w:t>roj</w:t>
        </w:r>
        <w:proofErr w:type="spellEnd"/>
        <w:r w:rsidR="008A2266">
          <w:t xml:space="preserve"> </w:t>
        </w:r>
      </w:ins>
      <w:r w:rsidRPr="00760BC2">
        <w:t xml:space="preserve">stylet </w:t>
      </w:r>
      <w:del w:id="1122" w:author="Fong RERHANG" w:date="2021-12-09T17:01:00Z">
        <w:r w:rsidRPr="00760BC2" w:rsidDel="008A2266">
          <w:delText>roj</w:delText>
        </w:r>
      </w:del>
      <w:r w:rsidRPr="00760BC2">
        <w:t xml:space="preserve"> </w:t>
      </w:r>
      <w:proofErr w:type="spellStart"/>
      <w:r w:rsidRPr="00760BC2">
        <w:t>thiab</w:t>
      </w:r>
      <w:proofErr w:type="spellEnd"/>
      <w:r w:rsidRPr="00760BC2">
        <w:t xml:space="preserve"> </w:t>
      </w:r>
      <w:proofErr w:type="spellStart"/>
      <w:r w:rsidRPr="00760BC2">
        <w:t>dej</w:t>
      </w:r>
      <w:proofErr w:type="spellEnd"/>
      <w:r w:rsidRPr="00760BC2">
        <w:t xml:space="preserve"> </w:t>
      </w:r>
      <w:proofErr w:type="spellStart"/>
      <w:r w:rsidRPr="00760BC2">
        <w:t>ob</w:t>
      </w:r>
      <w:proofErr w:type="spellEnd"/>
      <w:r w:rsidRPr="00760BC2">
        <w:t xml:space="preserve"> </w:t>
      </w:r>
      <w:proofErr w:type="spellStart"/>
      <w:r w:rsidRPr="00760BC2">
        <w:t>peb</w:t>
      </w:r>
      <w:proofErr w:type="spellEnd"/>
      <w:r w:rsidRPr="00760BC2">
        <w:t xml:space="preserve"> </w:t>
      </w:r>
      <w:proofErr w:type="spellStart"/>
      <w:r w:rsidRPr="00760BC2">
        <w:t>zaug</w:t>
      </w:r>
      <w:proofErr w:type="spellEnd"/>
      <w:r w:rsidRPr="00760BC2">
        <w:t xml:space="preserve"> </w:t>
      </w:r>
      <w:proofErr w:type="spellStart"/>
      <w:r w:rsidRPr="00760BC2">
        <w:t>thaum</w:t>
      </w:r>
      <w:proofErr w:type="spellEnd"/>
      <w:r w:rsidRPr="00760BC2">
        <w:t xml:space="preserve"> </w:t>
      </w:r>
      <w:proofErr w:type="spellStart"/>
      <w:r w:rsidRPr="00760BC2">
        <w:t>lub</w:t>
      </w:r>
      <w:proofErr w:type="spellEnd"/>
      <w:r w:rsidRPr="00760BC2">
        <w:t xml:space="preserve"> </w:t>
      </w:r>
      <w:proofErr w:type="spellStart"/>
      <w:r w:rsidRPr="00760BC2">
        <w:t>caij</w:t>
      </w:r>
      <w:proofErr w:type="spellEnd"/>
      <w:r w:rsidRPr="00760BC2">
        <w:t xml:space="preserve"> </w:t>
      </w:r>
      <w:proofErr w:type="spellStart"/>
      <w:r w:rsidRPr="00760BC2">
        <w:t>loj</w:t>
      </w:r>
      <w:proofErr w:type="spellEnd"/>
      <w:r w:rsidRPr="00760BC2">
        <w:t xml:space="preserve"> </w:t>
      </w:r>
      <w:proofErr w:type="spellStart"/>
      <w:r w:rsidRPr="00760BC2">
        <w:t>hlob</w:t>
      </w:r>
      <w:proofErr w:type="spellEnd"/>
      <w:r w:rsidRPr="00760BC2">
        <w:t xml:space="preserve">, </w:t>
      </w:r>
      <w:proofErr w:type="spellStart"/>
      <w:r w:rsidRPr="00760BC2">
        <w:t>pib</w:t>
      </w:r>
      <w:proofErr w:type="spellEnd"/>
      <w:r w:rsidRPr="00760BC2">
        <w:t xml:space="preserve"> </w:t>
      </w:r>
      <w:proofErr w:type="spellStart"/>
      <w:r w:rsidRPr="00760BC2">
        <w:t>thaum</w:t>
      </w:r>
      <w:proofErr w:type="spellEnd"/>
      <w:r w:rsidRPr="00760BC2">
        <w:t xml:space="preserve"> </w:t>
      </w:r>
      <w:del w:id="1123" w:author="Fong RERHANG" w:date="2021-12-09T17:02:00Z">
        <w:r w:rsidRPr="00760BC2" w:rsidDel="008A2266">
          <w:delText>cov nroj tsuag</w:delText>
        </w:r>
      </w:del>
      <w:proofErr w:type="spellStart"/>
      <w:ins w:id="1124" w:author="Fong RERHANG" w:date="2021-12-09T17:02:00Z">
        <w:r w:rsidR="008A2266">
          <w:t>cov</w:t>
        </w:r>
        <w:proofErr w:type="spellEnd"/>
        <w:r w:rsidR="008A2266">
          <w:t xml:space="preserve"> </w:t>
        </w:r>
        <w:proofErr w:type="spellStart"/>
        <w:r w:rsidR="008A2266">
          <w:t>qoob</w:t>
        </w:r>
      </w:ins>
      <w:proofErr w:type="spellEnd"/>
      <w:r w:rsidRPr="00760BC2">
        <w:t xml:space="preserve"> </w:t>
      </w:r>
      <w:proofErr w:type="spellStart"/>
      <w:r w:rsidRPr="00760BC2">
        <w:t>yog</w:t>
      </w:r>
      <w:proofErr w:type="spellEnd"/>
      <w:r w:rsidRPr="00760BC2">
        <w:t xml:space="preserve"> 12-18 "</w:t>
      </w:r>
      <w:proofErr w:type="spellStart"/>
      <w:r w:rsidRPr="00760BC2">
        <w:t>siab</w:t>
      </w:r>
      <w:proofErr w:type="spellEnd"/>
      <w:r w:rsidRPr="00760BC2">
        <w:t xml:space="preserve">, </w:t>
      </w:r>
      <w:proofErr w:type="spellStart"/>
      <w:r w:rsidRPr="00760BC2">
        <w:t>ces</w:t>
      </w:r>
      <w:proofErr w:type="spellEnd"/>
      <w:r w:rsidRPr="00760BC2">
        <w:t xml:space="preserve"> </w:t>
      </w:r>
      <w:del w:id="1125" w:author="Fong RERHANG" w:date="2021-12-09T17:03:00Z">
        <w:r w:rsidRPr="00760BC2" w:rsidDel="008A2266">
          <w:delText xml:space="preserve">dua </w:delText>
        </w:r>
      </w:del>
      <w:proofErr w:type="spellStart"/>
      <w:r w:rsidRPr="00760BC2">
        <w:t>ua</w:t>
      </w:r>
      <w:proofErr w:type="spellEnd"/>
      <w:r w:rsidRPr="00760BC2">
        <w:t xml:space="preserve"> </w:t>
      </w:r>
      <w:proofErr w:type="spellStart"/>
      <w:r w:rsidRPr="00760BC2">
        <w:t>ntej</w:t>
      </w:r>
      <w:proofErr w:type="spellEnd"/>
      <w:r w:rsidRPr="00760BC2">
        <w:t xml:space="preserve"> </w:t>
      </w:r>
      <w:proofErr w:type="spellStart"/>
      <w:ins w:id="1126" w:author="Fong RERHANG" w:date="2021-12-09T17:03:00Z">
        <w:r w:rsidR="008A2266">
          <w:t>ua</w:t>
        </w:r>
        <w:proofErr w:type="spellEnd"/>
        <w:r w:rsidR="008A2266">
          <w:t xml:space="preserve"> </w:t>
        </w:r>
        <w:proofErr w:type="spellStart"/>
        <w:r w:rsidR="008A2266">
          <w:t>paj</w:t>
        </w:r>
      </w:ins>
      <w:proofErr w:type="spellEnd"/>
      <w:del w:id="1127" w:author="Fong RERHANG" w:date="2021-12-09T17:03:00Z">
        <w:r w:rsidRPr="00760BC2" w:rsidDel="008A2266">
          <w:delText>flowering,</w:delText>
        </w:r>
      </w:del>
      <w:ins w:id="1128" w:author="Fong RERHANG" w:date="2021-12-09T17:03:00Z">
        <w:r w:rsidR="008A2266">
          <w:t>,</w:t>
        </w:r>
      </w:ins>
      <w:r w:rsidRPr="00760BC2">
        <w:t xml:space="preserve"> </w:t>
      </w:r>
      <w:proofErr w:type="spellStart"/>
      <w:r w:rsidRPr="00760BC2">
        <w:t>thiab</w:t>
      </w:r>
      <w:proofErr w:type="spellEnd"/>
      <w:r w:rsidRPr="00760BC2">
        <w:t xml:space="preserve"> </w:t>
      </w:r>
      <w:proofErr w:type="spellStart"/>
      <w:r w:rsidRPr="00760BC2">
        <w:t>thaum</w:t>
      </w:r>
      <w:proofErr w:type="spellEnd"/>
      <w:r w:rsidRPr="00760BC2">
        <w:t xml:space="preserve"> </w:t>
      </w:r>
      <w:proofErr w:type="spellStart"/>
      <w:r w:rsidRPr="00760BC2">
        <w:t>kawg</w:t>
      </w:r>
      <w:proofErr w:type="spellEnd"/>
      <w:r w:rsidRPr="00760BC2">
        <w:t xml:space="preserve"> </w:t>
      </w:r>
      <w:proofErr w:type="spellStart"/>
      <w:ins w:id="1129" w:author="Fong RERHANG" w:date="2021-12-09T17:03:00Z">
        <w:r w:rsidR="008A2266">
          <w:t>lub</w:t>
        </w:r>
        <w:proofErr w:type="spellEnd"/>
        <w:r w:rsidR="008A2266">
          <w:t xml:space="preserve"> </w:t>
        </w:r>
        <w:proofErr w:type="spellStart"/>
        <w:r w:rsidR="008A2266">
          <w:t>txiv</w:t>
        </w:r>
        <w:proofErr w:type="spellEnd"/>
        <w:r w:rsidR="008A2266">
          <w:t xml:space="preserve"> berry </w:t>
        </w:r>
      </w:ins>
      <w:del w:id="1130" w:author="Fong RERHANG" w:date="2021-12-09T17:03:00Z">
        <w:r w:rsidRPr="00760BC2" w:rsidDel="008A2266">
          <w:delText>thaum</w:delText>
        </w:r>
      </w:del>
      <w:r w:rsidRPr="00760BC2">
        <w:t xml:space="preserve"> </w:t>
      </w:r>
      <w:proofErr w:type="spellStart"/>
      <w:r w:rsidRPr="00760BC2">
        <w:t>ntsuab</w:t>
      </w:r>
      <w:proofErr w:type="spellEnd"/>
      <w:del w:id="1131" w:author="Fong RERHANG" w:date="2021-12-09T17:03:00Z">
        <w:r w:rsidRPr="00760BC2" w:rsidDel="008A2266">
          <w:delText xml:space="preserve"> berries tau tsim</w:delText>
        </w:r>
      </w:del>
      <w:r w:rsidRPr="00760BC2">
        <w:t xml:space="preserve">. </w:t>
      </w:r>
      <w:proofErr w:type="spellStart"/>
      <w:r w:rsidRPr="00760BC2">
        <w:t>Yog</w:t>
      </w:r>
      <w:proofErr w:type="spellEnd"/>
      <w:r w:rsidRPr="00760BC2">
        <w:t xml:space="preserve"> </w:t>
      </w:r>
      <w:proofErr w:type="spellStart"/>
      <w:r w:rsidRPr="00760BC2">
        <w:t>hais</w:t>
      </w:r>
      <w:proofErr w:type="spellEnd"/>
      <w:r w:rsidRPr="00760BC2">
        <w:t xml:space="preserve"> </w:t>
      </w:r>
      <w:proofErr w:type="spellStart"/>
      <w:r w:rsidRPr="00760BC2">
        <w:t>tias</w:t>
      </w:r>
      <w:proofErr w:type="spellEnd"/>
      <w:r w:rsidRPr="00760BC2">
        <w:t xml:space="preserve"> </w:t>
      </w:r>
      <w:proofErr w:type="spellStart"/>
      <w:r w:rsidRPr="00760BC2">
        <w:t>peb</w:t>
      </w:r>
      <w:proofErr w:type="spellEnd"/>
      <w:r w:rsidRPr="00760BC2">
        <w:t xml:space="preserve"> pom </w:t>
      </w:r>
      <w:del w:id="1132" w:author="Fong RERHANG" w:date="2021-12-09T17:04:00Z">
        <w:r w:rsidRPr="00760BC2" w:rsidDel="008A2266">
          <w:delText>powdery mildew</w:delText>
        </w:r>
      </w:del>
      <w:proofErr w:type="spellStart"/>
      <w:ins w:id="1133" w:author="Fong RERHANG" w:date="2021-12-09T17:04:00Z">
        <w:r w:rsidR="008A2266">
          <w:t>muaj</w:t>
        </w:r>
        <w:proofErr w:type="spellEnd"/>
        <w:r w:rsidR="008A2266">
          <w:t xml:space="preserve"> </w:t>
        </w:r>
        <w:proofErr w:type="spellStart"/>
        <w:r w:rsidR="008A2266">
          <w:t>kab</w:t>
        </w:r>
        <w:proofErr w:type="spellEnd"/>
        <w:r w:rsidR="008A2266">
          <w:t xml:space="preserve"> mob </w:t>
        </w:r>
        <w:proofErr w:type="spellStart"/>
        <w:r w:rsidR="008A2266">
          <w:t>daim</w:t>
        </w:r>
        <w:proofErr w:type="spellEnd"/>
        <w:r w:rsidR="008A2266">
          <w:t xml:space="preserve"> </w:t>
        </w:r>
        <w:proofErr w:type="spellStart"/>
        <w:r w:rsidR="008A2266">
          <w:t>tawv</w:t>
        </w:r>
      </w:ins>
      <w:proofErr w:type="spellEnd"/>
      <w:r w:rsidRPr="00760BC2">
        <w:t xml:space="preserve"> tom </w:t>
      </w:r>
      <w:proofErr w:type="spellStart"/>
      <w:r w:rsidRPr="00760BC2">
        <w:t>qab</w:t>
      </w:r>
      <w:proofErr w:type="spellEnd"/>
      <w:r w:rsidRPr="00760BC2">
        <w:t xml:space="preserve"> </w:t>
      </w:r>
      <w:proofErr w:type="spellStart"/>
      <w:r w:rsidRPr="00760BC2">
        <w:t>txiv</w:t>
      </w:r>
      <w:proofErr w:type="spellEnd"/>
      <w:r w:rsidRPr="00760BC2">
        <w:t xml:space="preserve"> </w:t>
      </w:r>
      <w:proofErr w:type="spellStart"/>
      <w:r w:rsidRPr="00760BC2">
        <w:t>hmab</w:t>
      </w:r>
      <w:proofErr w:type="spellEnd"/>
      <w:r w:rsidRPr="00760BC2">
        <w:t xml:space="preserve"> </w:t>
      </w:r>
      <w:proofErr w:type="spellStart"/>
      <w:r w:rsidRPr="00760BC2">
        <w:t>txiv</w:t>
      </w:r>
      <w:proofErr w:type="spellEnd"/>
      <w:r w:rsidRPr="00760BC2">
        <w:t xml:space="preserve"> </w:t>
      </w:r>
      <w:proofErr w:type="spellStart"/>
      <w:r w:rsidRPr="00760BC2">
        <w:t>ntoo</w:t>
      </w:r>
      <w:proofErr w:type="spellEnd"/>
      <w:r w:rsidRPr="00760BC2">
        <w:t xml:space="preserve"> </w:t>
      </w:r>
      <w:proofErr w:type="spellStart"/>
      <w:r w:rsidRPr="00760BC2">
        <w:t>pib</w:t>
      </w:r>
      <w:proofErr w:type="spellEnd"/>
      <w:r w:rsidRPr="00760BC2">
        <w:t xml:space="preserve"> </w:t>
      </w:r>
      <w:proofErr w:type="spellStart"/>
      <w:ins w:id="1134" w:author="Fong RERHANG" w:date="2021-12-09T17:04:00Z">
        <w:r w:rsidR="008A2266">
          <w:t>siav</w:t>
        </w:r>
      </w:ins>
      <w:proofErr w:type="spellEnd"/>
      <w:del w:id="1135" w:author="Fong RERHANG" w:date="2021-12-09T17:04:00Z">
        <w:r w:rsidRPr="00760BC2" w:rsidDel="008A2266">
          <w:delText>ripen</w:delText>
        </w:r>
      </w:del>
      <w:r w:rsidRPr="00760BC2">
        <w:t xml:space="preserve">, </w:t>
      </w:r>
      <w:proofErr w:type="spellStart"/>
      <w:r w:rsidRPr="00760BC2">
        <w:t>peb</w:t>
      </w:r>
      <w:proofErr w:type="spellEnd"/>
      <w:r w:rsidRPr="00760BC2">
        <w:t xml:space="preserve"> </w:t>
      </w:r>
      <w:del w:id="1136" w:author="Fong RERHANG" w:date="2021-12-09T17:04:00Z">
        <w:r w:rsidRPr="00760BC2" w:rsidDel="008A2266">
          <w:delText xml:space="preserve">tshuaj </w:delText>
        </w:r>
      </w:del>
      <w:proofErr w:type="spellStart"/>
      <w:r w:rsidRPr="00760BC2">
        <w:t>tsuag</w:t>
      </w:r>
      <w:proofErr w:type="spellEnd"/>
      <w:r w:rsidRPr="00760BC2">
        <w:t xml:space="preserve"> </w:t>
      </w:r>
      <w:proofErr w:type="spellStart"/>
      <w:ins w:id="1137" w:author="Fong RERHANG" w:date="2021-12-09T17:04:00Z">
        <w:r w:rsidR="008A2266" w:rsidRPr="00760BC2">
          <w:t>tshuaj</w:t>
        </w:r>
        <w:proofErr w:type="spellEnd"/>
        <w:r w:rsidR="008A2266" w:rsidRPr="00760BC2">
          <w:t xml:space="preserve"> </w:t>
        </w:r>
      </w:ins>
      <w:del w:id="1138" w:author="Fong RERHANG" w:date="2021-12-09T17:05:00Z">
        <w:r w:rsidRPr="00760BC2" w:rsidDel="008A2266">
          <w:delText>nrog ib tug</w:delText>
        </w:r>
      </w:del>
      <w:ins w:id="1139" w:author="Fong RERHANG" w:date="2021-12-09T17:05:00Z">
        <w:r w:rsidR="008A2266">
          <w:t>li</w:t>
        </w:r>
      </w:ins>
      <w:r w:rsidRPr="00760BC2">
        <w:t xml:space="preserve"> 10: 1 tov </w:t>
      </w:r>
      <w:proofErr w:type="spellStart"/>
      <w:r w:rsidRPr="00760BC2">
        <w:t>dej</w:t>
      </w:r>
      <w:proofErr w:type="spellEnd"/>
      <w:r w:rsidRPr="00760BC2">
        <w:t xml:space="preserve"> </w:t>
      </w:r>
      <w:proofErr w:type="spellStart"/>
      <w:r w:rsidRPr="00760BC2">
        <w:t>rau</w:t>
      </w:r>
      <w:proofErr w:type="spellEnd"/>
      <w:r w:rsidRPr="00760BC2">
        <w:t xml:space="preserve"> </w:t>
      </w:r>
      <w:proofErr w:type="spellStart"/>
      <w:r w:rsidRPr="00760BC2">
        <w:t>cov</w:t>
      </w:r>
      <w:proofErr w:type="spellEnd"/>
      <w:r w:rsidRPr="00760BC2">
        <w:t xml:space="preserve"> </w:t>
      </w:r>
      <w:del w:id="1140" w:author="Fong RERHANG" w:date="2021-12-09T17:05:00Z">
        <w:r w:rsidRPr="00760BC2" w:rsidDel="008A2266">
          <w:delText xml:space="preserve">organic </w:delText>
        </w:r>
      </w:del>
      <w:r w:rsidRPr="00760BC2">
        <w:t xml:space="preserve">mis </w:t>
      </w:r>
      <w:proofErr w:type="spellStart"/>
      <w:r w:rsidRPr="00760BC2">
        <w:t>nyuj</w:t>
      </w:r>
      <w:proofErr w:type="spellEnd"/>
      <w:ins w:id="1141" w:author="Fong RERHANG" w:date="2021-12-09T17:05:00Z">
        <w:r w:rsidR="008A2266">
          <w:t xml:space="preserve"> </w:t>
        </w:r>
        <w:proofErr w:type="spellStart"/>
        <w:r w:rsidR="008A2266">
          <w:t>tsis</w:t>
        </w:r>
        <w:proofErr w:type="spellEnd"/>
        <w:r w:rsidR="008A2266">
          <w:t xml:space="preserve"> </w:t>
        </w:r>
        <w:proofErr w:type="spellStart"/>
        <w:r w:rsidR="008A2266">
          <w:t>muaj</w:t>
        </w:r>
        <w:proofErr w:type="spellEnd"/>
        <w:r w:rsidR="008A2266">
          <w:t xml:space="preserve"> </w:t>
        </w:r>
        <w:proofErr w:type="spellStart"/>
        <w:r w:rsidR="008A2266">
          <w:t>kis</w:t>
        </w:r>
        <w:proofErr w:type="spellEnd"/>
        <w:r w:rsidR="008A2266">
          <w:t xml:space="preserve"> </w:t>
        </w:r>
        <w:proofErr w:type="spellStart"/>
        <w:r w:rsidR="008A2266">
          <w:t>mes</w:t>
        </w:r>
      </w:ins>
      <w:proofErr w:type="spellEnd"/>
      <w:r w:rsidRPr="00760BC2">
        <w:t>.</w:t>
      </w:r>
    </w:p>
    <w:p w14:paraId="542A8B86" w14:textId="77777777" w:rsidR="00A3234B" w:rsidRPr="00760BC2" w:rsidRDefault="00A3234B" w:rsidP="00760BC2">
      <w:pPr>
        <w:spacing w:line="240" w:lineRule="auto"/>
        <w:jc w:val="both"/>
      </w:pPr>
    </w:p>
    <w:p w14:paraId="7F3772AF" w14:textId="6AD98032" w:rsidR="00A3234B" w:rsidRPr="00760BC2" w:rsidRDefault="00AD166D" w:rsidP="00760BC2">
      <w:pPr>
        <w:spacing w:line="240" w:lineRule="auto"/>
        <w:jc w:val="both"/>
      </w:pPr>
      <w:proofErr w:type="spellStart"/>
      <w:r w:rsidRPr="00760BC2">
        <w:t>Nrog</w:t>
      </w:r>
      <w:proofErr w:type="spellEnd"/>
      <w:r w:rsidRPr="00760BC2">
        <w:t xml:space="preserve"> </w:t>
      </w:r>
      <w:proofErr w:type="spellStart"/>
      <w:r w:rsidRPr="00760BC2">
        <w:t>rau</w:t>
      </w:r>
      <w:proofErr w:type="spellEnd"/>
      <w:r w:rsidRPr="00760BC2">
        <w:t xml:space="preserve"> </w:t>
      </w:r>
      <w:proofErr w:type="spellStart"/>
      <w:r w:rsidRPr="00760BC2">
        <w:t>huab</w:t>
      </w:r>
      <w:proofErr w:type="spellEnd"/>
      <w:r w:rsidRPr="00760BC2">
        <w:t xml:space="preserve"> </w:t>
      </w:r>
      <w:proofErr w:type="spellStart"/>
      <w:r w:rsidRPr="00760BC2">
        <w:t>cua</w:t>
      </w:r>
      <w:proofErr w:type="spellEnd"/>
      <w:r w:rsidRPr="00760BC2">
        <w:t xml:space="preserve"> </w:t>
      </w:r>
      <w:proofErr w:type="spellStart"/>
      <w:r w:rsidRPr="00760BC2">
        <w:t>sov</w:t>
      </w:r>
      <w:proofErr w:type="spellEnd"/>
      <w:r w:rsidRPr="00760BC2">
        <w:t xml:space="preserve">, </w:t>
      </w:r>
      <w:r w:rsidR="00803D72" w:rsidRPr="00760BC2">
        <w:t xml:space="preserve">Tus </w:t>
      </w:r>
      <w:proofErr w:type="spellStart"/>
      <w:r w:rsidR="00803D72" w:rsidRPr="00760BC2">
        <w:t>kab</w:t>
      </w:r>
      <w:proofErr w:type="spellEnd"/>
      <w:r w:rsidR="00803D72" w:rsidRPr="00760BC2">
        <w:t xml:space="preserve"> </w:t>
      </w:r>
      <w:ins w:id="1142" w:author="Fong RERHANG" w:date="2021-12-09T17:07:00Z">
        <w:r w:rsidR="00490F5F">
          <w:t xml:space="preserve">tis </w:t>
        </w:r>
        <w:proofErr w:type="spellStart"/>
        <w:r w:rsidR="00490F5F">
          <w:t>tawv</w:t>
        </w:r>
        <w:proofErr w:type="spellEnd"/>
        <w:r w:rsidR="00490F5F">
          <w:t xml:space="preserve"> </w:t>
        </w:r>
        <w:proofErr w:type="spellStart"/>
        <w:r w:rsidR="00490F5F">
          <w:t>yij</w:t>
        </w:r>
        <w:proofErr w:type="spellEnd"/>
        <w:r w:rsidR="00490F5F">
          <w:t xml:space="preserve"> </w:t>
        </w:r>
        <w:proofErr w:type="spellStart"/>
        <w:r w:rsidR="00490F5F">
          <w:t>peej</w:t>
        </w:r>
      </w:ins>
      <w:proofErr w:type="spellEnd"/>
      <w:del w:id="1143" w:author="Fong RERHANG" w:date="2021-12-09T17:07:00Z">
        <w:r w:rsidRPr="00760BC2" w:rsidDel="00490F5F">
          <w:delText>Japanese</w:delText>
        </w:r>
      </w:del>
      <w:r w:rsidRPr="00760BC2">
        <w:t xml:space="preserve"> tau </w:t>
      </w:r>
      <w:proofErr w:type="spellStart"/>
      <w:r w:rsidRPr="00760BC2">
        <w:t>dhau</w:t>
      </w:r>
      <w:proofErr w:type="spellEnd"/>
      <w:r w:rsidRPr="00760BC2">
        <w:t xml:space="preserve"> los </w:t>
      </w:r>
      <w:proofErr w:type="spellStart"/>
      <w:r w:rsidRPr="00760BC2">
        <w:t>ua</w:t>
      </w:r>
      <w:proofErr w:type="spellEnd"/>
      <w:r w:rsidRPr="00760BC2">
        <w:t xml:space="preserve"> </w:t>
      </w:r>
      <w:proofErr w:type="spellStart"/>
      <w:r w:rsidRPr="00760BC2">
        <w:t>qhov</w:t>
      </w:r>
      <w:proofErr w:type="spellEnd"/>
      <w:r w:rsidRPr="00760BC2">
        <w:t xml:space="preserve"> </w:t>
      </w:r>
      <w:proofErr w:type="spellStart"/>
      <w:r w:rsidRPr="00760BC2">
        <w:t>teeb</w:t>
      </w:r>
      <w:proofErr w:type="spellEnd"/>
      <w:r w:rsidRPr="00760BC2">
        <w:t xml:space="preserve"> </w:t>
      </w:r>
      <w:proofErr w:type="spellStart"/>
      <w:r w:rsidRPr="00760BC2">
        <w:t>meem</w:t>
      </w:r>
      <w:proofErr w:type="spellEnd"/>
      <w:r w:rsidRPr="00760BC2">
        <w:t xml:space="preserve">, </w:t>
      </w:r>
      <w:proofErr w:type="spellStart"/>
      <w:r w:rsidRPr="00760BC2">
        <w:t>txij</w:t>
      </w:r>
      <w:proofErr w:type="spellEnd"/>
      <w:r w:rsidRPr="00760BC2">
        <w:t xml:space="preserve"> li </w:t>
      </w:r>
      <w:proofErr w:type="spellStart"/>
      <w:r w:rsidRPr="00760BC2">
        <w:t>thaum</w:t>
      </w:r>
      <w:proofErr w:type="spellEnd"/>
      <w:r w:rsidRPr="00760BC2">
        <w:t xml:space="preserve"> </w:t>
      </w:r>
      <w:proofErr w:type="spellStart"/>
      <w:r w:rsidRPr="00760BC2">
        <w:t>lawv</w:t>
      </w:r>
      <w:proofErr w:type="spellEnd"/>
      <w:r w:rsidRPr="00760BC2">
        <w:t xml:space="preserve"> </w:t>
      </w:r>
      <w:proofErr w:type="spellStart"/>
      <w:r w:rsidRPr="00760BC2">
        <w:t>noj</w:t>
      </w:r>
      <w:proofErr w:type="spellEnd"/>
      <w:r w:rsidRPr="00760BC2">
        <w:t xml:space="preserve"> </w:t>
      </w:r>
      <w:proofErr w:type="spellStart"/>
      <w:r w:rsidRPr="00760BC2">
        <w:t>cov</w:t>
      </w:r>
      <w:proofErr w:type="spellEnd"/>
      <w:r w:rsidRPr="00760BC2">
        <w:t xml:space="preserve"> </w:t>
      </w:r>
      <w:proofErr w:type="spellStart"/>
      <w:r w:rsidRPr="00760BC2">
        <w:t>lus</w:t>
      </w:r>
      <w:proofErr w:type="spellEnd"/>
      <w:r w:rsidRPr="00760BC2">
        <w:t xml:space="preserve"> </w:t>
      </w:r>
      <w:proofErr w:type="spellStart"/>
      <w:r w:rsidRPr="00760BC2">
        <w:t>qhia</w:t>
      </w:r>
      <w:proofErr w:type="spellEnd"/>
      <w:r w:rsidRPr="00760BC2">
        <w:t xml:space="preserve"> </w:t>
      </w:r>
      <w:proofErr w:type="spellStart"/>
      <w:r w:rsidRPr="00760BC2">
        <w:t>loj</w:t>
      </w:r>
      <w:proofErr w:type="spellEnd"/>
      <w:r w:rsidRPr="00760BC2">
        <w:t xml:space="preserve"> </w:t>
      </w:r>
      <w:proofErr w:type="spellStart"/>
      <w:r w:rsidRPr="00760BC2">
        <w:t>hlob</w:t>
      </w:r>
      <w:proofErr w:type="spellEnd"/>
      <w:r w:rsidRPr="00760BC2">
        <w:t xml:space="preserve"> </w:t>
      </w:r>
      <w:proofErr w:type="spellStart"/>
      <w:r w:rsidRPr="00760BC2">
        <w:t>ntawm</w:t>
      </w:r>
      <w:proofErr w:type="spellEnd"/>
      <w:r w:rsidRPr="00760BC2">
        <w:t xml:space="preserve"> </w:t>
      </w:r>
      <w:proofErr w:type="spellStart"/>
      <w:r w:rsidRPr="00760BC2">
        <w:t>cov</w:t>
      </w:r>
      <w:proofErr w:type="spellEnd"/>
      <w:r w:rsidRPr="00760BC2">
        <w:t xml:space="preserve"> </w:t>
      </w:r>
      <w:proofErr w:type="spellStart"/>
      <w:r w:rsidRPr="00760BC2">
        <w:t>txiv</w:t>
      </w:r>
      <w:proofErr w:type="spellEnd"/>
      <w:r w:rsidRPr="00760BC2">
        <w:t xml:space="preserve"> </w:t>
      </w:r>
      <w:proofErr w:type="spellStart"/>
      <w:r w:rsidRPr="00760BC2">
        <w:t>hmab</w:t>
      </w:r>
      <w:proofErr w:type="spellEnd"/>
      <w:r w:rsidRPr="00760BC2">
        <w:t xml:space="preserve"> </w:t>
      </w:r>
      <w:proofErr w:type="spellStart"/>
      <w:r w:rsidRPr="00760BC2">
        <w:t>txiv</w:t>
      </w:r>
      <w:proofErr w:type="spellEnd"/>
      <w:r w:rsidRPr="00760BC2">
        <w:t xml:space="preserve"> </w:t>
      </w:r>
      <w:proofErr w:type="spellStart"/>
      <w:r w:rsidRPr="00760BC2">
        <w:t>ntoo</w:t>
      </w:r>
      <w:proofErr w:type="spellEnd"/>
      <w:r w:rsidRPr="00760BC2">
        <w:t xml:space="preserve">, </w:t>
      </w:r>
      <w:proofErr w:type="spellStart"/>
      <w:r w:rsidRPr="00760BC2">
        <w:t>ua</w:t>
      </w:r>
      <w:proofErr w:type="spellEnd"/>
      <w:r w:rsidRPr="00760BC2">
        <w:t xml:space="preserve"> </w:t>
      </w:r>
      <w:proofErr w:type="spellStart"/>
      <w:r w:rsidRPr="00760BC2">
        <w:t>ntej</w:t>
      </w:r>
      <w:proofErr w:type="spellEnd"/>
      <w:r w:rsidRPr="00760BC2">
        <w:t xml:space="preserve"> </w:t>
      </w:r>
      <w:del w:id="1144" w:author="Fong RERHANG" w:date="2021-12-09T17:07:00Z">
        <w:r w:rsidRPr="00760BC2" w:rsidDel="00490F5F">
          <w:delText>flowering</w:delText>
        </w:r>
      </w:del>
      <w:proofErr w:type="spellStart"/>
      <w:ins w:id="1145" w:author="Fong RERHANG" w:date="2021-12-09T17:07:00Z">
        <w:r w:rsidR="00490F5F">
          <w:t>ua</w:t>
        </w:r>
        <w:proofErr w:type="spellEnd"/>
        <w:r w:rsidR="00490F5F">
          <w:t xml:space="preserve"> </w:t>
        </w:r>
        <w:proofErr w:type="spellStart"/>
        <w:r w:rsidR="00490F5F">
          <w:t>paj</w:t>
        </w:r>
      </w:ins>
      <w:proofErr w:type="spellEnd"/>
      <w:r w:rsidRPr="00760BC2">
        <w:t xml:space="preserve">. </w:t>
      </w:r>
      <w:proofErr w:type="spellStart"/>
      <w:r w:rsidRPr="00760BC2">
        <w:t>Peb</w:t>
      </w:r>
      <w:proofErr w:type="spellEnd"/>
      <w:r w:rsidRPr="00760BC2">
        <w:t xml:space="preserve"> tau </w:t>
      </w:r>
      <w:proofErr w:type="spellStart"/>
      <w:r w:rsidRPr="00760BC2">
        <w:t>tshem</w:t>
      </w:r>
      <w:proofErr w:type="spellEnd"/>
      <w:r w:rsidRPr="00760BC2">
        <w:t xml:space="preserve"> </w:t>
      </w:r>
      <w:proofErr w:type="spellStart"/>
      <w:r w:rsidRPr="00760BC2">
        <w:t>cov</w:t>
      </w:r>
      <w:proofErr w:type="spellEnd"/>
      <w:r w:rsidRPr="00760BC2">
        <w:t xml:space="preserve"> </w:t>
      </w:r>
      <w:proofErr w:type="spellStart"/>
      <w:r w:rsidRPr="00760BC2">
        <w:t>kab</w:t>
      </w:r>
      <w:proofErr w:type="spellEnd"/>
      <w:r w:rsidRPr="00760BC2">
        <w:t xml:space="preserve"> </w:t>
      </w:r>
      <w:del w:id="1146" w:author="Fong RERHANG" w:date="2021-12-09T17:08:00Z">
        <w:r w:rsidRPr="00760BC2" w:rsidDel="00490F5F">
          <w:delText xml:space="preserve">Japanese </w:delText>
        </w:r>
      </w:del>
      <w:ins w:id="1147" w:author="Fong RERHANG" w:date="2021-12-09T17:08:00Z">
        <w:r w:rsidR="00490F5F">
          <w:t xml:space="preserve">tis </w:t>
        </w:r>
        <w:proofErr w:type="spellStart"/>
        <w:r w:rsidR="00490F5F">
          <w:t>tawv</w:t>
        </w:r>
        <w:proofErr w:type="spellEnd"/>
        <w:r w:rsidR="00490F5F">
          <w:t xml:space="preserve"> </w:t>
        </w:r>
        <w:proofErr w:type="spellStart"/>
        <w:r w:rsidR="00490F5F">
          <w:t>yij</w:t>
        </w:r>
        <w:proofErr w:type="spellEnd"/>
        <w:r w:rsidR="00490F5F">
          <w:t xml:space="preserve"> </w:t>
        </w:r>
        <w:proofErr w:type="spellStart"/>
        <w:r w:rsidR="00490F5F">
          <w:t>peem</w:t>
        </w:r>
        <w:proofErr w:type="spellEnd"/>
        <w:r w:rsidR="00490F5F">
          <w:t xml:space="preserve"> </w:t>
        </w:r>
        <w:proofErr w:type="spellStart"/>
        <w:r w:rsidR="00490F5F">
          <w:t>nov</w:t>
        </w:r>
        <w:proofErr w:type="spellEnd"/>
        <w:r w:rsidR="00490F5F" w:rsidRPr="00760BC2">
          <w:t xml:space="preserve"> </w:t>
        </w:r>
      </w:ins>
      <w:r w:rsidRPr="00760BC2">
        <w:t xml:space="preserve">los </w:t>
      </w:r>
      <w:proofErr w:type="spellStart"/>
      <w:r w:rsidRPr="00760BC2">
        <w:t>ntawm</w:t>
      </w:r>
      <w:proofErr w:type="spellEnd"/>
      <w:r w:rsidRPr="00760BC2">
        <w:t xml:space="preserve"> </w:t>
      </w:r>
      <w:proofErr w:type="spellStart"/>
      <w:r w:rsidRPr="00760BC2">
        <w:t>tes</w:t>
      </w:r>
      <w:proofErr w:type="spellEnd"/>
      <w:ins w:id="1148" w:author="Fong RERHANG" w:date="2021-12-09T17:08:00Z">
        <w:r w:rsidR="00490F5F">
          <w:t xml:space="preserve"> </w:t>
        </w:r>
        <w:proofErr w:type="spellStart"/>
        <w:r w:rsidR="00490F5F">
          <w:t>xwb</w:t>
        </w:r>
      </w:ins>
      <w:proofErr w:type="spellEnd"/>
      <w:r w:rsidRPr="00760BC2">
        <w:t xml:space="preserve">, tab sis </w:t>
      </w:r>
      <w:proofErr w:type="spellStart"/>
      <w:r w:rsidRPr="00760BC2">
        <w:t>yuav</w:t>
      </w:r>
      <w:proofErr w:type="spellEnd"/>
      <w:r w:rsidRPr="00760BC2">
        <w:t xml:space="preserve"> </w:t>
      </w:r>
      <w:proofErr w:type="spellStart"/>
      <w:r w:rsidRPr="00760BC2">
        <w:t>tsum</w:t>
      </w:r>
      <w:proofErr w:type="spellEnd"/>
      <w:r w:rsidRPr="00760BC2">
        <w:t xml:space="preserve"> tau </w:t>
      </w:r>
      <w:proofErr w:type="spellStart"/>
      <w:r w:rsidRPr="00760BC2">
        <w:t>siv</w:t>
      </w:r>
      <w:proofErr w:type="spellEnd"/>
      <w:r w:rsidRPr="00760BC2">
        <w:t xml:space="preserve"> </w:t>
      </w:r>
      <w:proofErr w:type="spellStart"/>
      <w:r w:rsidRPr="00760BC2">
        <w:t>cov</w:t>
      </w:r>
      <w:proofErr w:type="spellEnd"/>
      <w:r w:rsidRPr="00760BC2">
        <w:t xml:space="preserve"> </w:t>
      </w:r>
      <w:proofErr w:type="spellStart"/>
      <w:r w:rsidRPr="00760BC2">
        <w:t>tshuaj</w:t>
      </w:r>
      <w:proofErr w:type="spellEnd"/>
      <w:r w:rsidRPr="00760BC2">
        <w:t xml:space="preserve"> </w:t>
      </w:r>
      <w:proofErr w:type="spellStart"/>
      <w:r w:rsidRPr="00760BC2">
        <w:t>tua</w:t>
      </w:r>
      <w:proofErr w:type="spellEnd"/>
      <w:r w:rsidRPr="00760BC2">
        <w:t xml:space="preserve"> </w:t>
      </w:r>
      <w:proofErr w:type="spellStart"/>
      <w:r w:rsidRPr="00760BC2">
        <w:t>kab</w:t>
      </w:r>
      <w:proofErr w:type="spellEnd"/>
      <w:r w:rsidRPr="00760BC2">
        <w:t xml:space="preserve"> </w:t>
      </w:r>
      <w:proofErr w:type="spellStart"/>
      <w:r w:rsidRPr="00760BC2">
        <w:t>uas</w:t>
      </w:r>
      <w:proofErr w:type="spellEnd"/>
      <w:r w:rsidRPr="00760BC2">
        <w:t xml:space="preserve"> pom zoo los </w:t>
      </w:r>
      <w:proofErr w:type="spellStart"/>
      <w:r w:rsidRPr="00760BC2">
        <w:t>tswj</w:t>
      </w:r>
      <w:proofErr w:type="spellEnd"/>
      <w:r w:rsidRPr="00760BC2">
        <w:t xml:space="preserve"> </w:t>
      </w:r>
      <w:proofErr w:type="spellStart"/>
      <w:r w:rsidRPr="00760BC2">
        <w:t>lawv</w:t>
      </w:r>
      <w:proofErr w:type="spellEnd"/>
      <w:r w:rsidRPr="00760BC2">
        <w:t xml:space="preserve"> </w:t>
      </w:r>
      <w:proofErr w:type="spellStart"/>
      <w:r w:rsidRPr="00760BC2">
        <w:t>hauv</w:t>
      </w:r>
      <w:proofErr w:type="spellEnd"/>
      <w:r w:rsidRPr="00760BC2">
        <w:t xml:space="preserve"> </w:t>
      </w:r>
      <w:proofErr w:type="spellStart"/>
      <w:r w:rsidRPr="00760BC2">
        <w:t>xyoo</w:t>
      </w:r>
      <w:proofErr w:type="spellEnd"/>
      <w:r w:rsidRPr="00760BC2">
        <w:t xml:space="preserve"> tom </w:t>
      </w:r>
      <w:proofErr w:type="spellStart"/>
      <w:r w:rsidRPr="00760BC2">
        <w:t>ntej</w:t>
      </w:r>
      <w:proofErr w:type="spellEnd"/>
      <w:r w:rsidRPr="00760BC2">
        <w:t xml:space="preserve"> </w:t>
      </w:r>
      <w:proofErr w:type="spellStart"/>
      <w:r w:rsidRPr="00760BC2">
        <w:t>ntxiv</w:t>
      </w:r>
      <w:proofErr w:type="spellEnd"/>
      <w:r w:rsidRPr="00760BC2">
        <w:t xml:space="preserve"> </w:t>
      </w:r>
      <w:proofErr w:type="spellStart"/>
      <w:r w:rsidRPr="00760BC2">
        <w:t>rau</w:t>
      </w:r>
      <w:proofErr w:type="spellEnd"/>
      <w:r w:rsidRPr="00760BC2">
        <w:t xml:space="preserve"> </w:t>
      </w:r>
      <w:proofErr w:type="spellStart"/>
      <w:r w:rsidRPr="00760BC2">
        <w:t>kev</w:t>
      </w:r>
      <w:proofErr w:type="spellEnd"/>
      <w:r w:rsidRPr="00760BC2">
        <w:t xml:space="preserve"> </w:t>
      </w:r>
      <w:proofErr w:type="spellStart"/>
      <w:r w:rsidRPr="00760BC2">
        <w:t>saib</w:t>
      </w:r>
      <w:proofErr w:type="spellEnd"/>
      <w:r w:rsidRPr="00760BC2">
        <w:t xml:space="preserve"> </w:t>
      </w:r>
      <w:proofErr w:type="spellStart"/>
      <w:r w:rsidRPr="00760BC2">
        <w:t>xyuas</w:t>
      </w:r>
      <w:proofErr w:type="spellEnd"/>
      <w:r w:rsidRPr="00760BC2">
        <w:t xml:space="preserve"> </w:t>
      </w:r>
      <w:proofErr w:type="spellStart"/>
      <w:r w:rsidRPr="00760BC2">
        <w:t>thiab</w:t>
      </w:r>
      <w:proofErr w:type="spellEnd"/>
      <w:r w:rsidRPr="00760BC2">
        <w:t xml:space="preserve"> </w:t>
      </w:r>
      <w:proofErr w:type="spellStart"/>
      <w:r w:rsidRPr="00760BC2">
        <w:t>lwm</w:t>
      </w:r>
      <w:proofErr w:type="spellEnd"/>
      <w:r w:rsidRPr="00760BC2">
        <w:t xml:space="preserve"> yam </w:t>
      </w:r>
      <w:proofErr w:type="spellStart"/>
      <w:r w:rsidRPr="00760BC2">
        <w:t>kev</w:t>
      </w:r>
      <w:proofErr w:type="spellEnd"/>
      <w:r w:rsidRPr="00760BC2">
        <w:t xml:space="preserve"> </w:t>
      </w:r>
      <w:proofErr w:type="spellStart"/>
      <w:r w:rsidRPr="00760BC2">
        <w:t>tiv</w:t>
      </w:r>
      <w:proofErr w:type="spellEnd"/>
      <w:r w:rsidRPr="00760BC2">
        <w:t xml:space="preserve"> </w:t>
      </w:r>
      <w:proofErr w:type="spellStart"/>
      <w:r w:rsidRPr="00760BC2">
        <w:t>thaiv</w:t>
      </w:r>
      <w:proofErr w:type="spellEnd"/>
      <w:r w:rsidRPr="00760BC2">
        <w:t>.</w:t>
      </w:r>
    </w:p>
    <w:p w14:paraId="0D37B011" w14:textId="77777777" w:rsidR="00A3234B" w:rsidRPr="00760BC2" w:rsidRDefault="00A3234B" w:rsidP="00760BC2">
      <w:pPr>
        <w:spacing w:line="240" w:lineRule="auto"/>
        <w:jc w:val="both"/>
      </w:pPr>
    </w:p>
    <w:p w14:paraId="2C6A45D5" w14:textId="675DBB31" w:rsidR="00A3234B" w:rsidRPr="00760BC2" w:rsidRDefault="00AD166D" w:rsidP="00760BC2">
      <w:pPr>
        <w:spacing w:line="240" w:lineRule="auto"/>
        <w:jc w:val="both"/>
      </w:pPr>
      <w:proofErr w:type="spellStart"/>
      <w:r w:rsidRPr="00760BC2">
        <w:t>Peb</w:t>
      </w:r>
      <w:proofErr w:type="spellEnd"/>
      <w:r w:rsidRPr="00760BC2">
        <w:t xml:space="preserve"> </w:t>
      </w:r>
      <w:proofErr w:type="spellStart"/>
      <w:r w:rsidRPr="00760BC2">
        <w:t>tseem</w:t>
      </w:r>
      <w:proofErr w:type="spellEnd"/>
      <w:r w:rsidRPr="00760BC2">
        <w:t xml:space="preserve"> </w:t>
      </w:r>
      <w:proofErr w:type="spellStart"/>
      <w:r w:rsidRPr="00760BC2">
        <w:t>tsis</w:t>
      </w:r>
      <w:proofErr w:type="spellEnd"/>
      <w:r w:rsidRPr="00760BC2">
        <w:t xml:space="preserve"> tau </w:t>
      </w:r>
      <w:proofErr w:type="spellStart"/>
      <w:r w:rsidRPr="00760BC2">
        <w:t>muaj</w:t>
      </w:r>
      <w:proofErr w:type="spellEnd"/>
      <w:r w:rsidRPr="00760BC2">
        <w:t xml:space="preserve"> </w:t>
      </w:r>
      <w:proofErr w:type="spellStart"/>
      <w:r w:rsidRPr="00760BC2">
        <w:t>teeb</w:t>
      </w:r>
      <w:proofErr w:type="spellEnd"/>
      <w:r w:rsidRPr="00760BC2">
        <w:t xml:space="preserve"> </w:t>
      </w:r>
      <w:proofErr w:type="spellStart"/>
      <w:r w:rsidRPr="00760BC2">
        <w:t>meem</w:t>
      </w:r>
      <w:proofErr w:type="spellEnd"/>
      <w:r w:rsidRPr="00760BC2">
        <w:t xml:space="preserve"> </w:t>
      </w:r>
      <w:proofErr w:type="spellStart"/>
      <w:r w:rsidRPr="00760BC2">
        <w:t>nrog</w:t>
      </w:r>
      <w:proofErr w:type="spellEnd"/>
      <w:r w:rsidRPr="00760BC2">
        <w:t xml:space="preserve"> </w:t>
      </w:r>
      <w:proofErr w:type="spellStart"/>
      <w:ins w:id="1149" w:author="Fong RERHANG" w:date="2021-12-09T17:10:00Z">
        <w:r w:rsidR="00490F5F">
          <w:t>cov</w:t>
        </w:r>
        <w:proofErr w:type="spellEnd"/>
        <w:r w:rsidR="00490F5F">
          <w:t xml:space="preserve"> </w:t>
        </w:r>
        <w:proofErr w:type="spellStart"/>
        <w:r w:rsidR="00490F5F">
          <w:t>kab</w:t>
        </w:r>
        <w:proofErr w:type="spellEnd"/>
        <w:r w:rsidR="00490F5F">
          <w:t xml:space="preserve"> </w:t>
        </w:r>
        <w:proofErr w:type="spellStart"/>
        <w:r w:rsidR="00490F5F">
          <w:t>poj</w:t>
        </w:r>
        <w:proofErr w:type="spellEnd"/>
        <w:r w:rsidR="00490F5F">
          <w:t xml:space="preserve"> </w:t>
        </w:r>
        <w:proofErr w:type="spellStart"/>
        <w:r w:rsidR="00490F5F">
          <w:t>laum</w:t>
        </w:r>
        <w:proofErr w:type="spellEnd"/>
        <w:r w:rsidR="00490F5F">
          <w:t xml:space="preserve"> </w:t>
        </w:r>
      </w:ins>
      <w:del w:id="1150" w:author="Fong RERHANG" w:date="2021-12-09T17:10:00Z">
        <w:r w:rsidRPr="00760BC2" w:rsidDel="00490F5F">
          <w:delText xml:space="preserve">pom tis drosophila </w:delText>
        </w:r>
      </w:del>
      <w:r w:rsidRPr="00760BC2">
        <w:t xml:space="preserve">(SWD), </w:t>
      </w:r>
      <w:proofErr w:type="spellStart"/>
      <w:r w:rsidRPr="00760BC2">
        <w:t>feem</w:t>
      </w:r>
      <w:proofErr w:type="spellEnd"/>
      <w:r w:rsidRPr="00760BC2">
        <w:t xml:space="preserve"> </w:t>
      </w:r>
      <w:proofErr w:type="spellStart"/>
      <w:r w:rsidRPr="00760BC2">
        <w:t>ntau</w:t>
      </w:r>
      <w:proofErr w:type="spellEnd"/>
      <w:r w:rsidRPr="00760BC2">
        <w:t xml:space="preserve"> </w:t>
      </w:r>
      <w:proofErr w:type="spellStart"/>
      <w:r w:rsidRPr="00760BC2">
        <w:t>yog</w:t>
      </w:r>
      <w:proofErr w:type="spellEnd"/>
      <w:r w:rsidRPr="00760BC2">
        <w:t xml:space="preserve"> vim </w:t>
      </w:r>
      <w:proofErr w:type="spellStart"/>
      <w:r w:rsidRPr="00760BC2">
        <w:t>peb</w:t>
      </w:r>
      <w:proofErr w:type="spellEnd"/>
      <w:r w:rsidRPr="00760BC2">
        <w:t xml:space="preserve"> </w:t>
      </w:r>
      <w:proofErr w:type="spellStart"/>
      <w:r w:rsidRPr="00760BC2">
        <w:t>muaj</w:t>
      </w:r>
      <w:proofErr w:type="spellEnd"/>
      <w:r w:rsidRPr="00760BC2">
        <w:t xml:space="preserve"> </w:t>
      </w:r>
      <w:proofErr w:type="spellStart"/>
      <w:r w:rsidRPr="00760BC2">
        <w:t>ntau</w:t>
      </w:r>
      <w:proofErr w:type="spellEnd"/>
      <w:r w:rsidRPr="00760BC2">
        <w:t xml:space="preserve"> </w:t>
      </w:r>
      <w:proofErr w:type="spellStart"/>
      <w:r w:rsidRPr="00760BC2">
        <w:t>hom</w:t>
      </w:r>
      <w:proofErr w:type="spellEnd"/>
      <w:r w:rsidRPr="00760BC2">
        <w:t xml:space="preserve"> </w:t>
      </w:r>
      <w:del w:id="1151" w:author="Fong RERHANG" w:date="2021-12-09T17:11:00Z">
        <w:r w:rsidRPr="00760BC2" w:rsidDel="00490F5F">
          <w:delText>kev lom neeg</w:delText>
        </w:r>
      </w:del>
      <w:proofErr w:type="spellStart"/>
      <w:ins w:id="1152" w:author="Fong RERHANG" w:date="2021-12-09T17:11:00Z">
        <w:r w:rsidR="00490F5F">
          <w:t>tshuaj</w:t>
        </w:r>
        <w:proofErr w:type="spellEnd"/>
        <w:r w:rsidR="00490F5F">
          <w:t xml:space="preserve"> </w:t>
        </w:r>
      </w:ins>
      <w:proofErr w:type="spellStart"/>
      <w:ins w:id="1153" w:author="Fong RERHANG" w:date="2021-12-09T17:12:00Z">
        <w:r w:rsidR="00490F5F">
          <w:t>tsis</w:t>
        </w:r>
        <w:proofErr w:type="spellEnd"/>
        <w:r w:rsidR="00490F5F">
          <w:t xml:space="preserve"> </w:t>
        </w:r>
        <w:proofErr w:type="spellStart"/>
        <w:r w:rsidR="00490F5F">
          <w:t>muaj</w:t>
        </w:r>
        <w:proofErr w:type="spellEnd"/>
        <w:r w:rsidR="00490F5F">
          <w:t xml:space="preserve"> </w:t>
        </w:r>
        <w:proofErr w:type="spellStart"/>
        <w:r w:rsidR="00490F5F">
          <w:t>kis</w:t>
        </w:r>
        <w:proofErr w:type="spellEnd"/>
        <w:r w:rsidR="00490F5F">
          <w:t xml:space="preserve"> </w:t>
        </w:r>
        <w:proofErr w:type="spellStart"/>
        <w:r w:rsidR="00490F5F">
          <w:t>mes</w:t>
        </w:r>
      </w:ins>
      <w:proofErr w:type="spellEnd"/>
      <w:r w:rsidRPr="00760BC2">
        <w:t xml:space="preserve"> </w:t>
      </w:r>
      <w:proofErr w:type="spellStart"/>
      <w:r w:rsidRPr="00760BC2">
        <w:t>thiab</w:t>
      </w:r>
      <w:proofErr w:type="spellEnd"/>
      <w:r w:rsidRPr="00760BC2">
        <w:t xml:space="preserve"> vim </w:t>
      </w:r>
      <w:proofErr w:type="spellStart"/>
      <w:r w:rsidRPr="00760BC2">
        <w:t>tias</w:t>
      </w:r>
      <w:proofErr w:type="spellEnd"/>
      <w:r w:rsidRPr="00760BC2">
        <w:t xml:space="preserve"> </w:t>
      </w:r>
      <w:proofErr w:type="spellStart"/>
      <w:r w:rsidRPr="00760BC2">
        <w:t>peb</w:t>
      </w:r>
      <w:proofErr w:type="spellEnd"/>
      <w:r w:rsidRPr="00760BC2">
        <w:t xml:space="preserve"> </w:t>
      </w:r>
      <w:proofErr w:type="spellStart"/>
      <w:r w:rsidRPr="00760BC2">
        <w:t>ua</w:t>
      </w:r>
      <w:proofErr w:type="spellEnd"/>
      <w:r w:rsidRPr="00760BC2">
        <w:t xml:space="preserve"> tib zoo </w:t>
      </w:r>
      <w:proofErr w:type="spellStart"/>
      <w:r w:rsidRPr="00760BC2">
        <w:t>nrog</w:t>
      </w:r>
      <w:proofErr w:type="spellEnd"/>
      <w:r w:rsidRPr="00760BC2">
        <w:t xml:space="preserve"> </w:t>
      </w:r>
      <w:proofErr w:type="spellStart"/>
      <w:r w:rsidRPr="00760BC2">
        <w:t>peb</w:t>
      </w:r>
      <w:proofErr w:type="spellEnd"/>
      <w:r w:rsidRPr="00760BC2">
        <w:t xml:space="preserve"> </w:t>
      </w:r>
      <w:proofErr w:type="spellStart"/>
      <w:r w:rsidRPr="00760BC2">
        <w:t>cov</w:t>
      </w:r>
      <w:proofErr w:type="spellEnd"/>
      <w:r w:rsidRPr="00760BC2">
        <w:t xml:space="preserve"> </w:t>
      </w:r>
      <w:proofErr w:type="spellStart"/>
      <w:r w:rsidRPr="00760BC2">
        <w:t>txiv</w:t>
      </w:r>
      <w:proofErr w:type="spellEnd"/>
      <w:r w:rsidRPr="00760BC2">
        <w:t xml:space="preserve"> </w:t>
      </w:r>
      <w:proofErr w:type="spellStart"/>
      <w:r w:rsidRPr="00760BC2">
        <w:t>hmab</w:t>
      </w:r>
      <w:proofErr w:type="spellEnd"/>
      <w:r w:rsidRPr="00760BC2">
        <w:t xml:space="preserve"> </w:t>
      </w:r>
      <w:proofErr w:type="spellStart"/>
      <w:r w:rsidRPr="00760BC2">
        <w:t>txiv</w:t>
      </w:r>
      <w:proofErr w:type="spellEnd"/>
      <w:r w:rsidRPr="00760BC2">
        <w:t xml:space="preserve"> </w:t>
      </w:r>
      <w:proofErr w:type="spellStart"/>
      <w:r w:rsidRPr="00760BC2">
        <w:t>ntoo</w:t>
      </w:r>
      <w:proofErr w:type="spellEnd"/>
      <w:ins w:id="1154" w:author="Fong RERHANG" w:date="2021-12-09T17:13:00Z">
        <w:r w:rsidR="00490F5F">
          <w:t xml:space="preserve"> </w:t>
        </w:r>
        <w:proofErr w:type="spellStart"/>
        <w:r w:rsidR="00490F5F">
          <w:t>koj</w:t>
        </w:r>
        <w:proofErr w:type="spellEnd"/>
        <w:r w:rsidR="00490F5F">
          <w:t xml:space="preserve"> tau </w:t>
        </w:r>
        <w:proofErr w:type="spellStart"/>
        <w:r w:rsidR="00490F5F">
          <w:t>txais</w:t>
        </w:r>
        <w:proofErr w:type="spellEnd"/>
        <w:r w:rsidR="00490F5F">
          <w:t xml:space="preserve"> </w:t>
        </w:r>
        <w:proofErr w:type="spellStart"/>
        <w:r w:rsidR="00490F5F">
          <w:t>txiag</w:t>
        </w:r>
        <w:proofErr w:type="spellEnd"/>
        <w:r w:rsidR="00490F5F">
          <w:t xml:space="preserve"> </w:t>
        </w:r>
        <w:proofErr w:type="spellStart"/>
        <w:r w:rsidR="00490F5F">
          <w:t>ntseg</w:t>
        </w:r>
        <w:proofErr w:type="spellEnd"/>
        <w:r w:rsidR="00490F5F">
          <w:t xml:space="preserve"> zoo</w:t>
        </w:r>
      </w:ins>
      <w:r w:rsidRPr="00760BC2">
        <w:t xml:space="preserve">. </w:t>
      </w:r>
      <w:proofErr w:type="spellStart"/>
      <w:r w:rsidRPr="00760BC2">
        <w:t>Nyob</w:t>
      </w:r>
      <w:proofErr w:type="spellEnd"/>
      <w:r w:rsidRPr="00760BC2">
        <w:t xml:space="preserve"> </w:t>
      </w:r>
      <w:proofErr w:type="spellStart"/>
      <w:r w:rsidRPr="00760BC2">
        <w:t>rau</w:t>
      </w:r>
      <w:proofErr w:type="spellEnd"/>
      <w:r w:rsidRPr="00760BC2">
        <w:t xml:space="preserve"> </w:t>
      </w:r>
      <w:proofErr w:type="spellStart"/>
      <w:r w:rsidRPr="00760BC2">
        <w:t>hauv</w:t>
      </w:r>
      <w:proofErr w:type="spellEnd"/>
      <w:r w:rsidRPr="00760BC2">
        <w:t xml:space="preserve"> </w:t>
      </w:r>
      <w:proofErr w:type="spellStart"/>
      <w:r w:rsidRPr="00760BC2">
        <w:t>lub</w:t>
      </w:r>
      <w:proofErr w:type="spellEnd"/>
      <w:r w:rsidRPr="00760BC2">
        <w:t xml:space="preserve"> </w:t>
      </w:r>
      <w:proofErr w:type="spellStart"/>
      <w:r w:rsidRPr="00760BC2">
        <w:t>neej</w:t>
      </w:r>
      <w:proofErr w:type="spellEnd"/>
      <w:r w:rsidRPr="00760BC2">
        <w:t xml:space="preserve"> </w:t>
      </w:r>
      <w:proofErr w:type="spellStart"/>
      <w:r w:rsidRPr="00760BC2">
        <w:t>yav</w:t>
      </w:r>
      <w:proofErr w:type="spellEnd"/>
      <w:r w:rsidRPr="00760BC2">
        <w:t xml:space="preserve"> tom </w:t>
      </w:r>
      <w:proofErr w:type="spellStart"/>
      <w:r w:rsidRPr="00760BC2">
        <w:t>ntej</w:t>
      </w:r>
      <w:proofErr w:type="spellEnd"/>
      <w:r w:rsidRPr="00760BC2">
        <w:t xml:space="preserve">, </w:t>
      </w:r>
      <w:proofErr w:type="spellStart"/>
      <w:r w:rsidRPr="00760BC2">
        <w:t>tej</w:t>
      </w:r>
      <w:proofErr w:type="spellEnd"/>
      <w:r w:rsidRPr="00760BC2">
        <w:t xml:space="preserve"> </w:t>
      </w:r>
      <w:proofErr w:type="spellStart"/>
      <w:r w:rsidRPr="00760BC2">
        <w:t>zaum</w:t>
      </w:r>
      <w:proofErr w:type="spellEnd"/>
      <w:r w:rsidRPr="00760BC2">
        <w:t xml:space="preserve"> </w:t>
      </w:r>
      <w:proofErr w:type="spellStart"/>
      <w:r w:rsidRPr="00760BC2">
        <w:t>peb</w:t>
      </w:r>
      <w:proofErr w:type="spellEnd"/>
      <w:r w:rsidRPr="00760BC2">
        <w:t xml:space="preserve"> </w:t>
      </w:r>
      <w:proofErr w:type="spellStart"/>
      <w:r w:rsidRPr="00760BC2">
        <w:t>yuav</w:t>
      </w:r>
      <w:proofErr w:type="spellEnd"/>
      <w:r w:rsidRPr="00760BC2">
        <w:t xml:space="preserve"> tau </w:t>
      </w:r>
      <w:proofErr w:type="spellStart"/>
      <w:r w:rsidRPr="00760BC2">
        <w:t>siv</w:t>
      </w:r>
      <w:proofErr w:type="spellEnd"/>
      <w:r w:rsidRPr="00760BC2">
        <w:t xml:space="preserve"> </w:t>
      </w:r>
      <w:proofErr w:type="spellStart"/>
      <w:r w:rsidRPr="00760BC2">
        <w:t>tshuaj</w:t>
      </w:r>
      <w:proofErr w:type="spellEnd"/>
      <w:r w:rsidRPr="00760BC2">
        <w:t xml:space="preserve"> </w:t>
      </w:r>
      <w:proofErr w:type="spellStart"/>
      <w:r w:rsidRPr="00760BC2">
        <w:t>tua</w:t>
      </w:r>
      <w:proofErr w:type="spellEnd"/>
      <w:r w:rsidRPr="00760BC2">
        <w:t xml:space="preserve"> </w:t>
      </w:r>
      <w:proofErr w:type="spellStart"/>
      <w:r w:rsidRPr="00760BC2">
        <w:t>kab</w:t>
      </w:r>
      <w:proofErr w:type="spellEnd"/>
      <w:r w:rsidRPr="00760BC2">
        <w:t xml:space="preserve"> </w:t>
      </w:r>
      <w:proofErr w:type="spellStart"/>
      <w:r w:rsidRPr="00760BC2">
        <w:t>uas</w:t>
      </w:r>
      <w:proofErr w:type="spellEnd"/>
      <w:r w:rsidRPr="00760BC2">
        <w:t xml:space="preserve"> tau pom zoo, </w:t>
      </w:r>
      <w:proofErr w:type="spellStart"/>
      <w:r w:rsidRPr="00760BC2">
        <w:t>xws</w:t>
      </w:r>
      <w:proofErr w:type="spellEnd"/>
      <w:r w:rsidRPr="00760BC2">
        <w:t xml:space="preserve"> li Entrust los</w:t>
      </w:r>
      <w:ins w:id="1155" w:author="Fong RERHANG" w:date="2021-12-09T17:13:00Z">
        <w:r w:rsidR="00490F5F">
          <w:t xml:space="preserve"> </w:t>
        </w:r>
      </w:ins>
      <w:r w:rsidRPr="00760BC2">
        <w:t xml:space="preserve">sis </w:t>
      </w:r>
      <w:proofErr w:type="spellStart"/>
      <w:r w:rsidRPr="00760BC2">
        <w:t>Pyganic</w:t>
      </w:r>
      <w:proofErr w:type="spellEnd"/>
      <w:r w:rsidRPr="00760BC2">
        <w:t xml:space="preserve">, vim </w:t>
      </w:r>
      <w:proofErr w:type="spellStart"/>
      <w:r w:rsidRPr="00760BC2">
        <w:t>tias</w:t>
      </w:r>
      <w:proofErr w:type="spellEnd"/>
      <w:r w:rsidRPr="00760BC2">
        <w:t xml:space="preserve"> </w:t>
      </w:r>
      <w:proofErr w:type="spellStart"/>
      <w:ins w:id="1156" w:author="Fong RERHANG" w:date="2021-12-09T17:14:00Z">
        <w:r w:rsidR="00490F5F">
          <w:t>tsis</w:t>
        </w:r>
        <w:proofErr w:type="spellEnd"/>
        <w:r w:rsidR="00490F5F">
          <w:t xml:space="preserve"> </w:t>
        </w:r>
      </w:ins>
      <w:proofErr w:type="spellStart"/>
      <w:r w:rsidRPr="00760BC2">
        <w:t>muaj</w:t>
      </w:r>
      <w:proofErr w:type="spellEnd"/>
      <w:r w:rsidRPr="00760BC2">
        <w:t xml:space="preserve"> pes </w:t>
      </w:r>
      <w:proofErr w:type="spellStart"/>
      <w:r w:rsidRPr="00760BC2">
        <w:t>tsawg</w:t>
      </w:r>
      <w:proofErr w:type="spellEnd"/>
      <w:r w:rsidRPr="00760BC2">
        <w:t xml:space="preserve"> </w:t>
      </w:r>
      <w:proofErr w:type="spellStart"/>
      <w:r w:rsidRPr="00760BC2">
        <w:t>tus</w:t>
      </w:r>
      <w:proofErr w:type="spellEnd"/>
      <w:r w:rsidRPr="00760BC2">
        <w:t xml:space="preserve"> SWD </w:t>
      </w:r>
      <w:proofErr w:type="spellStart"/>
      <w:ins w:id="1157" w:author="Fong RERHANG" w:date="2021-12-09T17:14:00Z">
        <w:r w:rsidR="00490F5F">
          <w:t>ntau</w:t>
        </w:r>
        <w:proofErr w:type="spellEnd"/>
        <w:r w:rsidR="00490F5F">
          <w:t xml:space="preserve"> </w:t>
        </w:r>
      </w:ins>
      <w:del w:id="1158" w:author="Fong RERHANG" w:date="2021-12-09T17:14:00Z">
        <w:r w:rsidRPr="00760BC2" w:rsidDel="00490F5F">
          <w:delText>muaj</w:delText>
        </w:r>
      </w:del>
      <w:r w:rsidRPr="00760BC2">
        <w:t xml:space="preserve"> </w:t>
      </w:r>
      <w:proofErr w:type="spellStart"/>
      <w:r w:rsidRPr="00760BC2">
        <w:t>nyob</w:t>
      </w:r>
      <w:proofErr w:type="spellEnd"/>
      <w:r w:rsidRPr="00760BC2">
        <w:t xml:space="preserve"> </w:t>
      </w:r>
      <w:proofErr w:type="spellStart"/>
      <w:r w:rsidRPr="00760BC2">
        <w:t>rau</w:t>
      </w:r>
      <w:proofErr w:type="spellEnd"/>
      <w:r w:rsidRPr="00760BC2">
        <w:t xml:space="preserve"> </w:t>
      </w:r>
      <w:proofErr w:type="spellStart"/>
      <w:r w:rsidRPr="00760BC2">
        <w:t>hauv</w:t>
      </w:r>
      <w:proofErr w:type="spellEnd"/>
      <w:r w:rsidRPr="00760BC2">
        <w:t xml:space="preserve"> </w:t>
      </w:r>
      <w:proofErr w:type="spellStart"/>
      <w:r w:rsidRPr="00760BC2">
        <w:t>peb</w:t>
      </w:r>
      <w:proofErr w:type="spellEnd"/>
      <w:r w:rsidRPr="00760BC2">
        <w:t xml:space="preserve"> </w:t>
      </w:r>
      <w:proofErr w:type="spellStart"/>
      <w:ins w:id="1159" w:author="Fong RERHANG" w:date="2021-12-09T17:14:00Z">
        <w:r w:rsidR="00490F5F">
          <w:t>daim</w:t>
        </w:r>
      </w:ins>
      <w:proofErr w:type="spellEnd"/>
      <w:del w:id="1160" w:author="Fong RERHANG" w:date="2021-12-09T17:14:00Z">
        <w:r w:rsidRPr="00760BC2" w:rsidDel="00490F5F">
          <w:delText>lub</w:delText>
        </w:r>
      </w:del>
      <w:r w:rsidRPr="00760BC2">
        <w:t xml:space="preserve"> </w:t>
      </w:r>
      <w:proofErr w:type="spellStart"/>
      <w:r w:rsidRPr="00760BC2">
        <w:t>teb</w:t>
      </w:r>
      <w:proofErr w:type="spellEnd"/>
      <w:r w:rsidRPr="00760BC2">
        <w:t>.</w:t>
      </w:r>
    </w:p>
    <w:p w14:paraId="0405C510" w14:textId="77777777" w:rsidR="00A3234B" w:rsidRPr="00760BC2" w:rsidRDefault="00A3234B" w:rsidP="00760BC2">
      <w:pPr>
        <w:spacing w:line="240" w:lineRule="auto"/>
        <w:jc w:val="both"/>
      </w:pPr>
    </w:p>
    <w:p w14:paraId="6C65B1A1" w14:textId="742EAD3F" w:rsidR="00A3234B" w:rsidRPr="00760BC2" w:rsidRDefault="00AD166D" w:rsidP="00760BC2">
      <w:pPr>
        <w:spacing w:line="240" w:lineRule="auto"/>
        <w:jc w:val="both"/>
      </w:pPr>
      <w:proofErr w:type="spellStart"/>
      <w:r w:rsidRPr="00760BC2">
        <w:t>Peb</w:t>
      </w:r>
      <w:proofErr w:type="spellEnd"/>
      <w:r w:rsidRPr="00760BC2">
        <w:t xml:space="preserve"> tau </w:t>
      </w:r>
      <w:del w:id="1161" w:author="Fong RERHANG" w:date="2021-12-09T17:16:00Z">
        <w:r w:rsidRPr="00760BC2" w:rsidDel="00490F5F">
          <w:delText xml:space="preserve">pruned </w:delText>
        </w:r>
      </w:del>
      <w:proofErr w:type="spellStart"/>
      <w:ins w:id="1162" w:author="Fong RERHANG" w:date="2021-12-09T17:16:00Z">
        <w:r w:rsidR="00490F5F">
          <w:t>txiv</w:t>
        </w:r>
        <w:proofErr w:type="spellEnd"/>
        <w:r w:rsidR="00490F5F">
          <w:t xml:space="preserve"> </w:t>
        </w:r>
        <w:proofErr w:type="spellStart"/>
        <w:r w:rsidR="00490F5F">
          <w:t>tawm</w:t>
        </w:r>
      </w:ins>
      <w:proofErr w:type="spellEnd"/>
      <w:del w:id="1163" w:author="Fong RERHANG" w:date="2021-12-09T17:16:00Z">
        <w:r w:rsidRPr="00760BC2" w:rsidDel="00490F5F">
          <w:delText>lub</w:delText>
        </w:r>
      </w:del>
      <w:ins w:id="1164" w:author="Fong RERHANG" w:date="2021-12-09T17:16:00Z">
        <w:r w:rsidR="00490F5F">
          <w:t xml:space="preserve"> </w:t>
        </w:r>
        <w:proofErr w:type="spellStart"/>
        <w:r w:rsidR="00A30C9C">
          <w:t>cov</w:t>
        </w:r>
        <w:proofErr w:type="spellEnd"/>
        <w:r w:rsidR="00A30C9C">
          <w:t xml:space="preserve"> </w:t>
        </w:r>
        <w:proofErr w:type="spellStart"/>
        <w:r w:rsidR="00490F5F">
          <w:t>txiv</w:t>
        </w:r>
      </w:ins>
      <w:proofErr w:type="spellEnd"/>
      <w:r w:rsidRPr="00760BC2">
        <w:t xml:space="preserve"> elderberr</w:t>
      </w:r>
      <w:ins w:id="1165" w:author="Fong RERHANG" w:date="2021-12-09T17:16:00Z">
        <w:r w:rsidR="00A30C9C">
          <w:t>y</w:t>
        </w:r>
      </w:ins>
      <w:del w:id="1166" w:author="Fong RERHANG" w:date="2021-12-09T17:16:00Z">
        <w:r w:rsidRPr="00760BC2" w:rsidDel="00A30C9C">
          <w:delText>ies</w:delText>
        </w:r>
      </w:del>
      <w:r w:rsidRPr="00760BC2">
        <w:t xml:space="preserve"> los </w:t>
      </w:r>
      <w:proofErr w:type="spellStart"/>
      <w:r w:rsidRPr="00760BC2">
        <w:t>ntawm</w:t>
      </w:r>
      <w:proofErr w:type="spellEnd"/>
      <w:r w:rsidRPr="00760BC2">
        <w:t xml:space="preserve"> </w:t>
      </w:r>
      <w:proofErr w:type="spellStart"/>
      <w:r w:rsidRPr="00760BC2">
        <w:t>txiav</w:t>
      </w:r>
      <w:proofErr w:type="spellEnd"/>
      <w:r w:rsidRPr="00760BC2">
        <w:t xml:space="preserve"> </w:t>
      </w:r>
      <w:del w:id="1167" w:author="Fong RERHANG" w:date="2021-12-09T17:16:00Z">
        <w:r w:rsidRPr="00760BC2" w:rsidDel="00A30C9C">
          <w:delText xml:space="preserve">down </w:delText>
        </w:r>
      </w:del>
      <w:r w:rsidRPr="00760BC2">
        <w:t xml:space="preserve">tag </w:t>
      </w:r>
      <w:proofErr w:type="spellStart"/>
      <w:r w:rsidRPr="00760BC2">
        <w:t>nrho</w:t>
      </w:r>
      <w:proofErr w:type="spellEnd"/>
      <w:r w:rsidRPr="00760BC2">
        <w:t xml:space="preserve"> </w:t>
      </w:r>
      <w:proofErr w:type="spellStart"/>
      <w:r w:rsidRPr="00760BC2">
        <w:t>cov</w:t>
      </w:r>
      <w:proofErr w:type="spellEnd"/>
      <w:r w:rsidRPr="00760BC2">
        <w:t xml:space="preserve"> </w:t>
      </w:r>
      <w:del w:id="1168" w:author="Fong RERHANG" w:date="2021-12-09T17:18:00Z">
        <w:r w:rsidRPr="00760BC2" w:rsidDel="00A30C9C">
          <w:delText xml:space="preserve">canes </w:delText>
        </w:r>
      </w:del>
      <w:proofErr w:type="spellStart"/>
      <w:ins w:id="1169" w:author="Fong RERHANG" w:date="2021-12-09T17:18:00Z">
        <w:r w:rsidR="00A30C9C">
          <w:t>nplooj</w:t>
        </w:r>
        <w:proofErr w:type="spellEnd"/>
        <w:r w:rsidR="00A30C9C" w:rsidRPr="00760BC2">
          <w:t xml:space="preserve"> </w:t>
        </w:r>
      </w:ins>
      <w:proofErr w:type="spellStart"/>
      <w:r w:rsidRPr="00760BC2">
        <w:t>nyob</w:t>
      </w:r>
      <w:proofErr w:type="spellEnd"/>
      <w:r w:rsidRPr="00760BC2">
        <w:t xml:space="preserve"> </w:t>
      </w:r>
      <w:proofErr w:type="spellStart"/>
      <w:r w:rsidRPr="00760BC2">
        <w:t>rau</w:t>
      </w:r>
      <w:proofErr w:type="spellEnd"/>
      <w:r w:rsidRPr="00760BC2">
        <w:t xml:space="preserve"> </w:t>
      </w:r>
      <w:proofErr w:type="spellStart"/>
      <w:r w:rsidRPr="00760BC2">
        <w:t>hauv</w:t>
      </w:r>
      <w:proofErr w:type="spellEnd"/>
      <w:r w:rsidRPr="00760BC2">
        <w:t xml:space="preserve"> </w:t>
      </w:r>
      <w:proofErr w:type="spellStart"/>
      <w:r w:rsidRPr="00760BC2">
        <w:t>lub</w:t>
      </w:r>
      <w:proofErr w:type="spellEnd"/>
      <w:r w:rsidRPr="00760BC2">
        <w:t xml:space="preserve"> </w:t>
      </w:r>
      <w:proofErr w:type="spellStart"/>
      <w:r w:rsidRPr="00760BC2">
        <w:t>caij</w:t>
      </w:r>
      <w:proofErr w:type="spellEnd"/>
      <w:r w:rsidRPr="00760BC2">
        <w:t xml:space="preserve"> </w:t>
      </w:r>
      <w:proofErr w:type="spellStart"/>
      <w:r w:rsidRPr="00760BC2">
        <w:t>nplooj</w:t>
      </w:r>
      <w:proofErr w:type="spellEnd"/>
      <w:r w:rsidRPr="00760BC2">
        <w:t xml:space="preserve"> </w:t>
      </w:r>
      <w:proofErr w:type="spellStart"/>
      <w:r w:rsidRPr="00760BC2">
        <w:t>zeeg</w:t>
      </w:r>
      <w:proofErr w:type="spellEnd"/>
      <w:r w:rsidRPr="00760BC2">
        <w:t xml:space="preserve">, tom </w:t>
      </w:r>
      <w:proofErr w:type="spellStart"/>
      <w:r w:rsidRPr="00760BC2">
        <w:t>qab</w:t>
      </w:r>
      <w:proofErr w:type="spellEnd"/>
      <w:r w:rsidRPr="00760BC2">
        <w:t xml:space="preserve"> </w:t>
      </w:r>
      <w:proofErr w:type="spellStart"/>
      <w:r w:rsidRPr="00760BC2">
        <w:t>cov</w:t>
      </w:r>
      <w:proofErr w:type="spellEnd"/>
      <w:r w:rsidRPr="00760BC2">
        <w:t xml:space="preserve"> </w:t>
      </w:r>
      <w:del w:id="1170" w:author="Fong RERHANG" w:date="2021-12-09T17:19:00Z">
        <w:r w:rsidRPr="00760BC2" w:rsidDel="00A30C9C">
          <w:delText>nroj tsuag</w:delText>
        </w:r>
      </w:del>
      <w:proofErr w:type="spellStart"/>
      <w:ins w:id="1171" w:author="Fong RERHANG" w:date="2021-12-09T17:19:00Z">
        <w:r w:rsidR="00A30C9C">
          <w:t>ntoo</w:t>
        </w:r>
        <w:proofErr w:type="spellEnd"/>
        <w:r w:rsidR="00A30C9C">
          <w:t xml:space="preserve"> </w:t>
        </w:r>
        <w:proofErr w:type="spellStart"/>
        <w:r w:rsidR="00A30C9C">
          <w:t>qoob</w:t>
        </w:r>
      </w:ins>
      <w:proofErr w:type="spellEnd"/>
      <w:r w:rsidRPr="00760BC2">
        <w:t xml:space="preserve"> </w:t>
      </w:r>
      <w:proofErr w:type="spellStart"/>
      <w:ins w:id="1172" w:author="Fong RERHANG" w:date="2021-12-09T17:19:00Z">
        <w:r w:rsidR="00A30C9C">
          <w:t>tsis</w:t>
        </w:r>
        <w:proofErr w:type="spellEnd"/>
        <w:r w:rsidR="00A30C9C">
          <w:t xml:space="preserve"> </w:t>
        </w:r>
        <w:proofErr w:type="spellStart"/>
        <w:r w:rsidR="00A30C9C">
          <w:t>loj</w:t>
        </w:r>
        <w:proofErr w:type="spellEnd"/>
        <w:r w:rsidR="00A30C9C">
          <w:t xml:space="preserve"> </w:t>
        </w:r>
        <w:proofErr w:type="spellStart"/>
        <w:r w:rsidR="00A30C9C">
          <w:t>txiv</w:t>
        </w:r>
      </w:ins>
      <w:proofErr w:type="spellEnd"/>
      <w:del w:id="1173" w:author="Fong RERHANG" w:date="2021-12-09T17:19:00Z">
        <w:r w:rsidRPr="00760BC2" w:rsidDel="00A30C9C">
          <w:delText>tau mus dormant</w:delText>
        </w:r>
      </w:del>
      <w:r w:rsidRPr="00760BC2">
        <w:t xml:space="preserve">. Tom </w:t>
      </w:r>
      <w:proofErr w:type="spellStart"/>
      <w:r w:rsidRPr="00760BC2">
        <w:t>qab</w:t>
      </w:r>
      <w:proofErr w:type="spellEnd"/>
      <w:r w:rsidRPr="00760BC2">
        <w:t xml:space="preserve"> </w:t>
      </w:r>
      <w:proofErr w:type="spellStart"/>
      <w:r w:rsidRPr="00760BC2">
        <w:t>ntaw</w:t>
      </w:r>
      <w:r w:rsidR="00803D72" w:rsidRPr="00760BC2">
        <w:t>v</w:t>
      </w:r>
      <w:proofErr w:type="spellEnd"/>
      <w:r w:rsidRPr="00760BC2">
        <w:t xml:space="preserve"> </w:t>
      </w:r>
      <w:proofErr w:type="spellStart"/>
      <w:r w:rsidRPr="00760BC2">
        <w:t>peb</w:t>
      </w:r>
      <w:proofErr w:type="spellEnd"/>
      <w:r w:rsidRPr="00760BC2">
        <w:t xml:space="preserve"> tau </w:t>
      </w:r>
      <w:proofErr w:type="spellStart"/>
      <w:r w:rsidRPr="00760BC2">
        <w:t>txiav</w:t>
      </w:r>
      <w:proofErr w:type="spellEnd"/>
      <w:r w:rsidRPr="00760BC2">
        <w:t xml:space="preserve"> </w:t>
      </w:r>
      <w:proofErr w:type="spellStart"/>
      <w:r w:rsidRPr="00760BC2">
        <w:t>cov</w:t>
      </w:r>
      <w:proofErr w:type="spellEnd"/>
      <w:r w:rsidRPr="00760BC2">
        <w:t xml:space="preserve"> </w:t>
      </w:r>
      <w:proofErr w:type="spellStart"/>
      <w:r w:rsidRPr="00760BC2">
        <w:t>ceg</w:t>
      </w:r>
      <w:proofErr w:type="spellEnd"/>
      <w:r w:rsidRPr="00760BC2">
        <w:t xml:space="preserve"> </w:t>
      </w:r>
      <w:proofErr w:type="spellStart"/>
      <w:r w:rsidRPr="00760BC2">
        <w:t>ntoo</w:t>
      </w:r>
      <w:proofErr w:type="spellEnd"/>
      <w:r w:rsidRPr="00760BC2">
        <w:t xml:space="preserve"> </w:t>
      </w:r>
      <w:proofErr w:type="spellStart"/>
      <w:r w:rsidRPr="00760BC2">
        <w:t>thiab</w:t>
      </w:r>
      <w:proofErr w:type="spellEnd"/>
      <w:r w:rsidRPr="00760BC2">
        <w:t xml:space="preserve"> </w:t>
      </w:r>
      <w:del w:id="1174" w:author="Fong RERHANG" w:date="2021-12-09T17:22:00Z">
        <w:r w:rsidRPr="00760BC2" w:rsidDel="00A30C9C">
          <w:delText>ntxiv cov chippings rau peb pawg compost</w:delText>
        </w:r>
      </w:del>
      <w:proofErr w:type="spellStart"/>
      <w:ins w:id="1175" w:author="Fong RERHANG" w:date="2021-12-09T17:22:00Z">
        <w:r w:rsidR="00A30C9C">
          <w:t>cov</w:t>
        </w:r>
        <w:proofErr w:type="spellEnd"/>
        <w:r w:rsidR="00A30C9C">
          <w:t xml:space="preserve"> </w:t>
        </w:r>
        <w:proofErr w:type="spellStart"/>
        <w:r w:rsidR="00A30C9C">
          <w:t>txiv</w:t>
        </w:r>
        <w:proofErr w:type="spellEnd"/>
        <w:r w:rsidR="00A30C9C">
          <w:t xml:space="preserve"> </w:t>
        </w:r>
        <w:proofErr w:type="spellStart"/>
        <w:r w:rsidR="00A30C9C">
          <w:t>rau</w:t>
        </w:r>
        <w:proofErr w:type="spellEnd"/>
        <w:r w:rsidR="00A30C9C">
          <w:t xml:space="preserve"> </w:t>
        </w:r>
        <w:proofErr w:type="spellStart"/>
        <w:r w:rsidR="00A30C9C">
          <w:t>hauv</w:t>
        </w:r>
        <w:proofErr w:type="spellEnd"/>
        <w:r w:rsidR="00A30C9C">
          <w:t xml:space="preserve"> paus </w:t>
        </w:r>
        <w:proofErr w:type="spellStart"/>
        <w:r w:rsidR="00A30C9C">
          <w:t>koj</w:t>
        </w:r>
        <w:proofErr w:type="spellEnd"/>
        <w:r w:rsidR="00A30C9C">
          <w:t xml:space="preserve"> </w:t>
        </w:r>
        <w:proofErr w:type="spellStart"/>
        <w:r w:rsidR="00A30C9C">
          <w:t>ua</w:t>
        </w:r>
        <w:proofErr w:type="spellEnd"/>
        <w:r w:rsidR="00A30C9C">
          <w:t xml:space="preserve"> </w:t>
        </w:r>
        <w:proofErr w:type="spellStart"/>
        <w:r w:rsidR="00A30C9C">
          <w:t>chiv</w:t>
        </w:r>
      </w:ins>
      <w:proofErr w:type="spellEnd"/>
      <w:r w:rsidRPr="00760BC2">
        <w:t xml:space="preserve">, </w:t>
      </w:r>
      <w:proofErr w:type="spellStart"/>
      <w:r w:rsidRPr="00760BC2">
        <w:t>nrog</w:t>
      </w:r>
      <w:proofErr w:type="spellEnd"/>
      <w:r w:rsidRPr="00760BC2">
        <w:t xml:space="preserve"> </w:t>
      </w:r>
      <w:proofErr w:type="spellStart"/>
      <w:r w:rsidRPr="00760BC2">
        <w:t>rau</w:t>
      </w:r>
      <w:proofErr w:type="spellEnd"/>
      <w:r w:rsidRPr="00760BC2">
        <w:t xml:space="preserve"> </w:t>
      </w:r>
      <w:proofErr w:type="spellStart"/>
      <w:ins w:id="1176" w:author="Fong RERHANG" w:date="2021-12-09T17:23:00Z">
        <w:r w:rsidR="00A30C9C" w:rsidRPr="00760BC2">
          <w:t>quav</w:t>
        </w:r>
        <w:proofErr w:type="spellEnd"/>
        <w:r w:rsidR="00A30C9C" w:rsidRPr="00760BC2">
          <w:t xml:space="preserve"> </w:t>
        </w:r>
      </w:ins>
      <w:proofErr w:type="spellStart"/>
      <w:r w:rsidRPr="00760BC2">
        <w:t>nees</w:t>
      </w:r>
      <w:proofErr w:type="spellEnd"/>
      <w:r w:rsidRPr="00760BC2">
        <w:t xml:space="preserve"> </w:t>
      </w:r>
      <w:del w:id="1177" w:author="Fong RERHANG" w:date="2021-12-09T17:23:00Z">
        <w:r w:rsidRPr="00760BC2" w:rsidDel="00A30C9C">
          <w:delText xml:space="preserve">quav </w:delText>
        </w:r>
      </w:del>
      <w:proofErr w:type="spellStart"/>
      <w:r w:rsidRPr="00760BC2">
        <w:t>thiab</w:t>
      </w:r>
      <w:proofErr w:type="spellEnd"/>
      <w:r w:rsidRPr="00760BC2">
        <w:t xml:space="preserve"> </w:t>
      </w:r>
      <w:proofErr w:type="spellStart"/>
      <w:r w:rsidRPr="00760BC2">
        <w:t>nyom</w:t>
      </w:r>
      <w:proofErr w:type="spellEnd"/>
      <w:del w:id="1178" w:author="Fong RERHANG" w:date="2021-12-09T17:23:00Z">
        <w:r w:rsidRPr="00760BC2" w:rsidDel="00A30C9C">
          <w:delText xml:space="preserve"> clippings</w:delText>
        </w:r>
      </w:del>
      <w:r w:rsidRPr="00760BC2">
        <w:t xml:space="preserve">. </w:t>
      </w:r>
      <w:proofErr w:type="spellStart"/>
      <w:r w:rsidRPr="00760BC2">
        <w:t>Peb</w:t>
      </w:r>
      <w:proofErr w:type="spellEnd"/>
      <w:r w:rsidRPr="00760BC2">
        <w:t xml:space="preserve"> tab tom </w:t>
      </w:r>
      <w:proofErr w:type="spellStart"/>
      <w:r w:rsidRPr="00760BC2">
        <w:t>hloov</w:t>
      </w:r>
      <w:proofErr w:type="spellEnd"/>
      <w:r w:rsidRPr="00760BC2">
        <w:t xml:space="preserve"> </w:t>
      </w:r>
      <w:proofErr w:type="spellStart"/>
      <w:ins w:id="1179" w:author="Fong RERHANG" w:date="2021-12-09T17:24:00Z">
        <w:r w:rsidR="00A30C9C">
          <w:t>nplooj</w:t>
        </w:r>
        <w:proofErr w:type="spellEnd"/>
        <w:r w:rsidR="00A30C9C">
          <w:t xml:space="preserve"> </w:t>
        </w:r>
        <w:proofErr w:type="spellStart"/>
        <w:r w:rsidR="00A30C9C">
          <w:t>thiab</w:t>
        </w:r>
        <w:proofErr w:type="spellEnd"/>
        <w:r w:rsidR="00A30C9C">
          <w:t xml:space="preserve"> </w:t>
        </w:r>
        <w:proofErr w:type="spellStart"/>
        <w:r w:rsidR="00A30C9C">
          <w:t>cov</w:t>
        </w:r>
      </w:ins>
      <w:del w:id="1180" w:author="Fong RERHANG" w:date="2021-12-09T17:24:00Z">
        <w:r w:rsidRPr="00760BC2" w:rsidDel="00A30C9C">
          <w:delText xml:space="preserve">cov txheej txheem no kom tawm hauv cov canes </w:delText>
        </w:r>
      </w:del>
      <w:ins w:id="1181" w:author="Fong RERHANG" w:date="2021-12-09T17:24:00Z">
        <w:r w:rsidR="00A30C9C">
          <w:t>ceg</w:t>
        </w:r>
        <w:proofErr w:type="spellEnd"/>
        <w:r w:rsidR="00A30C9C">
          <w:t xml:space="preserve"> </w:t>
        </w:r>
      </w:ins>
      <w:proofErr w:type="spellStart"/>
      <w:r w:rsidRPr="00760BC2">
        <w:t>thaum</w:t>
      </w:r>
      <w:proofErr w:type="spellEnd"/>
      <w:r w:rsidRPr="00760BC2">
        <w:t xml:space="preserve"> </w:t>
      </w:r>
      <w:proofErr w:type="spellStart"/>
      <w:r w:rsidRPr="00760BC2">
        <w:t>lub</w:t>
      </w:r>
      <w:proofErr w:type="spellEnd"/>
      <w:r w:rsidRPr="00760BC2">
        <w:t xml:space="preserve"> </w:t>
      </w:r>
      <w:proofErr w:type="spellStart"/>
      <w:r w:rsidRPr="00760BC2">
        <w:t>caij</w:t>
      </w:r>
      <w:proofErr w:type="spellEnd"/>
      <w:r w:rsidRPr="00760BC2">
        <w:t xml:space="preserve"> </w:t>
      </w:r>
      <w:proofErr w:type="spellStart"/>
      <w:r w:rsidRPr="00760BC2">
        <w:t>ntuj</w:t>
      </w:r>
      <w:proofErr w:type="spellEnd"/>
      <w:r w:rsidRPr="00760BC2">
        <w:t xml:space="preserve"> no, </w:t>
      </w:r>
      <w:proofErr w:type="spellStart"/>
      <w:r w:rsidRPr="00760BC2">
        <w:t>yog</w:t>
      </w:r>
      <w:proofErr w:type="spellEnd"/>
      <w:r w:rsidRPr="00760BC2">
        <w:t xml:space="preserve"> li </w:t>
      </w:r>
      <w:proofErr w:type="spellStart"/>
      <w:r w:rsidRPr="00760BC2">
        <w:t>peb</w:t>
      </w:r>
      <w:proofErr w:type="spellEnd"/>
      <w:r w:rsidRPr="00760BC2">
        <w:t xml:space="preserve"> </w:t>
      </w:r>
      <w:proofErr w:type="spellStart"/>
      <w:r w:rsidRPr="00760BC2">
        <w:t>tuaj</w:t>
      </w:r>
      <w:proofErr w:type="spellEnd"/>
      <w:r w:rsidRPr="00760BC2">
        <w:t xml:space="preserve"> </w:t>
      </w:r>
      <w:proofErr w:type="spellStart"/>
      <w:r w:rsidRPr="00760BC2">
        <w:t>yeem</w:t>
      </w:r>
      <w:proofErr w:type="spellEnd"/>
      <w:r w:rsidRPr="00760BC2">
        <w:t xml:space="preserve"> </w:t>
      </w:r>
      <w:proofErr w:type="spellStart"/>
      <w:r w:rsidRPr="00760BC2">
        <w:t>muag</w:t>
      </w:r>
      <w:proofErr w:type="spellEnd"/>
      <w:r w:rsidRPr="00760BC2">
        <w:t xml:space="preserve"> </w:t>
      </w:r>
      <w:proofErr w:type="spellStart"/>
      <w:r w:rsidRPr="00760BC2">
        <w:t>cov</w:t>
      </w:r>
      <w:proofErr w:type="spellEnd"/>
      <w:r w:rsidRPr="00760BC2">
        <w:t xml:space="preserve"> </w:t>
      </w:r>
      <w:proofErr w:type="spellStart"/>
      <w:r w:rsidRPr="00760BC2">
        <w:t>txiav</w:t>
      </w:r>
      <w:proofErr w:type="spellEnd"/>
      <w:r w:rsidRPr="00760BC2">
        <w:t xml:space="preserve">, </w:t>
      </w:r>
      <w:proofErr w:type="spellStart"/>
      <w:r w:rsidRPr="00760BC2">
        <w:t>thiab</w:t>
      </w:r>
      <w:proofErr w:type="spellEnd"/>
      <w:r w:rsidRPr="00760BC2">
        <w:t xml:space="preserve"> </w:t>
      </w:r>
      <w:proofErr w:type="spellStart"/>
      <w:r w:rsidRPr="00760BC2">
        <w:t>xaiv</w:t>
      </w:r>
      <w:proofErr w:type="spellEnd"/>
      <w:r w:rsidRPr="00760BC2">
        <w:t xml:space="preserve"> </w:t>
      </w:r>
      <w:proofErr w:type="spellStart"/>
      <w:r w:rsidRPr="00760BC2">
        <w:t>qee</w:t>
      </w:r>
      <w:proofErr w:type="spellEnd"/>
      <w:r w:rsidRPr="00760BC2">
        <w:t xml:space="preserve"> </w:t>
      </w:r>
      <w:proofErr w:type="spellStart"/>
      <w:r w:rsidRPr="00760BC2">
        <w:t>cov</w:t>
      </w:r>
      <w:proofErr w:type="spellEnd"/>
      <w:r w:rsidRPr="00760BC2">
        <w:t xml:space="preserve"> </w:t>
      </w:r>
      <w:del w:id="1182" w:author="Fong RERHANG" w:date="2021-12-09T17:25:00Z">
        <w:r w:rsidRPr="00760BC2" w:rsidDel="00A30C9C">
          <w:delText xml:space="preserve">canes </w:delText>
        </w:r>
      </w:del>
      <w:proofErr w:type="spellStart"/>
      <w:ins w:id="1183" w:author="Fong RERHANG" w:date="2021-12-09T17:25:00Z">
        <w:r w:rsidR="00A30C9C">
          <w:t>ceg</w:t>
        </w:r>
        <w:proofErr w:type="spellEnd"/>
        <w:r w:rsidR="00A30C9C">
          <w:t xml:space="preserve"> </w:t>
        </w:r>
      </w:ins>
      <w:proofErr w:type="spellStart"/>
      <w:r w:rsidRPr="00760BC2">
        <w:t>tawm</w:t>
      </w:r>
      <w:proofErr w:type="spellEnd"/>
      <w:r w:rsidRPr="00760BC2">
        <w:t xml:space="preserve"> </w:t>
      </w:r>
      <w:proofErr w:type="spellStart"/>
      <w:r w:rsidRPr="00760BC2">
        <w:t>rau</w:t>
      </w:r>
      <w:proofErr w:type="spellEnd"/>
      <w:r w:rsidRPr="00760BC2">
        <w:t xml:space="preserve"> </w:t>
      </w:r>
      <w:proofErr w:type="spellStart"/>
      <w:r w:rsidRPr="00760BC2">
        <w:t>kev</w:t>
      </w:r>
      <w:proofErr w:type="spellEnd"/>
      <w:r w:rsidRPr="00760BC2">
        <w:t xml:space="preserve"> </w:t>
      </w:r>
      <w:proofErr w:type="spellStart"/>
      <w:r w:rsidRPr="00760BC2">
        <w:t>sau</w:t>
      </w:r>
      <w:proofErr w:type="spellEnd"/>
      <w:r w:rsidRPr="00760BC2">
        <w:t xml:space="preserve"> </w:t>
      </w:r>
      <w:proofErr w:type="spellStart"/>
      <w:r w:rsidRPr="00760BC2">
        <w:t>ua</w:t>
      </w:r>
      <w:proofErr w:type="spellEnd"/>
      <w:r w:rsidRPr="00760BC2">
        <w:t xml:space="preserve"> </w:t>
      </w:r>
      <w:proofErr w:type="spellStart"/>
      <w:r w:rsidRPr="00760BC2">
        <w:t>ntej</w:t>
      </w:r>
      <w:proofErr w:type="spellEnd"/>
      <w:r w:rsidRPr="00760BC2">
        <w:t xml:space="preserve"> </w:t>
      </w:r>
      <w:proofErr w:type="spellStart"/>
      <w:r w:rsidRPr="00760BC2">
        <w:t>xyoo</w:t>
      </w:r>
      <w:proofErr w:type="spellEnd"/>
      <w:r w:rsidRPr="00760BC2">
        <w:t xml:space="preserve"> tom </w:t>
      </w:r>
      <w:proofErr w:type="spellStart"/>
      <w:r w:rsidRPr="00760BC2">
        <w:t>ntej</w:t>
      </w:r>
      <w:proofErr w:type="spellEnd"/>
      <w:r w:rsidRPr="00760BC2">
        <w:t>.</w:t>
      </w:r>
    </w:p>
    <w:p w14:paraId="145C5DE2" w14:textId="77777777" w:rsidR="00A3234B" w:rsidRPr="00760BC2" w:rsidRDefault="00A3234B" w:rsidP="00760BC2">
      <w:pPr>
        <w:spacing w:line="240" w:lineRule="auto"/>
        <w:jc w:val="both"/>
      </w:pPr>
    </w:p>
    <w:p w14:paraId="368A6C43" w14:textId="1CC031B0" w:rsidR="00A3234B" w:rsidRPr="00760BC2" w:rsidRDefault="00AD166D" w:rsidP="00760BC2">
      <w:pPr>
        <w:spacing w:line="240" w:lineRule="auto"/>
        <w:jc w:val="both"/>
      </w:pPr>
      <w:proofErr w:type="spellStart"/>
      <w:r w:rsidRPr="00760BC2">
        <w:t>Peb</w:t>
      </w:r>
      <w:proofErr w:type="spellEnd"/>
      <w:r w:rsidRPr="00760BC2">
        <w:t xml:space="preserve"> </w:t>
      </w:r>
      <w:proofErr w:type="spellStart"/>
      <w:r w:rsidRPr="00760BC2">
        <w:t>sau</w:t>
      </w:r>
      <w:proofErr w:type="spellEnd"/>
      <w:r w:rsidRPr="00760BC2">
        <w:t xml:space="preserve"> </w:t>
      </w:r>
      <w:proofErr w:type="spellStart"/>
      <w:r w:rsidRPr="00760BC2">
        <w:t>cov</w:t>
      </w:r>
      <w:proofErr w:type="spellEnd"/>
      <w:r w:rsidRPr="00760BC2">
        <w:t xml:space="preserve"> </w:t>
      </w:r>
      <w:del w:id="1184" w:author="Fong RERHANG" w:date="2021-12-09T17:27:00Z">
        <w:r w:rsidRPr="00760BC2" w:rsidDel="00B1502A">
          <w:delText xml:space="preserve">txiv hmab </w:delText>
        </w:r>
      </w:del>
      <w:proofErr w:type="spellStart"/>
      <w:r w:rsidRPr="00760BC2">
        <w:t>txiv</w:t>
      </w:r>
      <w:proofErr w:type="spellEnd"/>
      <w:r w:rsidRPr="00760BC2">
        <w:t xml:space="preserve"> </w:t>
      </w:r>
      <w:proofErr w:type="spellStart"/>
      <w:r w:rsidRPr="00760BC2">
        <w:t>ntoo</w:t>
      </w:r>
      <w:proofErr w:type="spellEnd"/>
      <w:r w:rsidRPr="00760BC2">
        <w:t xml:space="preserve"> los </w:t>
      </w:r>
      <w:proofErr w:type="spellStart"/>
      <w:r w:rsidRPr="00760BC2">
        <w:t>ntawm</w:t>
      </w:r>
      <w:proofErr w:type="spellEnd"/>
      <w:r w:rsidRPr="00760BC2">
        <w:t xml:space="preserve"> </w:t>
      </w:r>
      <w:proofErr w:type="spellStart"/>
      <w:r w:rsidRPr="00760BC2">
        <w:t>txoj</w:t>
      </w:r>
      <w:proofErr w:type="spellEnd"/>
      <w:r w:rsidRPr="00760BC2">
        <w:t xml:space="preserve"> </w:t>
      </w:r>
      <w:proofErr w:type="spellStart"/>
      <w:r w:rsidRPr="00760BC2">
        <w:t>hlua</w:t>
      </w:r>
      <w:proofErr w:type="spellEnd"/>
      <w:r w:rsidRPr="00760BC2">
        <w:t xml:space="preserve"> </w:t>
      </w:r>
      <w:proofErr w:type="spellStart"/>
      <w:r w:rsidRPr="00760BC2">
        <w:t>khi</w:t>
      </w:r>
      <w:proofErr w:type="spellEnd"/>
      <w:r w:rsidRPr="00760BC2">
        <w:t xml:space="preserve"> </w:t>
      </w:r>
      <w:proofErr w:type="spellStart"/>
      <w:r w:rsidRPr="00760BC2">
        <w:t>rau</w:t>
      </w:r>
      <w:proofErr w:type="spellEnd"/>
      <w:r w:rsidRPr="00760BC2">
        <w:t xml:space="preserve"> </w:t>
      </w:r>
      <w:proofErr w:type="spellStart"/>
      <w:r w:rsidRPr="00760BC2">
        <w:t>ntawm</w:t>
      </w:r>
      <w:proofErr w:type="spellEnd"/>
      <w:r w:rsidRPr="00760BC2">
        <w:t xml:space="preserve"> </w:t>
      </w:r>
      <w:proofErr w:type="spellStart"/>
      <w:r w:rsidRPr="00760BC2">
        <w:t>lub</w:t>
      </w:r>
      <w:proofErr w:type="spellEnd"/>
      <w:r w:rsidRPr="00760BC2">
        <w:t xml:space="preserve"> </w:t>
      </w:r>
      <w:proofErr w:type="spellStart"/>
      <w:r w:rsidRPr="00760BC2">
        <w:t>hnab</w:t>
      </w:r>
      <w:proofErr w:type="spellEnd"/>
      <w:r w:rsidRPr="00760BC2">
        <w:t xml:space="preserve"> </w:t>
      </w:r>
      <w:proofErr w:type="spellStart"/>
      <w:r w:rsidRPr="00760BC2">
        <w:t>ntim</w:t>
      </w:r>
      <w:proofErr w:type="spellEnd"/>
      <w:r w:rsidRPr="00760BC2">
        <w:t xml:space="preserve"> </w:t>
      </w:r>
      <w:proofErr w:type="spellStart"/>
      <w:r w:rsidRPr="00760BC2">
        <w:t>khoom</w:t>
      </w:r>
      <w:proofErr w:type="spellEnd"/>
      <w:r w:rsidRPr="00760BC2">
        <w:t xml:space="preserve"> </w:t>
      </w:r>
      <w:proofErr w:type="spellStart"/>
      <w:r w:rsidRPr="00760BC2">
        <w:t>thiab</w:t>
      </w:r>
      <w:proofErr w:type="spellEnd"/>
      <w:r w:rsidRPr="00760BC2">
        <w:t xml:space="preserve"> </w:t>
      </w:r>
      <w:proofErr w:type="spellStart"/>
      <w:r w:rsidRPr="00760BC2">
        <w:t>taug</w:t>
      </w:r>
      <w:proofErr w:type="spellEnd"/>
      <w:r w:rsidRPr="00760BC2">
        <w:t xml:space="preserve"> </w:t>
      </w:r>
      <w:proofErr w:type="spellStart"/>
      <w:r w:rsidRPr="00760BC2">
        <w:t>kev</w:t>
      </w:r>
      <w:proofErr w:type="spellEnd"/>
      <w:r w:rsidRPr="00760BC2">
        <w:t xml:space="preserve"> los </w:t>
      </w:r>
      <w:proofErr w:type="spellStart"/>
      <w:r w:rsidRPr="00760BC2">
        <w:t>ntawm</w:t>
      </w:r>
      <w:proofErr w:type="spellEnd"/>
      <w:r w:rsidRPr="00760BC2">
        <w:t xml:space="preserve"> </w:t>
      </w:r>
      <w:proofErr w:type="spellStart"/>
      <w:r w:rsidRPr="00760BC2">
        <w:t>cov</w:t>
      </w:r>
      <w:proofErr w:type="spellEnd"/>
      <w:r w:rsidRPr="00760BC2">
        <w:t xml:space="preserve"> </w:t>
      </w:r>
      <w:proofErr w:type="spellStart"/>
      <w:r w:rsidRPr="00760BC2">
        <w:t>kab</w:t>
      </w:r>
      <w:proofErr w:type="spellEnd"/>
      <w:r w:rsidRPr="00760BC2">
        <w:t xml:space="preserve">, </w:t>
      </w:r>
      <w:proofErr w:type="spellStart"/>
      <w:r w:rsidRPr="00760BC2">
        <w:t>xaiv</w:t>
      </w:r>
      <w:proofErr w:type="spellEnd"/>
      <w:r w:rsidRPr="00760BC2">
        <w:t xml:space="preserve"> </w:t>
      </w:r>
      <w:proofErr w:type="spellStart"/>
      <w:r w:rsidRPr="00760BC2">
        <w:t>tsuas</w:t>
      </w:r>
      <w:proofErr w:type="spellEnd"/>
      <w:r w:rsidRPr="00760BC2">
        <w:t xml:space="preserve"> </w:t>
      </w:r>
      <w:proofErr w:type="spellStart"/>
      <w:r w:rsidRPr="00760BC2">
        <w:t>yog</w:t>
      </w:r>
      <w:proofErr w:type="spellEnd"/>
      <w:r w:rsidRPr="00760BC2">
        <w:t xml:space="preserve"> </w:t>
      </w:r>
      <w:proofErr w:type="spellStart"/>
      <w:r w:rsidRPr="00760BC2">
        <w:t>cov</w:t>
      </w:r>
      <w:proofErr w:type="spellEnd"/>
      <w:r w:rsidRPr="00760BC2">
        <w:t xml:space="preserve"> </w:t>
      </w:r>
      <w:proofErr w:type="spellStart"/>
      <w:r w:rsidRPr="00760BC2">
        <w:t>txiv</w:t>
      </w:r>
      <w:proofErr w:type="spellEnd"/>
      <w:r w:rsidRPr="00760BC2">
        <w:t xml:space="preserve"> </w:t>
      </w:r>
      <w:proofErr w:type="spellStart"/>
      <w:r w:rsidRPr="00760BC2">
        <w:t>hmab</w:t>
      </w:r>
      <w:proofErr w:type="spellEnd"/>
      <w:r w:rsidRPr="00760BC2">
        <w:t xml:space="preserve"> </w:t>
      </w:r>
      <w:proofErr w:type="spellStart"/>
      <w:r w:rsidRPr="00760BC2">
        <w:t>txiv</w:t>
      </w:r>
      <w:proofErr w:type="spellEnd"/>
      <w:r w:rsidRPr="00760BC2">
        <w:t xml:space="preserve"> </w:t>
      </w:r>
      <w:proofErr w:type="spellStart"/>
      <w:r w:rsidRPr="00760BC2">
        <w:t>ntoo</w:t>
      </w:r>
      <w:proofErr w:type="spellEnd"/>
      <w:r w:rsidRPr="00760BC2">
        <w:t xml:space="preserve"> </w:t>
      </w:r>
      <w:proofErr w:type="spellStart"/>
      <w:r w:rsidRPr="00760BC2">
        <w:t>siav</w:t>
      </w:r>
      <w:proofErr w:type="spellEnd"/>
      <w:r w:rsidRPr="00760BC2">
        <w:t>, los</w:t>
      </w:r>
      <w:r w:rsidR="00803D72" w:rsidRPr="00760BC2">
        <w:t xml:space="preserve"> </w:t>
      </w:r>
      <w:r w:rsidRPr="00760BC2">
        <w:t xml:space="preserve">sis </w:t>
      </w:r>
      <w:proofErr w:type="spellStart"/>
      <w:r w:rsidRPr="00760BC2">
        <w:t>cov</w:t>
      </w:r>
      <w:proofErr w:type="spellEnd"/>
      <w:r w:rsidRPr="00760BC2">
        <w:t xml:space="preserve"> </w:t>
      </w:r>
      <w:proofErr w:type="spellStart"/>
      <w:r w:rsidRPr="00760BC2">
        <w:t>txiv</w:t>
      </w:r>
      <w:proofErr w:type="spellEnd"/>
      <w:r w:rsidRPr="00760BC2">
        <w:t xml:space="preserve"> </w:t>
      </w:r>
      <w:proofErr w:type="spellStart"/>
      <w:r w:rsidRPr="00760BC2">
        <w:t>hmab</w:t>
      </w:r>
      <w:proofErr w:type="spellEnd"/>
      <w:r w:rsidRPr="00760BC2">
        <w:t xml:space="preserve"> </w:t>
      </w:r>
      <w:proofErr w:type="spellStart"/>
      <w:r w:rsidRPr="00760BC2">
        <w:t>txiv</w:t>
      </w:r>
      <w:proofErr w:type="spellEnd"/>
      <w:r w:rsidRPr="00760BC2">
        <w:t xml:space="preserve"> </w:t>
      </w:r>
      <w:proofErr w:type="spellStart"/>
      <w:r w:rsidRPr="00760BC2">
        <w:t>ntoo</w:t>
      </w:r>
      <w:proofErr w:type="spellEnd"/>
      <w:r w:rsidRPr="00760BC2">
        <w:t xml:space="preserve"> </w:t>
      </w:r>
      <w:proofErr w:type="spellStart"/>
      <w:r w:rsidRPr="00760BC2">
        <w:t>siav</w:t>
      </w:r>
      <w:proofErr w:type="spellEnd"/>
      <w:r w:rsidRPr="00760BC2">
        <w:t xml:space="preserve">, </w:t>
      </w:r>
      <w:proofErr w:type="spellStart"/>
      <w:r w:rsidRPr="00760BC2">
        <w:t>thiab</w:t>
      </w:r>
      <w:proofErr w:type="spellEnd"/>
      <w:r w:rsidRPr="00760BC2">
        <w:t xml:space="preserve"> tom </w:t>
      </w:r>
      <w:proofErr w:type="spellStart"/>
      <w:r w:rsidRPr="00760BC2">
        <w:t>qab</w:t>
      </w:r>
      <w:proofErr w:type="spellEnd"/>
      <w:r w:rsidRPr="00760BC2">
        <w:t xml:space="preserve"> </w:t>
      </w:r>
      <w:proofErr w:type="spellStart"/>
      <w:r w:rsidRPr="00760BC2">
        <w:t>ntawd</w:t>
      </w:r>
      <w:proofErr w:type="spellEnd"/>
      <w:r w:rsidRPr="00760BC2">
        <w:t xml:space="preserve"> </w:t>
      </w:r>
      <w:proofErr w:type="spellStart"/>
      <w:r w:rsidRPr="00760BC2">
        <w:t>txiav</w:t>
      </w:r>
      <w:proofErr w:type="spellEnd"/>
      <w:r w:rsidRPr="00760BC2">
        <w:t xml:space="preserve"> </w:t>
      </w:r>
      <w:proofErr w:type="spellStart"/>
      <w:r w:rsidRPr="00760BC2">
        <w:t>rau</w:t>
      </w:r>
      <w:proofErr w:type="spellEnd"/>
      <w:r w:rsidRPr="00760BC2">
        <w:t xml:space="preserve"> </w:t>
      </w:r>
      <w:proofErr w:type="spellStart"/>
      <w:r w:rsidRPr="00760BC2">
        <w:t>hauv</w:t>
      </w:r>
      <w:proofErr w:type="spellEnd"/>
      <w:r w:rsidRPr="00760BC2">
        <w:t xml:space="preserve"> </w:t>
      </w:r>
      <w:proofErr w:type="spellStart"/>
      <w:r w:rsidRPr="00760BC2">
        <w:t>cov</w:t>
      </w:r>
      <w:proofErr w:type="spellEnd"/>
      <w:r w:rsidRPr="00760BC2">
        <w:t xml:space="preserve"> </w:t>
      </w:r>
      <w:del w:id="1185" w:author="Fong RERHANG" w:date="2021-12-09T17:29:00Z">
        <w:r w:rsidRPr="00760BC2" w:rsidDel="00B1502A">
          <w:delText>totes</w:delText>
        </w:r>
      </w:del>
      <w:proofErr w:type="spellStart"/>
      <w:ins w:id="1186" w:author="Fong RERHANG" w:date="2021-12-09T17:30:00Z">
        <w:r w:rsidR="00B1502A">
          <w:t>yas</w:t>
        </w:r>
        <w:proofErr w:type="spellEnd"/>
        <w:r w:rsidR="00B1502A">
          <w:t xml:space="preserve"> </w:t>
        </w:r>
        <w:proofErr w:type="spellStart"/>
        <w:r w:rsidR="00B1502A">
          <w:t>ntim</w:t>
        </w:r>
      </w:ins>
      <w:proofErr w:type="spellEnd"/>
      <w:r w:rsidRPr="00760BC2">
        <w:t xml:space="preserve">. </w:t>
      </w:r>
      <w:proofErr w:type="spellStart"/>
      <w:ins w:id="1187" w:author="Fong RERHANG" w:date="2021-12-09T17:30:00Z">
        <w:r w:rsidR="00B1502A">
          <w:t>Cov</w:t>
        </w:r>
        <w:proofErr w:type="spellEnd"/>
        <w:r w:rsidR="00B1502A">
          <w:t xml:space="preserve"> </w:t>
        </w:r>
        <w:proofErr w:type="spellStart"/>
        <w:r w:rsidR="00B1502A">
          <w:t>yas</w:t>
        </w:r>
        <w:proofErr w:type="spellEnd"/>
        <w:r w:rsidR="00B1502A">
          <w:t xml:space="preserve"> </w:t>
        </w:r>
        <w:proofErr w:type="spellStart"/>
        <w:r w:rsidR="00B1502A">
          <w:t>ntim</w:t>
        </w:r>
      </w:ins>
      <w:proofErr w:type="spellEnd"/>
      <w:del w:id="1188" w:author="Fong RERHANG" w:date="2021-12-09T17:29:00Z">
        <w:r w:rsidRPr="00760BC2" w:rsidDel="00B1502A">
          <w:delText>Totes</w:delText>
        </w:r>
      </w:del>
      <w:r w:rsidRPr="00760BC2">
        <w:t xml:space="preserve"> yo</w:t>
      </w:r>
      <w:proofErr w:type="spellStart"/>
      <w:r w:rsidRPr="00760BC2">
        <w:t>g</w:t>
      </w:r>
      <w:proofErr w:type="spellEnd"/>
      <w:r w:rsidRPr="00760BC2">
        <w:t xml:space="preserve"> </w:t>
      </w:r>
      <w:proofErr w:type="spellStart"/>
      <w:r w:rsidRPr="00760BC2">
        <w:t>hnyav</w:t>
      </w:r>
      <w:proofErr w:type="spellEnd"/>
      <w:r w:rsidRPr="00760BC2">
        <w:t xml:space="preserve"> </w:t>
      </w:r>
      <w:proofErr w:type="spellStart"/>
      <w:r w:rsidRPr="00760BC2">
        <w:t>rau</w:t>
      </w:r>
      <w:proofErr w:type="spellEnd"/>
      <w:r w:rsidRPr="00760BC2">
        <w:t xml:space="preserve"> </w:t>
      </w:r>
      <w:proofErr w:type="spellStart"/>
      <w:r w:rsidRPr="00760BC2">
        <w:t>hauv</w:t>
      </w:r>
      <w:proofErr w:type="spellEnd"/>
      <w:r w:rsidRPr="00760BC2">
        <w:t xml:space="preserve">, </w:t>
      </w:r>
      <w:proofErr w:type="spellStart"/>
      <w:r w:rsidRPr="00760BC2">
        <w:t>ces</w:t>
      </w:r>
      <w:proofErr w:type="spellEnd"/>
      <w:r w:rsidRPr="00760BC2">
        <w:t xml:space="preserve"> </w:t>
      </w:r>
      <w:proofErr w:type="spellStart"/>
      <w:r w:rsidRPr="00760BC2">
        <w:t>muab</w:t>
      </w:r>
      <w:proofErr w:type="spellEnd"/>
      <w:r w:rsidRPr="00760BC2">
        <w:t xml:space="preserve"> </w:t>
      </w:r>
      <w:proofErr w:type="spellStart"/>
      <w:r w:rsidRPr="00760BC2">
        <w:t>tso</w:t>
      </w:r>
      <w:proofErr w:type="spellEnd"/>
      <w:r w:rsidRPr="00760BC2">
        <w:t xml:space="preserve"> </w:t>
      </w:r>
      <w:proofErr w:type="spellStart"/>
      <w:r w:rsidRPr="00760BC2">
        <w:t>rau</w:t>
      </w:r>
      <w:proofErr w:type="spellEnd"/>
      <w:r w:rsidRPr="00760BC2">
        <w:t xml:space="preserve"> </w:t>
      </w:r>
      <w:proofErr w:type="spellStart"/>
      <w:r w:rsidRPr="00760BC2">
        <w:t>hauv</w:t>
      </w:r>
      <w:proofErr w:type="spellEnd"/>
      <w:r w:rsidRPr="00760BC2">
        <w:t xml:space="preserve"> </w:t>
      </w:r>
      <w:proofErr w:type="spellStart"/>
      <w:r w:rsidRPr="00760BC2">
        <w:t>kev</w:t>
      </w:r>
      <w:proofErr w:type="spellEnd"/>
      <w:r w:rsidRPr="00760BC2">
        <w:t xml:space="preserve"> </w:t>
      </w:r>
      <w:proofErr w:type="spellStart"/>
      <w:r w:rsidRPr="00760BC2">
        <w:t>taug</w:t>
      </w:r>
      <w:proofErr w:type="spellEnd"/>
      <w:r w:rsidRPr="00760BC2">
        <w:t xml:space="preserve"> </w:t>
      </w:r>
      <w:proofErr w:type="spellStart"/>
      <w:r w:rsidRPr="00760BC2">
        <w:t>kev</w:t>
      </w:r>
      <w:proofErr w:type="spellEnd"/>
      <w:r w:rsidRPr="00760BC2">
        <w:t xml:space="preserve"> </w:t>
      </w:r>
      <w:proofErr w:type="spellStart"/>
      <w:r w:rsidRPr="00760BC2">
        <w:t>hauv</w:t>
      </w:r>
      <w:proofErr w:type="spellEnd"/>
      <w:r w:rsidRPr="00760BC2">
        <w:t xml:space="preserve"> </w:t>
      </w:r>
      <w:proofErr w:type="spellStart"/>
      <w:r w:rsidRPr="00760BC2">
        <w:t>qhov</w:t>
      </w:r>
      <w:proofErr w:type="spellEnd"/>
      <w:r w:rsidRPr="00760BC2">
        <w:t xml:space="preserve"> </w:t>
      </w:r>
      <w:proofErr w:type="spellStart"/>
      <w:r w:rsidRPr="00760BC2">
        <w:t>txias</w:t>
      </w:r>
      <w:proofErr w:type="spellEnd"/>
      <w:r w:rsidRPr="00760BC2">
        <w:t xml:space="preserve"> </w:t>
      </w:r>
      <w:proofErr w:type="spellStart"/>
      <w:r w:rsidRPr="00760BC2">
        <w:t>dua</w:t>
      </w:r>
      <w:proofErr w:type="spellEnd"/>
      <w:r w:rsidRPr="00760BC2">
        <w:t>, los</w:t>
      </w:r>
      <w:ins w:id="1189" w:author="Fong RERHANG" w:date="2021-12-09T17:30:00Z">
        <w:r w:rsidR="00B1502A">
          <w:t xml:space="preserve"> </w:t>
        </w:r>
      </w:ins>
      <w:r w:rsidRPr="00760BC2">
        <w:t xml:space="preserve">sis </w:t>
      </w:r>
      <w:proofErr w:type="spellStart"/>
      <w:r w:rsidRPr="00760BC2">
        <w:t>nyiam</w:t>
      </w:r>
      <w:proofErr w:type="spellEnd"/>
      <w:r w:rsidRPr="00760BC2">
        <w:t xml:space="preserve"> </w:t>
      </w:r>
      <w:proofErr w:type="spellStart"/>
      <w:r w:rsidRPr="00760BC2">
        <w:t>dua</w:t>
      </w:r>
      <w:proofErr w:type="spellEnd"/>
      <w:r w:rsidRPr="00760BC2">
        <w:t xml:space="preserve">, tam sim </w:t>
      </w:r>
      <w:proofErr w:type="spellStart"/>
      <w:r w:rsidRPr="00760BC2">
        <w:t>ntaw</w:t>
      </w:r>
      <w:r w:rsidR="00803D72" w:rsidRPr="00760BC2">
        <w:t>v</w:t>
      </w:r>
      <w:proofErr w:type="spellEnd"/>
      <w:r w:rsidRPr="00760BC2">
        <w:t xml:space="preserve"> </w:t>
      </w:r>
      <w:del w:id="1190" w:author="Fong RERHANG" w:date="2021-12-09T17:30:00Z">
        <w:r w:rsidRPr="00760BC2" w:rsidDel="00B1502A">
          <w:delText>de-stemmed</w:delText>
        </w:r>
      </w:del>
      <w:proofErr w:type="spellStart"/>
      <w:ins w:id="1191" w:author="Fong RERHANG" w:date="2021-12-09T17:30:00Z">
        <w:r w:rsidR="00B1502A">
          <w:t>muab</w:t>
        </w:r>
        <w:proofErr w:type="spellEnd"/>
        <w:r w:rsidR="00B1502A">
          <w:t xml:space="preserve"> </w:t>
        </w:r>
      </w:ins>
      <w:proofErr w:type="spellStart"/>
      <w:ins w:id="1192" w:author="Fong RERHANG" w:date="2021-12-09T17:31:00Z">
        <w:r w:rsidR="00B1502A">
          <w:t>tshem</w:t>
        </w:r>
        <w:proofErr w:type="spellEnd"/>
        <w:r w:rsidR="00B1502A">
          <w:t xml:space="preserve"> </w:t>
        </w:r>
        <w:proofErr w:type="spellStart"/>
        <w:r w:rsidR="00B1502A">
          <w:t>cov</w:t>
        </w:r>
        <w:proofErr w:type="spellEnd"/>
        <w:r w:rsidR="00B1502A">
          <w:t xml:space="preserve"> </w:t>
        </w:r>
        <w:proofErr w:type="spellStart"/>
        <w:r w:rsidR="00B1502A">
          <w:t>kav</w:t>
        </w:r>
      </w:ins>
      <w:proofErr w:type="spellEnd"/>
      <w:r w:rsidRPr="00760BC2">
        <w:t>.</w:t>
      </w:r>
    </w:p>
    <w:p w14:paraId="776812EA" w14:textId="77777777" w:rsidR="00A3234B" w:rsidRPr="00760BC2" w:rsidRDefault="00A3234B" w:rsidP="00760BC2">
      <w:pPr>
        <w:spacing w:line="240" w:lineRule="auto"/>
        <w:jc w:val="both"/>
      </w:pPr>
    </w:p>
    <w:p w14:paraId="6EAA8D45" w14:textId="0DD264E6" w:rsidR="00A3234B" w:rsidRPr="00760BC2" w:rsidRDefault="00AD166D" w:rsidP="00760BC2">
      <w:pPr>
        <w:spacing w:line="240" w:lineRule="auto"/>
        <w:jc w:val="both"/>
      </w:pPr>
      <w:proofErr w:type="spellStart"/>
      <w:r w:rsidRPr="00760BC2">
        <w:t>Txhawm</w:t>
      </w:r>
      <w:proofErr w:type="spellEnd"/>
      <w:r w:rsidRPr="00760BC2">
        <w:t xml:space="preserve"> </w:t>
      </w:r>
      <w:proofErr w:type="spellStart"/>
      <w:r w:rsidRPr="00760BC2">
        <w:t>rau</w:t>
      </w:r>
      <w:proofErr w:type="spellEnd"/>
      <w:r w:rsidRPr="00760BC2">
        <w:t xml:space="preserve"> </w:t>
      </w:r>
      <w:del w:id="1193" w:author="Fong RERHANG" w:date="2021-12-09T17:31:00Z">
        <w:r w:rsidRPr="00760BC2" w:rsidDel="00B1502A">
          <w:delText>de-stem</w:delText>
        </w:r>
      </w:del>
      <w:proofErr w:type="spellStart"/>
      <w:ins w:id="1194" w:author="Fong RERHANG" w:date="2021-12-09T17:31:00Z">
        <w:r w:rsidR="00B1502A">
          <w:t>tshem</w:t>
        </w:r>
        <w:proofErr w:type="spellEnd"/>
        <w:r w:rsidR="00B1502A">
          <w:t xml:space="preserve"> </w:t>
        </w:r>
        <w:proofErr w:type="spellStart"/>
        <w:r w:rsidR="00B1502A">
          <w:t>cov</w:t>
        </w:r>
        <w:proofErr w:type="spellEnd"/>
        <w:r w:rsidR="00B1502A">
          <w:t xml:space="preserve"> </w:t>
        </w:r>
        <w:proofErr w:type="spellStart"/>
        <w:r w:rsidR="00B1502A">
          <w:t>kav</w:t>
        </w:r>
      </w:ins>
      <w:proofErr w:type="spellEnd"/>
      <w:r w:rsidRPr="00760BC2">
        <w:t xml:space="preserve"> </w:t>
      </w:r>
      <w:proofErr w:type="spellStart"/>
      <w:r w:rsidRPr="00760BC2">
        <w:t>cov</w:t>
      </w:r>
      <w:proofErr w:type="spellEnd"/>
      <w:r w:rsidRPr="00760BC2">
        <w:t xml:space="preserve"> </w:t>
      </w:r>
      <w:proofErr w:type="spellStart"/>
      <w:r w:rsidRPr="00760BC2">
        <w:t>txiv</w:t>
      </w:r>
      <w:proofErr w:type="spellEnd"/>
      <w:r w:rsidRPr="00760BC2">
        <w:t xml:space="preserve"> </w:t>
      </w:r>
      <w:proofErr w:type="spellStart"/>
      <w:r w:rsidRPr="00760BC2">
        <w:t>hmab</w:t>
      </w:r>
      <w:proofErr w:type="spellEnd"/>
      <w:r w:rsidRPr="00760BC2">
        <w:t xml:space="preserve"> </w:t>
      </w:r>
      <w:proofErr w:type="spellStart"/>
      <w:r w:rsidRPr="00760BC2">
        <w:t>txiv</w:t>
      </w:r>
      <w:proofErr w:type="spellEnd"/>
      <w:r w:rsidRPr="00760BC2">
        <w:t xml:space="preserve"> </w:t>
      </w:r>
      <w:proofErr w:type="spellStart"/>
      <w:r w:rsidRPr="00760BC2">
        <w:t>ntoo</w:t>
      </w:r>
      <w:proofErr w:type="spellEnd"/>
      <w:r w:rsidRPr="00760BC2">
        <w:t xml:space="preserve">, </w:t>
      </w:r>
      <w:proofErr w:type="spellStart"/>
      <w:r w:rsidRPr="00760BC2">
        <w:t>peb</w:t>
      </w:r>
      <w:proofErr w:type="spellEnd"/>
      <w:r w:rsidRPr="00760BC2">
        <w:t xml:space="preserve"> </w:t>
      </w:r>
      <w:proofErr w:type="spellStart"/>
      <w:r w:rsidRPr="00760BC2">
        <w:t>siv</w:t>
      </w:r>
      <w:proofErr w:type="spellEnd"/>
      <w:r w:rsidRPr="00760BC2">
        <w:t xml:space="preserve"> </w:t>
      </w:r>
      <w:proofErr w:type="spellStart"/>
      <w:r w:rsidRPr="00760BC2">
        <w:t>lub</w:t>
      </w:r>
      <w:proofErr w:type="spellEnd"/>
      <w:r w:rsidRPr="00760BC2">
        <w:t xml:space="preserve"> </w:t>
      </w:r>
      <w:del w:id="1195" w:author="Fong RERHANG" w:date="2021-12-09T17:32:00Z">
        <w:r w:rsidRPr="00760BC2" w:rsidDel="00B1502A">
          <w:delText>tsheb kauj vab-powered rotary screen de-stemmer</w:delText>
        </w:r>
      </w:del>
      <w:proofErr w:type="spellStart"/>
      <w:ins w:id="1196" w:author="Fong RERHANG" w:date="2021-12-09T17:32:00Z">
        <w:r w:rsidR="00B1502A">
          <w:t>tshuab</w:t>
        </w:r>
        <w:proofErr w:type="spellEnd"/>
        <w:r w:rsidR="00B1502A">
          <w:t xml:space="preserve"> </w:t>
        </w:r>
        <w:proofErr w:type="spellStart"/>
        <w:r w:rsidR="00B1502A">
          <w:t>tshem</w:t>
        </w:r>
        <w:proofErr w:type="spellEnd"/>
        <w:r w:rsidR="00B1502A">
          <w:t xml:space="preserve"> </w:t>
        </w:r>
        <w:proofErr w:type="spellStart"/>
        <w:r w:rsidR="00B1502A">
          <w:t>cov</w:t>
        </w:r>
        <w:proofErr w:type="spellEnd"/>
        <w:r w:rsidR="00B1502A">
          <w:t xml:space="preserve"> </w:t>
        </w:r>
        <w:proofErr w:type="spellStart"/>
        <w:r w:rsidR="00B1502A">
          <w:t>kav</w:t>
        </w:r>
      </w:ins>
      <w:proofErr w:type="spellEnd"/>
      <w:r w:rsidRPr="00760BC2">
        <w:t xml:space="preserve">, </w:t>
      </w:r>
      <w:proofErr w:type="spellStart"/>
      <w:r w:rsidRPr="00760BC2">
        <w:t>tsim</w:t>
      </w:r>
      <w:proofErr w:type="spellEnd"/>
      <w:r w:rsidRPr="00760BC2">
        <w:t xml:space="preserve"> los </w:t>
      </w:r>
      <w:proofErr w:type="spellStart"/>
      <w:r w:rsidRPr="00760BC2">
        <w:t>ntawm</w:t>
      </w:r>
      <w:proofErr w:type="spellEnd"/>
      <w:r w:rsidRPr="00760BC2">
        <w:t xml:space="preserve"> Mike </w:t>
      </w:r>
      <w:proofErr w:type="spellStart"/>
      <w:r w:rsidRPr="00760BC2">
        <w:t>Breckel</w:t>
      </w:r>
      <w:proofErr w:type="spellEnd"/>
      <w:r w:rsidRPr="00760BC2">
        <w:t xml:space="preserve">, Coon Valley, WI. Mike tau </w:t>
      </w:r>
      <w:proofErr w:type="spellStart"/>
      <w:r w:rsidRPr="00760BC2">
        <w:t>tsim</w:t>
      </w:r>
      <w:proofErr w:type="spellEnd"/>
      <w:r w:rsidRPr="00760BC2">
        <w:t xml:space="preserve"> </w:t>
      </w:r>
      <w:del w:id="1197" w:author="Fong RERHANG" w:date="2021-12-09T17:33:00Z">
        <w:r w:rsidRPr="00760BC2" w:rsidDel="00B1502A">
          <w:delText>lub de-stemmer</w:delText>
        </w:r>
      </w:del>
      <w:proofErr w:type="spellStart"/>
      <w:ins w:id="1198" w:author="Fong RERHANG" w:date="2021-12-09T17:33:00Z">
        <w:r w:rsidR="00B1502A">
          <w:t>tshuab</w:t>
        </w:r>
        <w:proofErr w:type="spellEnd"/>
        <w:r w:rsidR="00B1502A">
          <w:t xml:space="preserve"> </w:t>
        </w:r>
        <w:proofErr w:type="spellStart"/>
        <w:r w:rsidR="00B1502A">
          <w:t>tshem</w:t>
        </w:r>
        <w:proofErr w:type="spellEnd"/>
        <w:r w:rsidR="00B1502A">
          <w:t xml:space="preserve"> </w:t>
        </w:r>
        <w:proofErr w:type="spellStart"/>
        <w:r w:rsidR="00B1502A">
          <w:t>cov</w:t>
        </w:r>
        <w:proofErr w:type="spellEnd"/>
        <w:r w:rsidR="00B1502A">
          <w:t xml:space="preserve"> </w:t>
        </w:r>
        <w:proofErr w:type="spellStart"/>
        <w:r w:rsidR="00B1502A">
          <w:t>kav</w:t>
        </w:r>
      </w:ins>
      <w:proofErr w:type="spellEnd"/>
      <w:r w:rsidRPr="00760BC2">
        <w:t xml:space="preserve">, </w:t>
      </w:r>
      <w:proofErr w:type="spellStart"/>
      <w:r w:rsidRPr="00760BC2">
        <w:t>thiab</w:t>
      </w:r>
      <w:proofErr w:type="spellEnd"/>
      <w:r w:rsidRPr="00760BC2">
        <w:t xml:space="preserve"> </w:t>
      </w:r>
      <w:proofErr w:type="spellStart"/>
      <w:r w:rsidRPr="00760BC2">
        <w:t>kuv</w:t>
      </w:r>
      <w:proofErr w:type="spellEnd"/>
      <w:r w:rsidRPr="00760BC2">
        <w:t xml:space="preserve"> </w:t>
      </w:r>
      <w:proofErr w:type="spellStart"/>
      <w:r w:rsidRPr="00760BC2">
        <w:t>ntxiv</w:t>
      </w:r>
      <w:proofErr w:type="spellEnd"/>
      <w:r w:rsidRPr="00760BC2">
        <w:t xml:space="preserve"> </w:t>
      </w:r>
      <w:proofErr w:type="spellStart"/>
      <w:r w:rsidRPr="00760BC2">
        <w:t>lub</w:t>
      </w:r>
      <w:proofErr w:type="spellEnd"/>
      <w:r w:rsidRPr="00760BC2">
        <w:t xml:space="preserve"> </w:t>
      </w:r>
      <w:proofErr w:type="spellStart"/>
      <w:r w:rsidRPr="00760BC2">
        <w:t>tsheb</w:t>
      </w:r>
      <w:proofErr w:type="spellEnd"/>
      <w:r w:rsidRPr="00760BC2">
        <w:t xml:space="preserve"> </w:t>
      </w:r>
      <w:proofErr w:type="spellStart"/>
      <w:r w:rsidRPr="00760BC2">
        <w:t>kauj</w:t>
      </w:r>
      <w:proofErr w:type="spellEnd"/>
      <w:r w:rsidRPr="00760BC2">
        <w:t xml:space="preserve"> </w:t>
      </w:r>
      <w:proofErr w:type="spellStart"/>
      <w:r w:rsidRPr="00760BC2">
        <w:t>vab</w:t>
      </w:r>
      <w:proofErr w:type="spellEnd"/>
      <w:r w:rsidRPr="00760BC2">
        <w:t xml:space="preserve"> </w:t>
      </w:r>
      <w:proofErr w:type="spellStart"/>
      <w:ins w:id="1199" w:author="Fong RERHANG" w:date="2021-12-09T17:34:00Z">
        <w:r w:rsidR="00B1502A">
          <w:t>tawm</w:t>
        </w:r>
        <w:proofErr w:type="spellEnd"/>
        <w:r w:rsidR="00B1502A">
          <w:t xml:space="preserve"> </w:t>
        </w:r>
        <w:proofErr w:type="spellStart"/>
        <w:r w:rsidR="00B1502A">
          <w:t>zaug</w:t>
        </w:r>
        <w:proofErr w:type="spellEnd"/>
        <w:r w:rsidR="00B1502A">
          <w:t xml:space="preserve"> </w:t>
        </w:r>
      </w:ins>
      <w:del w:id="1200" w:author="Fong RERHANG" w:date="2021-12-09T17:34:00Z">
        <w:r w:rsidRPr="00760BC2" w:rsidDel="00B1502A">
          <w:delText>nyob ruaj ruaj</w:delText>
        </w:r>
      </w:del>
      <w:r w:rsidRPr="00760BC2">
        <w:t xml:space="preserve">. </w:t>
      </w:r>
      <w:proofErr w:type="spellStart"/>
      <w:r w:rsidRPr="00760BC2">
        <w:t>Peb</w:t>
      </w:r>
      <w:proofErr w:type="spellEnd"/>
      <w:r w:rsidRPr="00760BC2">
        <w:t xml:space="preserve"> </w:t>
      </w:r>
      <w:proofErr w:type="spellStart"/>
      <w:r w:rsidRPr="00760BC2">
        <w:t>tshuaj</w:t>
      </w:r>
      <w:proofErr w:type="spellEnd"/>
      <w:r w:rsidRPr="00760BC2">
        <w:t xml:space="preserve"> </w:t>
      </w:r>
      <w:proofErr w:type="spellStart"/>
      <w:r w:rsidRPr="00760BC2">
        <w:t>xyuas</w:t>
      </w:r>
      <w:proofErr w:type="spellEnd"/>
      <w:r w:rsidRPr="00760BC2">
        <w:t xml:space="preserve"> </w:t>
      </w:r>
      <w:proofErr w:type="spellStart"/>
      <w:r w:rsidRPr="00760BC2">
        <w:t>cov</w:t>
      </w:r>
      <w:proofErr w:type="spellEnd"/>
      <w:r w:rsidRPr="00760BC2">
        <w:t xml:space="preserve"> </w:t>
      </w:r>
      <w:proofErr w:type="spellStart"/>
      <w:r w:rsidRPr="00760BC2">
        <w:t>txiv</w:t>
      </w:r>
      <w:proofErr w:type="spellEnd"/>
      <w:r w:rsidRPr="00760BC2">
        <w:t xml:space="preserve"> </w:t>
      </w:r>
      <w:proofErr w:type="spellStart"/>
      <w:r w:rsidRPr="00760BC2">
        <w:t>hmab</w:t>
      </w:r>
      <w:proofErr w:type="spellEnd"/>
      <w:r w:rsidRPr="00760BC2">
        <w:t xml:space="preserve"> </w:t>
      </w:r>
      <w:proofErr w:type="spellStart"/>
      <w:r w:rsidRPr="00760BC2">
        <w:t>txiv</w:t>
      </w:r>
      <w:proofErr w:type="spellEnd"/>
      <w:r w:rsidRPr="00760BC2">
        <w:t xml:space="preserve"> </w:t>
      </w:r>
      <w:proofErr w:type="spellStart"/>
      <w:r w:rsidRPr="00760BC2">
        <w:t>ntoo</w:t>
      </w:r>
      <w:proofErr w:type="spellEnd"/>
      <w:r w:rsidRPr="00760BC2">
        <w:t xml:space="preserve"> </w:t>
      </w:r>
      <w:del w:id="1201" w:author="Fong RERHANG" w:date="2021-12-09T17:35:00Z">
        <w:r w:rsidRPr="00760BC2" w:rsidDel="00B1502A">
          <w:delText>de-stemmed</w:delText>
        </w:r>
      </w:del>
      <w:proofErr w:type="spellStart"/>
      <w:ins w:id="1202" w:author="Fong RERHANG" w:date="2021-12-09T17:35:00Z">
        <w:r w:rsidR="00B1502A">
          <w:t>tshem</w:t>
        </w:r>
        <w:proofErr w:type="spellEnd"/>
        <w:r w:rsidR="00B1502A">
          <w:t xml:space="preserve"> </w:t>
        </w:r>
        <w:proofErr w:type="spellStart"/>
        <w:r w:rsidR="00B1502A">
          <w:t>kav</w:t>
        </w:r>
      </w:ins>
      <w:proofErr w:type="spellEnd"/>
      <w:r w:rsidRPr="00760BC2">
        <w:t>, t</w:t>
      </w:r>
      <w:proofErr w:type="spellStart"/>
      <w:r w:rsidRPr="00760BC2">
        <w:t>hiab</w:t>
      </w:r>
      <w:proofErr w:type="spellEnd"/>
      <w:r w:rsidRPr="00760BC2">
        <w:t xml:space="preserve"> tom </w:t>
      </w:r>
      <w:proofErr w:type="spellStart"/>
      <w:r w:rsidRPr="00760BC2">
        <w:t>qab</w:t>
      </w:r>
      <w:proofErr w:type="spellEnd"/>
      <w:r w:rsidRPr="00760BC2">
        <w:t xml:space="preserve"> </w:t>
      </w:r>
      <w:proofErr w:type="spellStart"/>
      <w:r w:rsidRPr="00760BC2">
        <w:t>ntawd</w:t>
      </w:r>
      <w:proofErr w:type="spellEnd"/>
      <w:r w:rsidRPr="00760BC2">
        <w:t xml:space="preserve"> </w:t>
      </w:r>
      <w:proofErr w:type="spellStart"/>
      <w:r w:rsidRPr="00760BC2">
        <w:t>khov</w:t>
      </w:r>
      <w:proofErr w:type="spellEnd"/>
      <w:r w:rsidRPr="00760BC2">
        <w:t xml:space="preserve"> </w:t>
      </w:r>
      <w:proofErr w:type="spellStart"/>
      <w:r w:rsidRPr="00760BC2">
        <w:t>lawv</w:t>
      </w:r>
      <w:proofErr w:type="spellEnd"/>
      <w:r w:rsidRPr="00760BC2">
        <w:t xml:space="preserve"> tam sim </w:t>
      </w:r>
      <w:proofErr w:type="spellStart"/>
      <w:r w:rsidRPr="00760BC2">
        <w:t>ntawd</w:t>
      </w:r>
      <w:proofErr w:type="spellEnd"/>
      <w:r w:rsidRPr="00760BC2">
        <w:t>, los</w:t>
      </w:r>
      <w:ins w:id="1203" w:author="Fong RERHANG" w:date="2021-12-09T17:35:00Z">
        <w:r w:rsidR="00B1502A">
          <w:t xml:space="preserve"> </w:t>
        </w:r>
      </w:ins>
      <w:r w:rsidRPr="00760BC2">
        <w:t xml:space="preserve">sis </w:t>
      </w:r>
      <w:proofErr w:type="spellStart"/>
      <w:r w:rsidRPr="00760BC2">
        <w:t>siv</w:t>
      </w:r>
      <w:proofErr w:type="spellEnd"/>
      <w:r w:rsidRPr="00760BC2">
        <w:t xml:space="preserve"> </w:t>
      </w:r>
      <w:proofErr w:type="spellStart"/>
      <w:r w:rsidRPr="00760BC2">
        <w:t>lawv</w:t>
      </w:r>
      <w:proofErr w:type="spellEnd"/>
      <w:r w:rsidRPr="00760BC2">
        <w:t xml:space="preserve"> los </w:t>
      </w:r>
      <w:proofErr w:type="spellStart"/>
      <w:r w:rsidRPr="00760BC2">
        <w:t>ua</w:t>
      </w:r>
      <w:proofErr w:type="spellEnd"/>
      <w:r w:rsidRPr="00760BC2">
        <w:t xml:space="preserve"> </w:t>
      </w:r>
      <w:proofErr w:type="spellStart"/>
      <w:r w:rsidRPr="00760BC2">
        <w:t>cov</w:t>
      </w:r>
      <w:proofErr w:type="spellEnd"/>
      <w:r w:rsidRPr="00760BC2">
        <w:t xml:space="preserve"> </w:t>
      </w:r>
      <w:proofErr w:type="spellStart"/>
      <w:r w:rsidRPr="00760BC2">
        <w:t>kua</w:t>
      </w:r>
      <w:proofErr w:type="spellEnd"/>
      <w:r w:rsidRPr="00760BC2">
        <w:t xml:space="preserve"> </w:t>
      </w:r>
      <w:proofErr w:type="spellStart"/>
      <w:r w:rsidRPr="00760BC2">
        <w:t>txiv</w:t>
      </w:r>
      <w:proofErr w:type="spellEnd"/>
      <w:r w:rsidRPr="00760BC2">
        <w:t xml:space="preserve"> Elderberry, Elderberry Jelly, los</w:t>
      </w:r>
      <w:ins w:id="1204" w:author="Fong RERHANG" w:date="2021-12-09T17:35:00Z">
        <w:r w:rsidR="00B1502A">
          <w:t xml:space="preserve"> </w:t>
        </w:r>
      </w:ins>
      <w:r w:rsidRPr="00760BC2">
        <w:t xml:space="preserve">sis sib </w:t>
      </w:r>
      <w:proofErr w:type="spellStart"/>
      <w:r w:rsidRPr="00760BC2">
        <w:t>xyaw</w:t>
      </w:r>
      <w:proofErr w:type="spellEnd"/>
      <w:r w:rsidRPr="00760BC2">
        <w:t xml:space="preserve"> </w:t>
      </w:r>
      <w:proofErr w:type="spellStart"/>
      <w:r w:rsidRPr="00760BC2">
        <w:t>nrog</w:t>
      </w:r>
      <w:proofErr w:type="spellEnd"/>
      <w:r w:rsidRPr="00760BC2">
        <w:t xml:space="preserve"> </w:t>
      </w:r>
      <w:proofErr w:type="spellStart"/>
      <w:r w:rsidRPr="00760BC2">
        <w:t>aronia</w:t>
      </w:r>
      <w:proofErr w:type="spellEnd"/>
      <w:r w:rsidRPr="00760BC2">
        <w:t xml:space="preserve"> los </w:t>
      </w:r>
      <w:proofErr w:type="spellStart"/>
      <w:r w:rsidRPr="00760BC2">
        <w:t>ua</w:t>
      </w:r>
      <w:proofErr w:type="spellEnd"/>
      <w:r w:rsidRPr="00760BC2">
        <w:t xml:space="preserve"> </w:t>
      </w:r>
      <w:proofErr w:type="spellStart"/>
      <w:r w:rsidRPr="00760BC2">
        <w:t>peb</w:t>
      </w:r>
      <w:proofErr w:type="spellEnd"/>
      <w:r w:rsidRPr="00760BC2">
        <w:t xml:space="preserve"> </w:t>
      </w:r>
      <w:proofErr w:type="spellStart"/>
      <w:r w:rsidRPr="00760BC2">
        <w:t>cov</w:t>
      </w:r>
      <w:proofErr w:type="spellEnd"/>
      <w:r w:rsidRPr="00760BC2">
        <w:t xml:space="preserve"> </w:t>
      </w:r>
      <w:proofErr w:type="spellStart"/>
      <w:r w:rsidRPr="00760BC2">
        <w:t>khoom</w:t>
      </w:r>
      <w:proofErr w:type="spellEnd"/>
      <w:r w:rsidRPr="00760BC2">
        <w:t xml:space="preserve"> </w:t>
      </w:r>
      <w:proofErr w:type="spellStart"/>
      <w:r w:rsidRPr="00760BC2">
        <w:t>ntawm</w:t>
      </w:r>
      <w:proofErr w:type="spellEnd"/>
      <w:r w:rsidRPr="00760BC2">
        <w:t xml:space="preserve"> </w:t>
      </w:r>
      <w:proofErr w:type="spellStart"/>
      <w:r w:rsidRPr="00760BC2">
        <w:t>Elderonia</w:t>
      </w:r>
      <w:proofErr w:type="spellEnd"/>
      <w:r w:rsidRPr="00760BC2">
        <w:t>™.</w:t>
      </w:r>
    </w:p>
    <w:sectPr w:rsidR="00A3234B" w:rsidRPr="00760B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83A1F"/>
    <w:multiLevelType w:val="multilevel"/>
    <w:tmpl w:val="D1008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ong RERHANG">
    <w15:presenceInfo w15:providerId="AD" w15:userId="S::fong.rerhang@wfp.org::11ac6cef-2893-4994-bdc6-8337bcbbd5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34B"/>
    <w:rsid w:val="0001379F"/>
    <w:rsid w:val="00030871"/>
    <w:rsid w:val="00031B7D"/>
    <w:rsid w:val="00040E6E"/>
    <w:rsid w:val="00041762"/>
    <w:rsid w:val="0004456C"/>
    <w:rsid w:val="00053566"/>
    <w:rsid w:val="000807FD"/>
    <w:rsid w:val="000829BB"/>
    <w:rsid w:val="000867B1"/>
    <w:rsid w:val="000A529D"/>
    <w:rsid w:val="000E1E47"/>
    <w:rsid w:val="000E4898"/>
    <w:rsid w:val="00121D5A"/>
    <w:rsid w:val="00130014"/>
    <w:rsid w:val="00132795"/>
    <w:rsid w:val="001527C6"/>
    <w:rsid w:val="001577D8"/>
    <w:rsid w:val="001715A4"/>
    <w:rsid w:val="00180D40"/>
    <w:rsid w:val="001A3EA9"/>
    <w:rsid w:val="001D3827"/>
    <w:rsid w:val="001F205D"/>
    <w:rsid w:val="00210FF5"/>
    <w:rsid w:val="00221138"/>
    <w:rsid w:val="00226CAD"/>
    <w:rsid w:val="002315CD"/>
    <w:rsid w:val="002356AC"/>
    <w:rsid w:val="00281405"/>
    <w:rsid w:val="002B04CE"/>
    <w:rsid w:val="002C34AA"/>
    <w:rsid w:val="002D0CB1"/>
    <w:rsid w:val="002E4B37"/>
    <w:rsid w:val="002E4D0B"/>
    <w:rsid w:val="00305502"/>
    <w:rsid w:val="003067A2"/>
    <w:rsid w:val="0032764F"/>
    <w:rsid w:val="003362D0"/>
    <w:rsid w:val="00347928"/>
    <w:rsid w:val="00363A8F"/>
    <w:rsid w:val="00367F4A"/>
    <w:rsid w:val="003A26F0"/>
    <w:rsid w:val="003A6B77"/>
    <w:rsid w:val="003B138B"/>
    <w:rsid w:val="003D439A"/>
    <w:rsid w:val="004247C6"/>
    <w:rsid w:val="004523E5"/>
    <w:rsid w:val="00481F8B"/>
    <w:rsid w:val="00490F5F"/>
    <w:rsid w:val="0049537B"/>
    <w:rsid w:val="00496408"/>
    <w:rsid w:val="004A2F19"/>
    <w:rsid w:val="004A4B9C"/>
    <w:rsid w:val="004A7372"/>
    <w:rsid w:val="004C5BA8"/>
    <w:rsid w:val="004C5C21"/>
    <w:rsid w:val="004D6E5D"/>
    <w:rsid w:val="004E3D04"/>
    <w:rsid w:val="004E7055"/>
    <w:rsid w:val="00534247"/>
    <w:rsid w:val="00541960"/>
    <w:rsid w:val="00545B78"/>
    <w:rsid w:val="005538A8"/>
    <w:rsid w:val="00556228"/>
    <w:rsid w:val="005601B6"/>
    <w:rsid w:val="00571592"/>
    <w:rsid w:val="005B22E9"/>
    <w:rsid w:val="005B6C09"/>
    <w:rsid w:val="005C1F35"/>
    <w:rsid w:val="005E0939"/>
    <w:rsid w:val="005E3E7D"/>
    <w:rsid w:val="005F2403"/>
    <w:rsid w:val="005F76F7"/>
    <w:rsid w:val="00653C72"/>
    <w:rsid w:val="00667410"/>
    <w:rsid w:val="00677396"/>
    <w:rsid w:val="006842E4"/>
    <w:rsid w:val="0069365E"/>
    <w:rsid w:val="006A0152"/>
    <w:rsid w:val="006C52F8"/>
    <w:rsid w:val="006C54D5"/>
    <w:rsid w:val="006E0C4E"/>
    <w:rsid w:val="006E35F6"/>
    <w:rsid w:val="006F5AEE"/>
    <w:rsid w:val="007128BE"/>
    <w:rsid w:val="00715299"/>
    <w:rsid w:val="007438B2"/>
    <w:rsid w:val="00750B77"/>
    <w:rsid w:val="00760BC2"/>
    <w:rsid w:val="007B0DD9"/>
    <w:rsid w:val="007D4271"/>
    <w:rsid w:val="007D647B"/>
    <w:rsid w:val="007E2D50"/>
    <w:rsid w:val="007E451C"/>
    <w:rsid w:val="007E5CB3"/>
    <w:rsid w:val="007F2F7B"/>
    <w:rsid w:val="00803D72"/>
    <w:rsid w:val="0083097D"/>
    <w:rsid w:val="008426E1"/>
    <w:rsid w:val="00844EAD"/>
    <w:rsid w:val="00876AF2"/>
    <w:rsid w:val="0088631F"/>
    <w:rsid w:val="008A0C24"/>
    <w:rsid w:val="008A2266"/>
    <w:rsid w:val="008E71EF"/>
    <w:rsid w:val="00912741"/>
    <w:rsid w:val="009324D1"/>
    <w:rsid w:val="00934B43"/>
    <w:rsid w:val="00956B48"/>
    <w:rsid w:val="009679A6"/>
    <w:rsid w:val="009877F9"/>
    <w:rsid w:val="009B5502"/>
    <w:rsid w:val="009C745E"/>
    <w:rsid w:val="009E6609"/>
    <w:rsid w:val="009F01B8"/>
    <w:rsid w:val="009F57A9"/>
    <w:rsid w:val="009F5C22"/>
    <w:rsid w:val="00A1224B"/>
    <w:rsid w:val="00A17606"/>
    <w:rsid w:val="00A30C9C"/>
    <w:rsid w:val="00A3234B"/>
    <w:rsid w:val="00A340EE"/>
    <w:rsid w:val="00A347A7"/>
    <w:rsid w:val="00A36893"/>
    <w:rsid w:val="00A458FB"/>
    <w:rsid w:val="00A53206"/>
    <w:rsid w:val="00A55D94"/>
    <w:rsid w:val="00A85D85"/>
    <w:rsid w:val="00A94AC4"/>
    <w:rsid w:val="00AB0D11"/>
    <w:rsid w:val="00AC41E0"/>
    <w:rsid w:val="00AC715D"/>
    <w:rsid w:val="00AD166D"/>
    <w:rsid w:val="00AF2B53"/>
    <w:rsid w:val="00B1502A"/>
    <w:rsid w:val="00B219D3"/>
    <w:rsid w:val="00B312F8"/>
    <w:rsid w:val="00B423E5"/>
    <w:rsid w:val="00B4509A"/>
    <w:rsid w:val="00B56DD1"/>
    <w:rsid w:val="00B62078"/>
    <w:rsid w:val="00B65AB5"/>
    <w:rsid w:val="00B6631C"/>
    <w:rsid w:val="00B72348"/>
    <w:rsid w:val="00B74CF3"/>
    <w:rsid w:val="00B77A03"/>
    <w:rsid w:val="00B95835"/>
    <w:rsid w:val="00BA0ED9"/>
    <w:rsid w:val="00BB7447"/>
    <w:rsid w:val="00BC2523"/>
    <w:rsid w:val="00BC7AFD"/>
    <w:rsid w:val="00BE1A01"/>
    <w:rsid w:val="00BF4885"/>
    <w:rsid w:val="00BF54EF"/>
    <w:rsid w:val="00C03437"/>
    <w:rsid w:val="00C13D1E"/>
    <w:rsid w:val="00C70085"/>
    <w:rsid w:val="00C8489E"/>
    <w:rsid w:val="00C97BAF"/>
    <w:rsid w:val="00CA5B0F"/>
    <w:rsid w:val="00CB3835"/>
    <w:rsid w:val="00CB78B7"/>
    <w:rsid w:val="00D20370"/>
    <w:rsid w:val="00D20EB9"/>
    <w:rsid w:val="00D4757F"/>
    <w:rsid w:val="00D6565C"/>
    <w:rsid w:val="00D722F2"/>
    <w:rsid w:val="00D7259F"/>
    <w:rsid w:val="00D74C00"/>
    <w:rsid w:val="00D81D8B"/>
    <w:rsid w:val="00D87EE0"/>
    <w:rsid w:val="00DA0204"/>
    <w:rsid w:val="00DB0456"/>
    <w:rsid w:val="00DB3A97"/>
    <w:rsid w:val="00DB633F"/>
    <w:rsid w:val="00DB6ECE"/>
    <w:rsid w:val="00DD3757"/>
    <w:rsid w:val="00DE10B0"/>
    <w:rsid w:val="00DE1FB5"/>
    <w:rsid w:val="00DE512E"/>
    <w:rsid w:val="00DE60B8"/>
    <w:rsid w:val="00DE6822"/>
    <w:rsid w:val="00E057CB"/>
    <w:rsid w:val="00E17D80"/>
    <w:rsid w:val="00E21D4D"/>
    <w:rsid w:val="00E239FF"/>
    <w:rsid w:val="00E40404"/>
    <w:rsid w:val="00E46846"/>
    <w:rsid w:val="00E529ED"/>
    <w:rsid w:val="00E542FE"/>
    <w:rsid w:val="00E54B0C"/>
    <w:rsid w:val="00E6180F"/>
    <w:rsid w:val="00E80F8E"/>
    <w:rsid w:val="00E876A4"/>
    <w:rsid w:val="00E94DCB"/>
    <w:rsid w:val="00E95B26"/>
    <w:rsid w:val="00E976DE"/>
    <w:rsid w:val="00EA6958"/>
    <w:rsid w:val="00EC0F7B"/>
    <w:rsid w:val="00EC59E2"/>
    <w:rsid w:val="00EC708D"/>
    <w:rsid w:val="00ED3F2A"/>
    <w:rsid w:val="00ED4819"/>
    <w:rsid w:val="00ED697D"/>
    <w:rsid w:val="00EE1FCA"/>
    <w:rsid w:val="00EE67FE"/>
    <w:rsid w:val="00EF2E4B"/>
    <w:rsid w:val="00F03958"/>
    <w:rsid w:val="00F04B14"/>
    <w:rsid w:val="00F33951"/>
    <w:rsid w:val="00F34AB9"/>
    <w:rsid w:val="00F445CC"/>
    <w:rsid w:val="00F44B3B"/>
    <w:rsid w:val="00F52F06"/>
    <w:rsid w:val="00F63FA5"/>
    <w:rsid w:val="00FB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03056"/>
  <w15:docId w15:val="{7728D3FD-0787-4042-9F56-5354959FA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59E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9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dwest-elderberry.coo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rsY5XdaSr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iverhillsharvest.com/ted" TargetMode="External"/><Relationship Id="rId11" Type="http://schemas.microsoft.com/office/2011/relationships/people" Target="people.xml"/><Relationship Id="rId5" Type="http://schemas.openxmlformats.org/officeDocument/2006/relationships/hyperlink" Target="https://www.savannainstitute.org/foodsafety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iverhillsharves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16</Pages>
  <Words>7774</Words>
  <Characters>44317</Characters>
  <Application>Microsoft Office Word</Application>
  <DocSecurity>0</DocSecurity>
  <Lines>369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Sheila Sitati</dc:creator>
  <cp:lastModifiedBy>Fong RERHANG</cp:lastModifiedBy>
  <cp:revision>8</cp:revision>
  <dcterms:created xsi:type="dcterms:W3CDTF">2021-12-08T03:53:00Z</dcterms:created>
  <dcterms:modified xsi:type="dcterms:W3CDTF">2021-12-09T10:36:00Z</dcterms:modified>
</cp:coreProperties>
</file>